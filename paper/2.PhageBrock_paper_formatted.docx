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C294D" w14:textId="06F77B74" w:rsidR="00302F84" w:rsidRDefault="00CD4ECA" w:rsidP="003941DF">
      <w:pPr>
        <w:spacing w:line="480" w:lineRule="auto"/>
        <w:rPr>
          <w:rFonts w:ascii="Cambria" w:hAnsi="Cambria"/>
          <w:sz w:val="24"/>
          <w:szCs w:val="24"/>
        </w:rPr>
      </w:pPr>
      <w:r w:rsidRPr="003941DF">
        <w:rPr>
          <w:rFonts w:ascii="Cambria" w:hAnsi="Cambria"/>
          <w:sz w:val="24"/>
          <w:szCs w:val="24"/>
        </w:rPr>
        <w:t xml:space="preserve">Broad host range </w:t>
      </w:r>
      <w:proofErr w:type="spellStart"/>
      <w:r w:rsidR="003E5D34" w:rsidRPr="003941DF">
        <w:rPr>
          <w:rFonts w:ascii="Cambria" w:hAnsi="Cambria"/>
          <w:i/>
          <w:sz w:val="24"/>
          <w:szCs w:val="24"/>
        </w:rPr>
        <w:t>Brockvirinae</w:t>
      </w:r>
      <w:proofErr w:type="spellEnd"/>
      <w:r w:rsidR="003E5D34" w:rsidRPr="003941DF">
        <w:rPr>
          <w:rFonts w:ascii="Cambria" w:hAnsi="Cambria"/>
          <w:sz w:val="24"/>
          <w:szCs w:val="24"/>
        </w:rPr>
        <w:t xml:space="preserve"> </w:t>
      </w:r>
      <w:r w:rsidRPr="003941DF">
        <w:rPr>
          <w:rFonts w:ascii="Cambria" w:hAnsi="Cambria"/>
          <w:sz w:val="24"/>
          <w:szCs w:val="24"/>
        </w:rPr>
        <w:t xml:space="preserve">phages infect </w:t>
      </w:r>
      <w:r w:rsidRPr="003941DF">
        <w:rPr>
          <w:rFonts w:ascii="Cambria" w:hAnsi="Cambria"/>
          <w:i/>
          <w:sz w:val="24"/>
          <w:szCs w:val="24"/>
        </w:rPr>
        <w:t>Enterococcus</w:t>
      </w:r>
      <w:r w:rsidRPr="003941DF">
        <w:rPr>
          <w:rFonts w:ascii="Cambria" w:hAnsi="Cambria"/>
          <w:sz w:val="24"/>
          <w:szCs w:val="24"/>
        </w:rPr>
        <w:t xml:space="preserve"> and drive evolution of </w:t>
      </w:r>
      <w:r w:rsidR="003E5D34" w:rsidRPr="003941DF">
        <w:rPr>
          <w:rFonts w:ascii="Cambria" w:hAnsi="Cambria"/>
          <w:sz w:val="24"/>
          <w:szCs w:val="24"/>
        </w:rPr>
        <w:t>exopolysaccharide</w:t>
      </w:r>
      <w:r w:rsidRPr="003941DF">
        <w:rPr>
          <w:rFonts w:ascii="Cambria" w:hAnsi="Cambria"/>
          <w:sz w:val="24"/>
          <w:szCs w:val="24"/>
        </w:rPr>
        <w:t xml:space="preserve"> synthesis genes.</w:t>
      </w:r>
    </w:p>
    <w:p w14:paraId="5F47D0D4" w14:textId="7E062DDF" w:rsidR="007217F9" w:rsidRPr="003941DF" w:rsidRDefault="007217F9" w:rsidP="003941DF">
      <w:pPr>
        <w:spacing w:line="480" w:lineRule="auto"/>
        <w:rPr>
          <w:rFonts w:ascii="Cambria" w:hAnsi="Cambria"/>
          <w:sz w:val="24"/>
          <w:szCs w:val="24"/>
        </w:rPr>
      </w:pPr>
      <w:r>
        <w:rPr>
          <w:rFonts w:ascii="Cambria" w:hAnsi="Cambria"/>
          <w:sz w:val="24"/>
          <w:szCs w:val="24"/>
        </w:rPr>
        <w:t xml:space="preserve">Authors: Stephen </w:t>
      </w:r>
      <w:proofErr w:type="spellStart"/>
      <w:r>
        <w:rPr>
          <w:rFonts w:ascii="Cambria" w:hAnsi="Cambria"/>
          <w:sz w:val="24"/>
          <w:szCs w:val="24"/>
        </w:rPr>
        <w:t>Wandro</w:t>
      </w:r>
      <w:proofErr w:type="spellEnd"/>
      <w:r>
        <w:rPr>
          <w:rFonts w:ascii="Cambria" w:hAnsi="Cambria"/>
          <w:sz w:val="24"/>
          <w:szCs w:val="24"/>
        </w:rPr>
        <w:t xml:space="preserve">, Clark </w:t>
      </w:r>
      <w:r w:rsidR="009558BE">
        <w:rPr>
          <w:rFonts w:ascii="Cambria" w:hAnsi="Cambria"/>
          <w:sz w:val="24"/>
          <w:szCs w:val="24"/>
        </w:rPr>
        <w:t xml:space="preserve">Hendrickson, Cyril </w:t>
      </w:r>
      <w:proofErr w:type="spellStart"/>
      <w:r w:rsidR="009558BE">
        <w:rPr>
          <w:rFonts w:ascii="Cambria" w:hAnsi="Cambria"/>
          <w:sz w:val="24"/>
          <w:szCs w:val="24"/>
        </w:rPr>
        <w:t>Samillano</w:t>
      </w:r>
      <w:proofErr w:type="spellEnd"/>
      <w:r w:rsidR="009558BE">
        <w:rPr>
          <w:rFonts w:ascii="Cambria" w:hAnsi="Cambria"/>
          <w:sz w:val="24"/>
          <w:szCs w:val="24"/>
        </w:rPr>
        <w:t>, Katrine Whiteson</w:t>
      </w:r>
      <w:bookmarkStart w:id="0" w:name="_GoBack"/>
      <w:bookmarkEnd w:id="0"/>
    </w:p>
    <w:p w14:paraId="056BD407" w14:textId="020A33B9" w:rsidR="00C71348" w:rsidRPr="003941DF" w:rsidRDefault="00751DEC" w:rsidP="003941DF">
      <w:pPr>
        <w:spacing w:line="480" w:lineRule="auto"/>
        <w:rPr>
          <w:rFonts w:ascii="Cambria" w:hAnsi="Cambria"/>
          <w:b/>
          <w:sz w:val="24"/>
          <w:szCs w:val="24"/>
        </w:rPr>
      </w:pPr>
      <w:r w:rsidRPr="003941DF">
        <w:rPr>
          <w:rFonts w:ascii="Cambria" w:hAnsi="Cambria"/>
          <w:b/>
          <w:sz w:val="24"/>
          <w:szCs w:val="24"/>
        </w:rPr>
        <w:t>ABSTRACT</w:t>
      </w:r>
    </w:p>
    <w:p w14:paraId="3F05649C" w14:textId="73A27494" w:rsidR="00C06329" w:rsidRPr="003941DF" w:rsidRDefault="00E942E9" w:rsidP="003941DF">
      <w:pPr>
        <w:spacing w:line="480" w:lineRule="auto"/>
        <w:ind w:firstLine="720"/>
        <w:rPr>
          <w:rFonts w:ascii="Cambria" w:hAnsi="Cambria"/>
          <w:sz w:val="24"/>
          <w:szCs w:val="24"/>
        </w:rPr>
      </w:pPr>
      <w:r w:rsidRPr="003941DF">
        <w:rPr>
          <w:rFonts w:ascii="Cambria" w:hAnsi="Cambria"/>
          <w:sz w:val="24"/>
          <w:szCs w:val="24"/>
        </w:rPr>
        <w:t xml:space="preserve">Phages infecting the diverse bacteria that colonize humans </w:t>
      </w:r>
      <w:r w:rsidR="000C4160" w:rsidRPr="003941DF">
        <w:rPr>
          <w:rFonts w:ascii="Cambria" w:hAnsi="Cambria"/>
          <w:sz w:val="24"/>
          <w:szCs w:val="24"/>
        </w:rPr>
        <w:t>could be a valuable resource for treating antibiotic-resistant infections</w:t>
      </w:r>
      <w:r w:rsidRPr="003941DF">
        <w:rPr>
          <w:rFonts w:ascii="Cambria" w:hAnsi="Cambria"/>
          <w:sz w:val="24"/>
          <w:szCs w:val="24"/>
        </w:rPr>
        <w:t xml:space="preserve">. </w:t>
      </w:r>
      <w:r w:rsidRPr="003941DF">
        <w:rPr>
          <w:rFonts w:ascii="Cambria" w:hAnsi="Cambria"/>
          <w:i/>
          <w:sz w:val="24"/>
          <w:szCs w:val="24"/>
        </w:rPr>
        <w:t xml:space="preserve">Enterococcus </w:t>
      </w:r>
      <w:r w:rsidRPr="003941DF">
        <w:rPr>
          <w:rFonts w:ascii="Cambria" w:hAnsi="Cambria"/>
          <w:sz w:val="24"/>
          <w:szCs w:val="24"/>
        </w:rPr>
        <w:t>is an opportunistic pathogen</w:t>
      </w:r>
      <w:r w:rsidR="001A0977" w:rsidRPr="003941DF">
        <w:rPr>
          <w:rFonts w:ascii="Cambria" w:hAnsi="Cambria"/>
          <w:sz w:val="24"/>
          <w:szCs w:val="24"/>
        </w:rPr>
        <w:t xml:space="preserve"> with rising rates of antibiotic resistance</w:t>
      </w:r>
      <w:r w:rsidRPr="003941DF">
        <w:rPr>
          <w:rFonts w:ascii="Cambria" w:hAnsi="Cambria"/>
          <w:sz w:val="24"/>
          <w:szCs w:val="24"/>
        </w:rPr>
        <w:t xml:space="preserve">, but few phages </w:t>
      </w:r>
      <w:r w:rsidR="00691B24">
        <w:rPr>
          <w:rFonts w:ascii="Cambria" w:hAnsi="Cambria"/>
          <w:sz w:val="24"/>
          <w:szCs w:val="24"/>
        </w:rPr>
        <w:t xml:space="preserve">that </w:t>
      </w:r>
      <w:r w:rsidRPr="003941DF">
        <w:rPr>
          <w:rFonts w:ascii="Cambria" w:hAnsi="Cambria"/>
          <w:sz w:val="24"/>
          <w:szCs w:val="24"/>
        </w:rPr>
        <w:t xml:space="preserve">infect </w:t>
      </w:r>
      <w:r w:rsidR="001A0977" w:rsidRPr="003941DF">
        <w:rPr>
          <w:rFonts w:ascii="Cambria" w:hAnsi="Cambria"/>
          <w:i/>
          <w:sz w:val="24"/>
          <w:szCs w:val="24"/>
        </w:rPr>
        <w:t>Enterococcus</w:t>
      </w:r>
      <w:r w:rsidR="001A0977" w:rsidRPr="003941DF">
        <w:rPr>
          <w:rFonts w:ascii="Cambria" w:hAnsi="Cambria"/>
          <w:sz w:val="24"/>
          <w:szCs w:val="24"/>
        </w:rPr>
        <w:t xml:space="preserve"> have </w:t>
      </w:r>
      <w:r w:rsidRPr="003941DF">
        <w:rPr>
          <w:rFonts w:ascii="Cambria" w:hAnsi="Cambria"/>
          <w:sz w:val="24"/>
          <w:szCs w:val="24"/>
        </w:rPr>
        <w:t xml:space="preserve">been isolated and studied. </w:t>
      </w:r>
      <w:r w:rsidR="00436EDB">
        <w:rPr>
          <w:rFonts w:ascii="Cambria" w:hAnsi="Cambria"/>
          <w:sz w:val="24"/>
          <w:szCs w:val="24"/>
        </w:rPr>
        <w:t>W</w:t>
      </w:r>
      <w:r w:rsidR="00C06329" w:rsidRPr="003941DF">
        <w:rPr>
          <w:rFonts w:ascii="Cambria" w:hAnsi="Cambria"/>
          <w:sz w:val="24"/>
          <w:szCs w:val="24"/>
        </w:rPr>
        <w:t xml:space="preserve">e </w:t>
      </w:r>
      <w:r w:rsidRPr="003941DF">
        <w:rPr>
          <w:rFonts w:ascii="Cambria" w:hAnsi="Cambria"/>
          <w:sz w:val="24"/>
          <w:szCs w:val="24"/>
        </w:rPr>
        <w:t>characterize</w:t>
      </w:r>
      <w:r w:rsidR="00436EDB">
        <w:rPr>
          <w:rFonts w:ascii="Cambria" w:hAnsi="Cambria"/>
          <w:sz w:val="24"/>
          <w:szCs w:val="24"/>
        </w:rPr>
        <w:t>d</w:t>
      </w:r>
      <w:r w:rsidRPr="003941DF">
        <w:rPr>
          <w:rFonts w:ascii="Cambria" w:hAnsi="Cambria"/>
          <w:sz w:val="24"/>
          <w:szCs w:val="24"/>
        </w:rPr>
        <w:t xml:space="preserve"> the</w:t>
      </w:r>
      <w:r w:rsidR="00C06329" w:rsidRPr="003941DF">
        <w:rPr>
          <w:rFonts w:ascii="Cambria" w:hAnsi="Cambria"/>
          <w:sz w:val="24"/>
          <w:szCs w:val="24"/>
        </w:rPr>
        <w:t xml:space="preserve"> </w:t>
      </w:r>
      <w:proofErr w:type="spellStart"/>
      <w:r w:rsidR="00E302EA" w:rsidRPr="003941DF">
        <w:rPr>
          <w:rFonts w:ascii="Cambria" w:hAnsi="Cambria"/>
          <w:i/>
          <w:sz w:val="24"/>
          <w:szCs w:val="24"/>
        </w:rPr>
        <w:t>Brockvirinae</w:t>
      </w:r>
      <w:proofErr w:type="spellEnd"/>
      <w:r w:rsidR="00C06329" w:rsidRPr="003941DF">
        <w:rPr>
          <w:rFonts w:ascii="Cambria" w:hAnsi="Cambria"/>
          <w:sz w:val="24"/>
          <w:szCs w:val="24"/>
        </w:rPr>
        <w:t xml:space="preserve"> </w:t>
      </w:r>
      <w:r w:rsidR="000C47EA" w:rsidRPr="003941DF">
        <w:rPr>
          <w:rFonts w:ascii="Cambria" w:hAnsi="Cambria"/>
          <w:sz w:val="24"/>
          <w:szCs w:val="24"/>
        </w:rPr>
        <w:t>sub-</w:t>
      </w:r>
      <w:r w:rsidR="00C06329" w:rsidRPr="003941DF">
        <w:rPr>
          <w:rFonts w:ascii="Cambria" w:hAnsi="Cambria"/>
          <w:sz w:val="24"/>
          <w:szCs w:val="24"/>
        </w:rPr>
        <w:t xml:space="preserve">family </w:t>
      </w:r>
      <w:r w:rsidR="007F541B" w:rsidRPr="003941DF">
        <w:rPr>
          <w:rFonts w:ascii="Cambria" w:hAnsi="Cambria"/>
          <w:sz w:val="24"/>
          <w:szCs w:val="24"/>
        </w:rPr>
        <w:t xml:space="preserve">(formerly </w:t>
      </w:r>
      <w:proofErr w:type="spellStart"/>
      <w:r w:rsidR="007F541B" w:rsidRPr="003941DF">
        <w:rPr>
          <w:rFonts w:ascii="Cambria" w:hAnsi="Cambria"/>
          <w:i/>
          <w:sz w:val="24"/>
          <w:szCs w:val="24"/>
        </w:rPr>
        <w:t>Spounavirinae</w:t>
      </w:r>
      <w:proofErr w:type="spellEnd"/>
      <w:r w:rsidR="007F541B" w:rsidRPr="003941DF">
        <w:rPr>
          <w:rFonts w:ascii="Cambria" w:hAnsi="Cambria"/>
          <w:sz w:val="24"/>
          <w:szCs w:val="24"/>
        </w:rPr>
        <w:t xml:space="preserve">) </w:t>
      </w:r>
      <w:r w:rsidR="00C06329" w:rsidRPr="003941DF">
        <w:rPr>
          <w:rFonts w:ascii="Cambria" w:hAnsi="Cambria"/>
          <w:sz w:val="24"/>
          <w:szCs w:val="24"/>
        </w:rPr>
        <w:t xml:space="preserve">of phages that infect </w:t>
      </w:r>
      <w:r w:rsidR="00C06329" w:rsidRPr="003941DF">
        <w:rPr>
          <w:rFonts w:ascii="Cambria" w:hAnsi="Cambria"/>
          <w:i/>
          <w:sz w:val="24"/>
          <w:szCs w:val="24"/>
        </w:rPr>
        <w:t>Enterococcus</w:t>
      </w:r>
      <w:r w:rsidRPr="003941DF">
        <w:rPr>
          <w:rFonts w:ascii="Cambria" w:hAnsi="Cambria"/>
          <w:sz w:val="24"/>
          <w:szCs w:val="24"/>
        </w:rPr>
        <w:t xml:space="preserve"> and present eight new phages</w:t>
      </w:r>
      <w:r w:rsidR="000C47EA" w:rsidRPr="003941DF">
        <w:rPr>
          <w:rFonts w:ascii="Cambria" w:hAnsi="Cambria"/>
          <w:sz w:val="24"/>
          <w:szCs w:val="24"/>
        </w:rPr>
        <w:t xml:space="preserve"> within the sub-family</w:t>
      </w:r>
      <w:r w:rsidR="00C06329" w:rsidRPr="003941DF">
        <w:rPr>
          <w:rFonts w:ascii="Cambria" w:hAnsi="Cambria"/>
          <w:i/>
          <w:sz w:val="24"/>
          <w:szCs w:val="24"/>
        </w:rPr>
        <w:t>.</w:t>
      </w:r>
      <w:r w:rsidRPr="003941DF">
        <w:rPr>
          <w:rFonts w:ascii="Cambria" w:hAnsi="Cambria"/>
          <w:sz w:val="24"/>
          <w:szCs w:val="24"/>
        </w:rPr>
        <w:t xml:space="preserve"> </w:t>
      </w:r>
      <w:r w:rsidR="000C47EA" w:rsidRPr="003941DF">
        <w:rPr>
          <w:rFonts w:ascii="Cambria" w:hAnsi="Cambria"/>
          <w:sz w:val="24"/>
          <w:szCs w:val="24"/>
        </w:rPr>
        <w:t>Genom</w:t>
      </w:r>
      <w:r w:rsidR="007F541B" w:rsidRPr="003941DF">
        <w:rPr>
          <w:rFonts w:ascii="Cambria" w:hAnsi="Cambria"/>
          <w:sz w:val="24"/>
          <w:szCs w:val="24"/>
        </w:rPr>
        <w:t>ic</w:t>
      </w:r>
      <w:r w:rsidR="000C47EA" w:rsidRPr="003941DF">
        <w:rPr>
          <w:rFonts w:ascii="Cambria" w:hAnsi="Cambria"/>
          <w:sz w:val="24"/>
          <w:szCs w:val="24"/>
        </w:rPr>
        <w:t xml:space="preserve"> </w:t>
      </w:r>
      <w:r w:rsidR="007F541B" w:rsidRPr="003941DF">
        <w:rPr>
          <w:rFonts w:ascii="Cambria" w:hAnsi="Cambria"/>
          <w:sz w:val="24"/>
          <w:szCs w:val="24"/>
        </w:rPr>
        <w:t>characterization</w:t>
      </w:r>
      <w:r w:rsidR="001A0977" w:rsidRPr="003941DF">
        <w:rPr>
          <w:rFonts w:ascii="Cambria" w:hAnsi="Cambria"/>
          <w:sz w:val="24"/>
          <w:szCs w:val="24"/>
        </w:rPr>
        <w:t xml:space="preserve"> </w:t>
      </w:r>
      <w:r w:rsidR="003E5D34" w:rsidRPr="003941DF">
        <w:rPr>
          <w:rFonts w:ascii="Cambria" w:hAnsi="Cambria"/>
          <w:sz w:val="24"/>
          <w:szCs w:val="24"/>
        </w:rPr>
        <w:t>reveal</w:t>
      </w:r>
      <w:r w:rsidR="000C4160">
        <w:rPr>
          <w:rFonts w:ascii="Cambria" w:hAnsi="Cambria"/>
          <w:sz w:val="24"/>
          <w:szCs w:val="24"/>
        </w:rPr>
        <w:t>ed that</w:t>
      </w:r>
      <w:r w:rsidR="003E5D34" w:rsidRPr="003941DF">
        <w:rPr>
          <w:rFonts w:ascii="Cambria" w:hAnsi="Cambria"/>
          <w:sz w:val="24"/>
          <w:szCs w:val="24"/>
        </w:rPr>
        <w:t xml:space="preserve"> </w:t>
      </w:r>
      <w:proofErr w:type="spellStart"/>
      <w:r w:rsidR="003E5D34" w:rsidRPr="003941DF">
        <w:rPr>
          <w:rFonts w:ascii="Cambria" w:hAnsi="Cambria"/>
          <w:i/>
          <w:sz w:val="24"/>
          <w:szCs w:val="24"/>
        </w:rPr>
        <w:t>Brockvirinae</w:t>
      </w:r>
      <w:proofErr w:type="spellEnd"/>
      <w:r w:rsidR="003E5D34" w:rsidRPr="003941DF">
        <w:rPr>
          <w:rFonts w:ascii="Cambria" w:hAnsi="Cambria"/>
          <w:sz w:val="24"/>
          <w:szCs w:val="24"/>
        </w:rPr>
        <w:t xml:space="preserve"> phages represent</w:t>
      </w:r>
      <w:r w:rsidR="001A0977" w:rsidRPr="003941DF">
        <w:rPr>
          <w:rFonts w:ascii="Cambria" w:hAnsi="Cambria"/>
          <w:sz w:val="24"/>
          <w:szCs w:val="24"/>
        </w:rPr>
        <w:t xml:space="preserve"> two genera with</w:t>
      </w:r>
      <w:r w:rsidR="00C01502" w:rsidRPr="003941DF">
        <w:rPr>
          <w:rFonts w:ascii="Cambria" w:hAnsi="Cambria"/>
          <w:sz w:val="24"/>
          <w:szCs w:val="24"/>
        </w:rPr>
        <w:t xml:space="preserve"> distinct</w:t>
      </w:r>
      <w:r w:rsidR="00C06329" w:rsidRPr="003941DF">
        <w:rPr>
          <w:rFonts w:ascii="Cambria" w:hAnsi="Cambria"/>
          <w:sz w:val="24"/>
          <w:szCs w:val="24"/>
        </w:rPr>
        <w:t xml:space="preserve"> host range</w:t>
      </w:r>
      <w:r w:rsidR="00C01502" w:rsidRPr="003941DF">
        <w:rPr>
          <w:rFonts w:ascii="Cambria" w:hAnsi="Cambria"/>
          <w:sz w:val="24"/>
          <w:szCs w:val="24"/>
        </w:rPr>
        <w:t xml:space="preserve"> patterns</w:t>
      </w:r>
      <w:r w:rsidR="00C06329" w:rsidRPr="003941DF">
        <w:rPr>
          <w:rFonts w:ascii="Cambria" w:hAnsi="Cambria"/>
          <w:sz w:val="24"/>
          <w:szCs w:val="24"/>
        </w:rPr>
        <w:t xml:space="preserve">. </w:t>
      </w:r>
      <w:r w:rsidR="003E5D34" w:rsidRPr="003941DF">
        <w:rPr>
          <w:rFonts w:ascii="Cambria" w:hAnsi="Cambria"/>
          <w:i/>
          <w:sz w:val="24"/>
          <w:szCs w:val="24"/>
        </w:rPr>
        <w:t xml:space="preserve">In vitro </w:t>
      </w:r>
      <w:r w:rsidR="003E5D34" w:rsidRPr="003941DF">
        <w:rPr>
          <w:rFonts w:ascii="Cambria" w:hAnsi="Cambria"/>
          <w:sz w:val="24"/>
          <w:szCs w:val="24"/>
        </w:rPr>
        <w:t>experimental evolution show</w:t>
      </w:r>
      <w:r w:rsidR="000C4160">
        <w:rPr>
          <w:rFonts w:ascii="Cambria" w:hAnsi="Cambria"/>
          <w:sz w:val="24"/>
          <w:szCs w:val="24"/>
        </w:rPr>
        <w:t>ed</w:t>
      </w:r>
      <w:r w:rsidR="003E5D34" w:rsidRPr="003941DF">
        <w:rPr>
          <w:rFonts w:ascii="Cambria" w:hAnsi="Cambria"/>
          <w:sz w:val="24"/>
          <w:szCs w:val="24"/>
        </w:rPr>
        <w:t xml:space="preserve"> that</w:t>
      </w:r>
      <w:r w:rsidR="000C4160">
        <w:rPr>
          <w:rFonts w:ascii="Cambria" w:hAnsi="Cambria"/>
          <w:sz w:val="24"/>
          <w:szCs w:val="24"/>
        </w:rPr>
        <w:t>,</w:t>
      </w:r>
      <w:r w:rsidR="003E5D34" w:rsidRPr="003941DF">
        <w:rPr>
          <w:rFonts w:ascii="Cambria" w:hAnsi="Cambria"/>
          <w:sz w:val="24"/>
          <w:szCs w:val="24"/>
        </w:rPr>
        <w:t xml:space="preserve"> as</w:t>
      </w:r>
      <w:r w:rsidR="000C47EA" w:rsidRPr="003941DF">
        <w:rPr>
          <w:rFonts w:ascii="Cambria" w:hAnsi="Cambria"/>
          <w:sz w:val="24"/>
          <w:szCs w:val="24"/>
        </w:rPr>
        <w:t xml:space="preserve"> </w:t>
      </w:r>
      <w:proofErr w:type="spellStart"/>
      <w:r w:rsidR="003E5D34" w:rsidRPr="009B19FE">
        <w:rPr>
          <w:rFonts w:ascii="Cambria" w:hAnsi="Cambria"/>
          <w:i/>
          <w:iCs/>
          <w:sz w:val="24"/>
          <w:szCs w:val="24"/>
        </w:rPr>
        <w:t>Brockvirinae</w:t>
      </w:r>
      <w:proofErr w:type="spellEnd"/>
      <w:r w:rsidR="003E5D34" w:rsidRPr="003941DF">
        <w:rPr>
          <w:rFonts w:ascii="Cambria" w:hAnsi="Cambria"/>
          <w:sz w:val="24"/>
          <w:szCs w:val="24"/>
        </w:rPr>
        <w:t xml:space="preserve"> </w:t>
      </w:r>
      <w:r w:rsidR="000C47EA" w:rsidRPr="003941DF">
        <w:rPr>
          <w:rFonts w:ascii="Cambria" w:hAnsi="Cambria"/>
          <w:sz w:val="24"/>
          <w:szCs w:val="24"/>
        </w:rPr>
        <w:t>phages co</w:t>
      </w:r>
      <w:r w:rsidR="007F541B" w:rsidRPr="003941DF">
        <w:rPr>
          <w:rFonts w:ascii="Cambria" w:hAnsi="Cambria"/>
          <w:sz w:val="24"/>
          <w:szCs w:val="24"/>
        </w:rPr>
        <w:t>-</w:t>
      </w:r>
      <w:r w:rsidR="000C47EA" w:rsidRPr="003941DF">
        <w:rPr>
          <w:rFonts w:ascii="Cambria" w:hAnsi="Cambria"/>
          <w:sz w:val="24"/>
          <w:szCs w:val="24"/>
        </w:rPr>
        <w:t>evolve</w:t>
      </w:r>
      <w:r w:rsidR="00436EDB">
        <w:rPr>
          <w:rFonts w:ascii="Cambria" w:hAnsi="Cambria"/>
          <w:sz w:val="24"/>
          <w:szCs w:val="24"/>
        </w:rPr>
        <w:t>d</w:t>
      </w:r>
      <w:r w:rsidR="000C47EA" w:rsidRPr="003941DF">
        <w:rPr>
          <w:rFonts w:ascii="Cambria" w:hAnsi="Cambria"/>
          <w:sz w:val="24"/>
          <w:szCs w:val="24"/>
        </w:rPr>
        <w:t xml:space="preserve"> with their hosts, they select</w:t>
      </w:r>
      <w:r w:rsidR="00436EDB">
        <w:rPr>
          <w:rFonts w:ascii="Cambria" w:hAnsi="Cambria"/>
          <w:sz w:val="24"/>
          <w:szCs w:val="24"/>
        </w:rPr>
        <w:t>ed</w:t>
      </w:r>
      <w:r w:rsidR="000C47EA" w:rsidRPr="003941DF">
        <w:rPr>
          <w:rFonts w:ascii="Cambria" w:hAnsi="Cambria"/>
          <w:sz w:val="24"/>
          <w:szCs w:val="24"/>
        </w:rPr>
        <w:t xml:space="preserve"> for </w:t>
      </w:r>
      <w:r w:rsidR="000C47EA" w:rsidRPr="003941DF">
        <w:rPr>
          <w:rFonts w:ascii="Cambria" w:hAnsi="Cambria"/>
          <w:i/>
          <w:sz w:val="24"/>
          <w:szCs w:val="24"/>
        </w:rPr>
        <w:t>Enterococcus</w:t>
      </w:r>
      <w:r w:rsidR="000C47EA" w:rsidRPr="003941DF">
        <w:rPr>
          <w:rFonts w:ascii="Cambria" w:hAnsi="Cambria"/>
          <w:sz w:val="24"/>
          <w:szCs w:val="24"/>
        </w:rPr>
        <w:t xml:space="preserve"> with mutations in exopolysaccharide synthesis genes. </w:t>
      </w:r>
      <w:r w:rsidR="00C06329" w:rsidRPr="003941DF">
        <w:rPr>
          <w:rFonts w:ascii="Cambria" w:hAnsi="Cambria"/>
          <w:sz w:val="24"/>
          <w:szCs w:val="24"/>
        </w:rPr>
        <w:t xml:space="preserve">Further, </w:t>
      </w:r>
      <w:r w:rsidR="000C47EA" w:rsidRPr="003941DF">
        <w:rPr>
          <w:rFonts w:ascii="Cambria" w:hAnsi="Cambria"/>
          <w:sz w:val="24"/>
          <w:szCs w:val="24"/>
        </w:rPr>
        <w:t>by searching the SRA, we show</w:t>
      </w:r>
      <w:r w:rsidR="009862EF">
        <w:rPr>
          <w:rFonts w:ascii="Cambria" w:hAnsi="Cambria"/>
          <w:sz w:val="24"/>
          <w:szCs w:val="24"/>
        </w:rPr>
        <w:t>ed</w:t>
      </w:r>
      <w:r w:rsidR="000C47EA" w:rsidRPr="003941DF">
        <w:rPr>
          <w:rFonts w:ascii="Cambria" w:hAnsi="Cambria"/>
          <w:sz w:val="24"/>
          <w:szCs w:val="24"/>
        </w:rPr>
        <w:t xml:space="preserve"> that these phages </w:t>
      </w:r>
      <w:r w:rsidR="002220A1">
        <w:rPr>
          <w:rFonts w:ascii="Cambria" w:hAnsi="Cambria"/>
          <w:sz w:val="24"/>
          <w:szCs w:val="24"/>
        </w:rPr>
        <w:t xml:space="preserve">were </w:t>
      </w:r>
      <w:r w:rsidR="003E5D34" w:rsidRPr="003941DF">
        <w:rPr>
          <w:rFonts w:ascii="Cambria" w:hAnsi="Cambria"/>
          <w:sz w:val="24"/>
          <w:szCs w:val="24"/>
        </w:rPr>
        <w:t>found</w:t>
      </w:r>
      <w:r w:rsidR="000C47EA" w:rsidRPr="003941DF">
        <w:rPr>
          <w:rFonts w:ascii="Cambria" w:hAnsi="Cambria"/>
          <w:sz w:val="24"/>
          <w:szCs w:val="24"/>
        </w:rPr>
        <w:t xml:space="preserve"> globally in human and animal microbiomes</w:t>
      </w:r>
      <w:r w:rsidR="00C01502" w:rsidRPr="003941DF">
        <w:rPr>
          <w:rFonts w:ascii="Cambria" w:hAnsi="Cambria"/>
          <w:sz w:val="24"/>
          <w:szCs w:val="24"/>
        </w:rPr>
        <w:t xml:space="preserve">. </w:t>
      </w:r>
      <w:r w:rsidR="000C47EA" w:rsidRPr="003941DF">
        <w:rPr>
          <w:rFonts w:ascii="Cambria" w:hAnsi="Cambria"/>
          <w:sz w:val="24"/>
          <w:szCs w:val="24"/>
        </w:rPr>
        <w:t>Characterizing the host range</w:t>
      </w:r>
      <w:r w:rsidR="00583A5B">
        <w:rPr>
          <w:rFonts w:ascii="Cambria" w:hAnsi="Cambria"/>
          <w:sz w:val="24"/>
          <w:szCs w:val="24"/>
        </w:rPr>
        <w:t>s</w:t>
      </w:r>
      <w:r w:rsidR="000C47EA" w:rsidRPr="003941DF">
        <w:rPr>
          <w:rFonts w:ascii="Cambria" w:hAnsi="Cambria"/>
          <w:sz w:val="24"/>
          <w:szCs w:val="24"/>
        </w:rPr>
        <w:t xml:space="preserve"> and molecular evolution of </w:t>
      </w:r>
      <w:r w:rsidR="00583A5B">
        <w:rPr>
          <w:rFonts w:ascii="Cambria" w:hAnsi="Cambria"/>
          <w:sz w:val="24"/>
          <w:szCs w:val="24"/>
        </w:rPr>
        <w:t xml:space="preserve">these and other </w:t>
      </w:r>
      <w:r w:rsidR="000C47EA" w:rsidRPr="003941DF">
        <w:rPr>
          <w:rFonts w:ascii="Cambria" w:hAnsi="Cambria"/>
          <w:sz w:val="24"/>
          <w:szCs w:val="24"/>
        </w:rPr>
        <w:t xml:space="preserve">phages </w:t>
      </w:r>
      <w:r w:rsidR="00615610" w:rsidRPr="003941DF">
        <w:rPr>
          <w:rFonts w:ascii="Cambria" w:hAnsi="Cambria"/>
          <w:sz w:val="24"/>
          <w:szCs w:val="24"/>
        </w:rPr>
        <w:t xml:space="preserve">could lead to more efficient strategies for </w:t>
      </w:r>
      <w:r w:rsidR="006D1B73">
        <w:rPr>
          <w:rFonts w:ascii="Cambria" w:hAnsi="Cambria"/>
          <w:sz w:val="24"/>
          <w:szCs w:val="24"/>
        </w:rPr>
        <w:t xml:space="preserve">the therapeutic </w:t>
      </w:r>
      <w:r w:rsidR="006D1B73" w:rsidRPr="003941DF">
        <w:rPr>
          <w:rFonts w:ascii="Cambria" w:hAnsi="Cambria"/>
          <w:sz w:val="24"/>
          <w:szCs w:val="24"/>
        </w:rPr>
        <w:t>us</w:t>
      </w:r>
      <w:r w:rsidR="006D1B73">
        <w:rPr>
          <w:rFonts w:ascii="Cambria" w:hAnsi="Cambria"/>
          <w:sz w:val="24"/>
          <w:szCs w:val="24"/>
        </w:rPr>
        <w:t>e of</w:t>
      </w:r>
      <w:r w:rsidR="006D1B73" w:rsidRPr="003941DF">
        <w:rPr>
          <w:rFonts w:ascii="Cambria" w:hAnsi="Cambria"/>
          <w:sz w:val="24"/>
          <w:szCs w:val="24"/>
        </w:rPr>
        <w:t xml:space="preserve"> </w:t>
      </w:r>
      <w:r w:rsidR="00615610" w:rsidRPr="003941DF">
        <w:rPr>
          <w:rFonts w:ascii="Cambria" w:hAnsi="Cambria"/>
          <w:sz w:val="24"/>
          <w:szCs w:val="24"/>
        </w:rPr>
        <w:t xml:space="preserve">phages </w:t>
      </w:r>
      <w:r w:rsidR="00EA319E" w:rsidRPr="003941DF">
        <w:rPr>
          <w:rFonts w:ascii="Cambria" w:hAnsi="Cambria"/>
          <w:sz w:val="24"/>
          <w:szCs w:val="24"/>
        </w:rPr>
        <w:t>against antibiotic resistant bacteria</w:t>
      </w:r>
      <w:r w:rsidR="00615610" w:rsidRPr="003941DF">
        <w:rPr>
          <w:rFonts w:ascii="Cambria" w:hAnsi="Cambria"/>
          <w:sz w:val="24"/>
          <w:szCs w:val="24"/>
        </w:rPr>
        <w:t xml:space="preserve">. </w:t>
      </w:r>
    </w:p>
    <w:p w14:paraId="3E693AF3" w14:textId="06A4FCC9" w:rsidR="00CD4ECA" w:rsidRPr="003941DF" w:rsidRDefault="00751DEC" w:rsidP="003941DF">
      <w:pPr>
        <w:spacing w:line="480" w:lineRule="auto"/>
        <w:rPr>
          <w:rFonts w:ascii="Cambria" w:hAnsi="Cambria"/>
          <w:b/>
          <w:sz w:val="24"/>
          <w:szCs w:val="24"/>
        </w:rPr>
      </w:pPr>
      <w:r w:rsidRPr="003941DF">
        <w:rPr>
          <w:rFonts w:ascii="Cambria" w:hAnsi="Cambria"/>
          <w:b/>
          <w:sz w:val="24"/>
          <w:szCs w:val="24"/>
        </w:rPr>
        <w:t>INTRODUCTION</w:t>
      </w:r>
    </w:p>
    <w:p w14:paraId="560903FE" w14:textId="08CB4AC8" w:rsidR="007A565F" w:rsidRPr="003941DF" w:rsidRDefault="007A565F" w:rsidP="003941DF">
      <w:pPr>
        <w:spacing w:line="480" w:lineRule="auto"/>
        <w:ind w:firstLine="720"/>
        <w:rPr>
          <w:rFonts w:ascii="Cambria" w:hAnsi="Cambria"/>
          <w:sz w:val="24"/>
          <w:szCs w:val="24"/>
        </w:rPr>
      </w:pPr>
      <w:r w:rsidRPr="003941DF">
        <w:rPr>
          <w:rFonts w:ascii="Cambria" w:hAnsi="Cambria"/>
          <w:sz w:val="24"/>
          <w:szCs w:val="24"/>
        </w:rPr>
        <w:t xml:space="preserve">Bacteriophages </w:t>
      </w:r>
      <w:r w:rsidR="00022FBE" w:rsidRPr="003941DF">
        <w:rPr>
          <w:rFonts w:ascii="Cambria" w:hAnsi="Cambria"/>
          <w:sz w:val="24"/>
          <w:szCs w:val="24"/>
        </w:rPr>
        <w:t xml:space="preserve">(phages) </w:t>
      </w:r>
      <w:r w:rsidRPr="003941DF">
        <w:rPr>
          <w:rFonts w:ascii="Cambria" w:hAnsi="Cambria"/>
          <w:sz w:val="24"/>
          <w:szCs w:val="24"/>
        </w:rPr>
        <w:t>are u</w:t>
      </w:r>
      <w:r w:rsidR="001A74CD" w:rsidRPr="003941DF">
        <w:rPr>
          <w:rFonts w:ascii="Cambria" w:hAnsi="Cambria"/>
          <w:sz w:val="24"/>
          <w:szCs w:val="24"/>
        </w:rPr>
        <w:t>biquitous in the environment</w:t>
      </w:r>
      <w:r w:rsidR="004F6957" w:rsidRPr="003941DF">
        <w:rPr>
          <w:rFonts w:ascii="Cambria" w:hAnsi="Cambria"/>
          <w:sz w:val="24"/>
          <w:szCs w:val="24"/>
        </w:rPr>
        <w:t xml:space="preserve"> and important members of microbial communities</w:t>
      </w:r>
      <w:r w:rsidR="001A74CD" w:rsidRPr="003941DF">
        <w:rPr>
          <w:rFonts w:ascii="Cambria" w:hAnsi="Cambria"/>
          <w:sz w:val="24"/>
          <w:szCs w:val="24"/>
        </w:rPr>
        <w:t>.</w:t>
      </w:r>
      <w:r w:rsidR="0035719E" w:rsidRPr="003941DF">
        <w:rPr>
          <w:rFonts w:ascii="Cambria" w:hAnsi="Cambria"/>
          <w:sz w:val="24"/>
          <w:szCs w:val="24"/>
        </w:rPr>
        <w:t xml:space="preserve"> In the years following their discovery in 191</w:t>
      </w:r>
      <w:r w:rsidR="00EA319E" w:rsidRPr="003941DF">
        <w:rPr>
          <w:rFonts w:ascii="Cambria" w:hAnsi="Cambria"/>
          <w:sz w:val="24"/>
          <w:szCs w:val="24"/>
        </w:rPr>
        <w:t>5</w:t>
      </w:r>
      <w:r w:rsidR="0035719E" w:rsidRPr="003941DF">
        <w:rPr>
          <w:rFonts w:ascii="Cambria" w:hAnsi="Cambria"/>
          <w:sz w:val="24"/>
          <w:szCs w:val="24"/>
        </w:rPr>
        <w:t xml:space="preserve">, </w:t>
      </w:r>
      <w:r w:rsidR="00173F86" w:rsidRPr="003941DF">
        <w:rPr>
          <w:rFonts w:ascii="Cambria" w:hAnsi="Cambria"/>
          <w:sz w:val="24"/>
          <w:szCs w:val="24"/>
        </w:rPr>
        <w:t xml:space="preserve">phages were exploited to treat bacterial infections, which is referred to as phage therapy. </w:t>
      </w:r>
      <w:r w:rsidR="00EA319E" w:rsidRPr="003941DF">
        <w:rPr>
          <w:rFonts w:ascii="Cambria" w:hAnsi="Cambria"/>
          <w:sz w:val="24"/>
          <w:szCs w:val="24"/>
        </w:rPr>
        <w:t>T</w:t>
      </w:r>
      <w:r w:rsidR="00173F86" w:rsidRPr="003941DF">
        <w:rPr>
          <w:rFonts w:ascii="Cambria" w:hAnsi="Cambria"/>
          <w:sz w:val="24"/>
          <w:szCs w:val="24"/>
        </w:rPr>
        <w:t xml:space="preserve">he discovery of </w:t>
      </w:r>
      <w:r w:rsidR="009B19FE">
        <w:rPr>
          <w:rFonts w:ascii="Cambria" w:hAnsi="Cambria"/>
          <w:sz w:val="24"/>
          <w:szCs w:val="24"/>
        </w:rPr>
        <w:t>antibiotics</w:t>
      </w:r>
      <w:r w:rsidR="00173F86" w:rsidRPr="003941DF">
        <w:rPr>
          <w:rFonts w:ascii="Cambria" w:hAnsi="Cambria"/>
          <w:sz w:val="24"/>
          <w:szCs w:val="24"/>
        </w:rPr>
        <w:t xml:space="preserve"> led to the abandonment of phage therapy in most of the </w:t>
      </w:r>
      <w:r w:rsidR="00C93A2A" w:rsidRPr="003941DF">
        <w:rPr>
          <w:rFonts w:ascii="Cambria" w:hAnsi="Cambria"/>
          <w:sz w:val="24"/>
          <w:szCs w:val="24"/>
        </w:rPr>
        <w:t xml:space="preserve">western </w:t>
      </w:r>
      <w:r w:rsidR="00173F86" w:rsidRPr="003941DF">
        <w:rPr>
          <w:rFonts w:ascii="Cambria" w:hAnsi="Cambria"/>
          <w:sz w:val="24"/>
          <w:szCs w:val="24"/>
        </w:rPr>
        <w:t>world</w:t>
      </w:r>
      <w:r w:rsidR="00EA319E" w:rsidRPr="003941DF">
        <w:rPr>
          <w:rFonts w:ascii="Cambria" w:hAnsi="Cambria"/>
          <w:sz w:val="24"/>
          <w:szCs w:val="24"/>
        </w:rPr>
        <w:t>, however</w:t>
      </w:r>
      <w:r w:rsidR="003B5BA1" w:rsidRPr="003941DF">
        <w:rPr>
          <w:rFonts w:ascii="Cambria" w:hAnsi="Cambria"/>
          <w:sz w:val="24"/>
          <w:szCs w:val="24"/>
        </w:rPr>
        <w:t xml:space="preserve"> </w:t>
      </w:r>
      <w:r w:rsidR="00EA319E" w:rsidRPr="003941DF">
        <w:rPr>
          <w:rFonts w:ascii="Cambria" w:hAnsi="Cambria"/>
          <w:sz w:val="24"/>
          <w:szCs w:val="24"/>
        </w:rPr>
        <w:t>t</w:t>
      </w:r>
      <w:r w:rsidR="003B5BA1" w:rsidRPr="003941DF">
        <w:rPr>
          <w:rFonts w:ascii="Cambria" w:hAnsi="Cambria"/>
          <w:sz w:val="24"/>
          <w:szCs w:val="24"/>
        </w:rPr>
        <w:t xml:space="preserve">he </w:t>
      </w:r>
      <w:r w:rsidR="009B19FE">
        <w:rPr>
          <w:rFonts w:ascii="Cambria" w:hAnsi="Cambria"/>
          <w:sz w:val="24"/>
          <w:szCs w:val="24"/>
        </w:rPr>
        <w:t xml:space="preserve">recent </w:t>
      </w:r>
      <w:r w:rsidR="003B5BA1" w:rsidRPr="003941DF">
        <w:rPr>
          <w:rFonts w:ascii="Cambria" w:hAnsi="Cambria"/>
          <w:sz w:val="24"/>
          <w:szCs w:val="24"/>
        </w:rPr>
        <w:t xml:space="preserve">epidemic of antibiotic resistant bacterial infections has caused </w:t>
      </w:r>
      <w:r w:rsidR="003B5BA1" w:rsidRPr="003941DF">
        <w:rPr>
          <w:rFonts w:ascii="Cambria" w:hAnsi="Cambria"/>
          <w:sz w:val="24"/>
          <w:szCs w:val="24"/>
        </w:rPr>
        <w:lastRenderedPageBreak/>
        <w:t>renewed interest in phage therapy</w:t>
      </w:r>
      <w:r w:rsidR="00EA319E" w:rsidRPr="003941DF">
        <w:rPr>
          <w:rFonts w:ascii="Cambria" w:hAnsi="Cambria"/>
          <w:sz w:val="24"/>
          <w:szCs w:val="24"/>
        </w:rPr>
        <w:t>.</w:t>
      </w:r>
      <w:r w:rsidR="003B7656" w:rsidRPr="003941DF">
        <w:rPr>
          <w:rFonts w:ascii="Cambria" w:hAnsi="Cambria"/>
          <w:sz w:val="24"/>
          <w:szCs w:val="24"/>
        </w:rPr>
        <w:t xml:space="preserve"> </w:t>
      </w:r>
      <w:r w:rsidR="00410EC2" w:rsidRPr="003941DF">
        <w:rPr>
          <w:rFonts w:ascii="Cambria" w:hAnsi="Cambria"/>
          <w:sz w:val="24"/>
          <w:szCs w:val="24"/>
        </w:rPr>
        <w:t xml:space="preserve">Phages are </w:t>
      </w:r>
      <w:r w:rsidR="001E220F" w:rsidRPr="003941DF">
        <w:rPr>
          <w:rFonts w:ascii="Cambria" w:hAnsi="Cambria"/>
          <w:sz w:val="24"/>
          <w:szCs w:val="24"/>
        </w:rPr>
        <w:t xml:space="preserve">much more host-specific than antibiotics, therefore a diverse collection of phages </w:t>
      </w:r>
      <w:r w:rsidR="009B19FE">
        <w:rPr>
          <w:rFonts w:ascii="Cambria" w:hAnsi="Cambria"/>
          <w:sz w:val="24"/>
          <w:szCs w:val="24"/>
        </w:rPr>
        <w:t>w</w:t>
      </w:r>
      <w:r w:rsidR="002220A1">
        <w:rPr>
          <w:rFonts w:ascii="Cambria" w:hAnsi="Cambria"/>
          <w:sz w:val="24"/>
          <w:szCs w:val="24"/>
        </w:rPr>
        <w:t>ould</w:t>
      </w:r>
      <w:r w:rsidR="009B19FE">
        <w:rPr>
          <w:rFonts w:ascii="Cambria" w:hAnsi="Cambria"/>
          <w:sz w:val="24"/>
          <w:szCs w:val="24"/>
        </w:rPr>
        <w:t xml:space="preserve"> be</w:t>
      </w:r>
      <w:r w:rsidR="001E220F" w:rsidRPr="003941DF">
        <w:rPr>
          <w:rFonts w:ascii="Cambria" w:hAnsi="Cambria"/>
          <w:sz w:val="24"/>
          <w:szCs w:val="24"/>
        </w:rPr>
        <w:t xml:space="preserve"> </w:t>
      </w:r>
      <w:r w:rsidR="009B19FE">
        <w:rPr>
          <w:rFonts w:ascii="Cambria" w:hAnsi="Cambria"/>
          <w:sz w:val="24"/>
          <w:szCs w:val="24"/>
        </w:rPr>
        <w:t xml:space="preserve">needed </w:t>
      </w:r>
      <w:r w:rsidR="00B65334">
        <w:rPr>
          <w:rFonts w:ascii="Cambria" w:hAnsi="Cambria"/>
          <w:sz w:val="24"/>
          <w:szCs w:val="24"/>
        </w:rPr>
        <w:t>to ensure that that a wide range of infections can be treated</w:t>
      </w:r>
      <w:r w:rsidR="001E220F" w:rsidRPr="003941DF">
        <w:rPr>
          <w:rFonts w:ascii="Cambria" w:hAnsi="Cambria"/>
          <w:sz w:val="24"/>
          <w:szCs w:val="24"/>
        </w:rPr>
        <w:t>. This is a</w:t>
      </w:r>
      <w:r w:rsidR="00EA319E" w:rsidRPr="003941DF">
        <w:rPr>
          <w:rFonts w:ascii="Cambria" w:hAnsi="Cambria"/>
          <w:sz w:val="24"/>
          <w:szCs w:val="24"/>
        </w:rPr>
        <w:t xml:space="preserve"> major hurdle </w:t>
      </w:r>
      <w:r w:rsidR="00223041" w:rsidRPr="003941DF">
        <w:rPr>
          <w:rFonts w:ascii="Cambria" w:hAnsi="Cambria"/>
          <w:sz w:val="24"/>
          <w:szCs w:val="24"/>
        </w:rPr>
        <w:t>for</w:t>
      </w:r>
      <w:r w:rsidR="00EA319E" w:rsidRPr="003941DF">
        <w:rPr>
          <w:rFonts w:ascii="Cambria" w:hAnsi="Cambria"/>
          <w:sz w:val="24"/>
          <w:szCs w:val="24"/>
        </w:rPr>
        <w:t xml:space="preserve"> phage therapy </w:t>
      </w:r>
      <w:r w:rsidR="00223041" w:rsidRPr="003941DF">
        <w:rPr>
          <w:rFonts w:ascii="Cambria" w:hAnsi="Cambria"/>
          <w:sz w:val="24"/>
          <w:szCs w:val="24"/>
        </w:rPr>
        <w:t>to overcome</w:t>
      </w:r>
      <w:r w:rsidR="00EA319E" w:rsidRPr="003941DF">
        <w:rPr>
          <w:rFonts w:ascii="Cambria" w:hAnsi="Cambria"/>
          <w:sz w:val="24"/>
          <w:szCs w:val="24"/>
        </w:rPr>
        <w:t xml:space="preserve"> </w:t>
      </w:r>
      <w:r w:rsidR="001E220F" w:rsidRPr="003941DF">
        <w:rPr>
          <w:rFonts w:ascii="Cambria" w:hAnsi="Cambria"/>
          <w:sz w:val="24"/>
          <w:szCs w:val="24"/>
        </w:rPr>
        <w:t>because</w:t>
      </w:r>
      <w:r w:rsidR="002220A1">
        <w:rPr>
          <w:rFonts w:ascii="Cambria" w:hAnsi="Cambria"/>
          <w:sz w:val="24"/>
          <w:szCs w:val="24"/>
        </w:rPr>
        <w:t xml:space="preserve"> few </w:t>
      </w:r>
      <w:r w:rsidR="004F6957" w:rsidRPr="003941DF">
        <w:rPr>
          <w:rFonts w:ascii="Cambria" w:hAnsi="Cambria"/>
          <w:sz w:val="24"/>
          <w:szCs w:val="24"/>
        </w:rPr>
        <w:t>phages that infect human pathogens</w:t>
      </w:r>
      <w:r w:rsidR="002220A1">
        <w:rPr>
          <w:rFonts w:ascii="Cambria" w:hAnsi="Cambria"/>
          <w:sz w:val="24"/>
          <w:szCs w:val="24"/>
        </w:rPr>
        <w:t xml:space="preserve"> are well characterized</w:t>
      </w:r>
      <w:r w:rsidR="004F6957" w:rsidRPr="003941DF">
        <w:rPr>
          <w:rFonts w:ascii="Cambria" w:hAnsi="Cambria"/>
          <w:sz w:val="24"/>
          <w:szCs w:val="24"/>
        </w:rPr>
        <w:t>.</w:t>
      </w:r>
    </w:p>
    <w:p w14:paraId="480398BB" w14:textId="2CE3DB60" w:rsidR="001A74CD" w:rsidRPr="003941DF" w:rsidRDefault="001A74CD" w:rsidP="003941DF">
      <w:pPr>
        <w:spacing w:line="480" w:lineRule="auto"/>
        <w:rPr>
          <w:rFonts w:ascii="Cambria" w:hAnsi="Cambria"/>
          <w:sz w:val="24"/>
          <w:szCs w:val="24"/>
        </w:rPr>
      </w:pPr>
      <w:r w:rsidRPr="003941DF">
        <w:rPr>
          <w:rFonts w:ascii="Cambria" w:hAnsi="Cambria"/>
          <w:sz w:val="24"/>
          <w:szCs w:val="24"/>
        </w:rPr>
        <w:tab/>
      </w:r>
      <w:r w:rsidR="004F6957" w:rsidRPr="003941DF">
        <w:rPr>
          <w:rFonts w:ascii="Cambria" w:hAnsi="Cambria"/>
          <w:i/>
          <w:sz w:val="24"/>
          <w:szCs w:val="24"/>
        </w:rPr>
        <w:t>Enterococcus</w:t>
      </w:r>
      <w:r w:rsidR="004F6957" w:rsidRPr="003941DF">
        <w:rPr>
          <w:rFonts w:ascii="Cambria" w:hAnsi="Cambria"/>
          <w:sz w:val="24"/>
          <w:szCs w:val="24"/>
        </w:rPr>
        <w:t xml:space="preserve"> </w:t>
      </w:r>
      <w:r w:rsidR="00054D63" w:rsidRPr="003941DF">
        <w:rPr>
          <w:rFonts w:ascii="Cambria" w:hAnsi="Cambria"/>
          <w:sz w:val="24"/>
          <w:szCs w:val="24"/>
        </w:rPr>
        <w:t xml:space="preserve">is a </w:t>
      </w:r>
      <w:r w:rsidR="00437757">
        <w:rPr>
          <w:rFonts w:ascii="Cambria" w:hAnsi="Cambria"/>
          <w:sz w:val="24"/>
          <w:szCs w:val="24"/>
        </w:rPr>
        <w:t xml:space="preserve">genus of </w:t>
      </w:r>
      <w:r w:rsidR="00054D63" w:rsidRPr="003941DF">
        <w:rPr>
          <w:rFonts w:ascii="Cambria" w:hAnsi="Cambria"/>
          <w:sz w:val="24"/>
          <w:szCs w:val="24"/>
        </w:rPr>
        <w:t>gram-positive bacter</w:t>
      </w:r>
      <w:r w:rsidR="00437757">
        <w:rPr>
          <w:rFonts w:ascii="Cambria" w:hAnsi="Cambria"/>
          <w:sz w:val="24"/>
          <w:szCs w:val="24"/>
        </w:rPr>
        <w:t>ia</w:t>
      </w:r>
      <w:r w:rsidR="00054D63" w:rsidRPr="003941DF">
        <w:rPr>
          <w:rFonts w:ascii="Cambria" w:hAnsi="Cambria"/>
          <w:sz w:val="24"/>
          <w:szCs w:val="24"/>
        </w:rPr>
        <w:t xml:space="preserve"> </w:t>
      </w:r>
      <w:r w:rsidR="00410EC2" w:rsidRPr="003941DF">
        <w:rPr>
          <w:rFonts w:ascii="Cambria" w:hAnsi="Cambria"/>
          <w:sz w:val="24"/>
          <w:szCs w:val="24"/>
        </w:rPr>
        <w:t>that is commonly found in low abundance in the gut</w:t>
      </w:r>
      <w:r w:rsidR="00437757">
        <w:rPr>
          <w:rFonts w:ascii="Cambria" w:hAnsi="Cambria"/>
          <w:sz w:val="24"/>
          <w:szCs w:val="24"/>
        </w:rPr>
        <w:t>s</w:t>
      </w:r>
      <w:r w:rsidR="00410EC2" w:rsidRPr="003941DF">
        <w:rPr>
          <w:rFonts w:ascii="Cambria" w:hAnsi="Cambria"/>
          <w:sz w:val="24"/>
          <w:szCs w:val="24"/>
        </w:rPr>
        <w:t xml:space="preserve"> of humans and </w:t>
      </w:r>
      <w:r w:rsidR="00437757">
        <w:rPr>
          <w:rFonts w:ascii="Cambria" w:hAnsi="Cambria"/>
          <w:sz w:val="24"/>
          <w:szCs w:val="24"/>
        </w:rPr>
        <w:t xml:space="preserve">other </w:t>
      </w:r>
      <w:r w:rsidR="00410EC2" w:rsidRPr="003941DF">
        <w:rPr>
          <w:rFonts w:ascii="Cambria" w:hAnsi="Cambria"/>
          <w:sz w:val="24"/>
          <w:szCs w:val="24"/>
        </w:rPr>
        <w:t>animals</w:t>
      </w:r>
      <w:r w:rsidR="00B748B2">
        <w:rPr>
          <w:rFonts w:ascii="Cambria" w:hAnsi="Cambria"/>
          <w:sz w:val="24"/>
          <w:szCs w:val="24"/>
        </w:rPr>
        <w:t>.</w:t>
      </w:r>
      <w:r w:rsidR="00410EC2" w:rsidRPr="003941DF">
        <w:rPr>
          <w:rFonts w:ascii="Cambria" w:hAnsi="Cambria"/>
          <w:sz w:val="24"/>
          <w:szCs w:val="24"/>
        </w:rPr>
        <w:fldChar w:fldCharType="begin" w:fldLock="1"/>
      </w:r>
      <w:r w:rsidR="00B97BBF">
        <w:rPr>
          <w:rFonts w:ascii="Cambria" w:hAnsi="Cambria"/>
          <w:sz w:val="24"/>
          <w:szCs w:val="24"/>
        </w:rPr>
        <w:instrText>ADDIN CSL_CITATION {"citationItems":[{"id":"ITEM-1","itemData":{"DOI":"10.1016/J.CELL.2017.04.027","ISSN":"0092-8674","abstract":"We examined the evolutionary history of leading multidrug resistant hospital pathogens, the enterococci, to their origin hundreds of millions of years ago. Our goal was to understand why, among the vast diversity of gut flora, enterococci are so well adapted to the modern hospital environment. Molecular clock estimation, together with analysis of their environmental distribution, phenotypic diversity, and concordance with host fossil records, place the origins of the enterococci around the time of animal terrestrialization, 425–500 mya. Speciation appears to parallel the diversification of hosts, including the rapid emergence of new enterococcal species following the End Permian Extinction. Major drivers of speciation include changing carbohydrate availability in the host gut. Life on land would have selected for the precise traits that now allow pathogenic enterococci to survive desiccation, starvation, and disinfection in the modern hospital, foreordaining their emergence as leading hospital pathogens.","author":[{"dropping-particle":"","family":"Lebreton","given":"François","non-dropping-particle":"","parse-names":false,"suffix":""},{"dropping-particle":"","family":"Manson","given":"Abigail L.","non-dropping-particle":"","parse-names":false,"suffix":""},{"dropping-particle":"","family":"Saavedra","given":"Jose T.","non-dropping-particle":"","parse-names":false,"suffix":""},{"dropping-particle":"","family":"Straub","given":"Timothy J.","non-dropping-particle":"","parse-names":false,"suffix":""},{"dropping-particle":"","family":"Earl","given":"Ashlee M.","non-dropping-particle":"","parse-names":false,"suffix":""},{"dropping-particle":"","family":"Gilmore","given":"Michael S.","non-dropping-particle":"","parse-names":false,"suffix":""}],"container-title":"Cell","id":"ITEM-1","issue":"5","issued":{"date-parts":[["2017","5","18"]]},"page":"849-861.e13","publisher":"Cell Press","title":"Tracing the Enterococci from Paleozoic Origins to the Hospital","type":"article-journal","volume":"169"},"uris":["http://www.mendeley.com/documents/?uuid=37224282-66c4-3b1e-aed1-5f7636df354d"]}],"mendeley":{"formattedCitation":"&lt;sup&gt;1&lt;/sup&gt;","plainTextFormattedCitation":"1","previouslyFormattedCitation":"(Lebreton et al., 2017)"},"properties":{"noteIndex":0},"schema":"https://github.com/citation-style-language/schema/raw/master/csl-citation.json"}</w:instrText>
      </w:r>
      <w:r w:rsidR="00410EC2" w:rsidRPr="003941DF">
        <w:rPr>
          <w:rFonts w:ascii="Cambria" w:hAnsi="Cambria"/>
          <w:sz w:val="24"/>
          <w:szCs w:val="24"/>
        </w:rPr>
        <w:fldChar w:fldCharType="separate"/>
      </w:r>
      <w:r w:rsidR="00B97BBF" w:rsidRPr="00B97BBF">
        <w:rPr>
          <w:rFonts w:ascii="Cambria" w:hAnsi="Cambria"/>
          <w:noProof/>
          <w:sz w:val="24"/>
          <w:szCs w:val="24"/>
          <w:vertAlign w:val="superscript"/>
        </w:rPr>
        <w:t>1</w:t>
      </w:r>
      <w:r w:rsidR="00410EC2" w:rsidRPr="003941DF">
        <w:rPr>
          <w:rFonts w:ascii="Cambria" w:hAnsi="Cambria"/>
          <w:sz w:val="24"/>
          <w:szCs w:val="24"/>
        </w:rPr>
        <w:fldChar w:fldCharType="end"/>
      </w:r>
      <w:r w:rsidR="00410EC2" w:rsidRPr="003941DF">
        <w:rPr>
          <w:rFonts w:ascii="Cambria" w:hAnsi="Cambria"/>
          <w:sz w:val="24"/>
          <w:szCs w:val="24"/>
        </w:rPr>
        <w:t xml:space="preserve"> </w:t>
      </w:r>
      <w:r w:rsidR="00410EC2" w:rsidRPr="003941DF">
        <w:rPr>
          <w:rFonts w:ascii="Cambria" w:hAnsi="Cambria"/>
          <w:i/>
          <w:sz w:val="24"/>
          <w:szCs w:val="24"/>
        </w:rPr>
        <w:t>Enterococcus faecalis</w:t>
      </w:r>
      <w:r w:rsidR="00410EC2" w:rsidRPr="003941DF">
        <w:rPr>
          <w:rFonts w:ascii="Cambria" w:hAnsi="Cambria"/>
          <w:sz w:val="24"/>
          <w:szCs w:val="24"/>
        </w:rPr>
        <w:t xml:space="preserve"> and </w:t>
      </w:r>
      <w:r w:rsidR="00410EC2" w:rsidRPr="003941DF">
        <w:rPr>
          <w:rFonts w:ascii="Cambria" w:hAnsi="Cambria"/>
          <w:i/>
          <w:sz w:val="24"/>
          <w:szCs w:val="24"/>
        </w:rPr>
        <w:t>Enterococcus faecium</w:t>
      </w:r>
      <w:r w:rsidR="00410EC2" w:rsidRPr="003941DF">
        <w:rPr>
          <w:rFonts w:ascii="Cambria" w:hAnsi="Cambria"/>
          <w:sz w:val="24"/>
          <w:szCs w:val="24"/>
        </w:rPr>
        <w:t xml:space="preserve"> are the most common species </w:t>
      </w:r>
      <w:r w:rsidR="00CD10DD">
        <w:rPr>
          <w:rFonts w:ascii="Cambria" w:hAnsi="Cambria"/>
          <w:sz w:val="24"/>
          <w:szCs w:val="24"/>
        </w:rPr>
        <w:t xml:space="preserve">commensally </w:t>
      </w:r>
      <w:r w:rsidR="00410EC2" w:rsidRPr="003941DF">
        <w:rPr>
          <w:rFonts w:ascii="Cambria" w:hAnsi="Cambria"/>
          <w:sz w:val="24"/>
          <w:szCs w:val="24"/>
        </w:rPr>
        <w:t>associated with humans</w:t>
      </w:r>
      <w:r w:rsidR="008A0DD5">
        <w:rPr>
          <w:rFonts w:ascii="Cambria" w:hAnsi="Cambria"/>
          <w:sz w:val="24"/>
          <w:szCs w:val="24"/>
        </w:rPr>
        <w:t xml:space="preserve">, </w:t>
      </w:r>
      <w:r w:rsidR="00CD10DD">
        <w:rPr>
          <w:rFonts w:ascii="Cambria" w:hAnsi="Cambria"/>
          <w:sz w:val="24"/>
          <w:szCs w:val="24"/>
        </w:rPr>
        <w:t>though</w:t>
      </w:r>
      <w:r w:rsidR="008A0DD5">
        <w:rPr>
          <w:rFonts w:ascii="Cambria" w:hAnsi="Cambria"/>
          <w:sz w:val="24"/>
          <w:szCs w:val="24"/>
        </w:rPr>
        <w:t xml:space="preserve"> </w:t>
      </w:r>
      <w:r w:rsidR="00B65334">
        <w:rPr>
          <w:rFonts w:ascii="Cambria" w:hAnsi="Cambria"/>
          <w:sz w:val="24"/>
          <w:szCs w:val="24"/>
        </w:rPr>
        <w:t xml:space="preserve">they </w:t>
      </w:r>
      <w:r w:rsidR="008A0DD5">
        <w:rPr>
          <w:rFonts w:ascii="Cambria" w:hAnsi="Cambria"/>
          <w:sz w:val="24"/>
          <w:szCs w:val="24"/>
        </w:rPr>
        <w:t>have recently emerged as a major health crisis due to their opportunistic pathogenicity</w:t>
      </w:r>
      <w:r w:rsidR="00410EC2" w:rsidRPr="003941DF">
        <w:rPr>
          <w:rFonts w:ascii="Cambria" w:hAnsi="Cambria"/>
          <w:sz w:val="24"/>
          <w:szCs w:val="24"/>
        </w:rPr>
        <w:t xml:space="preserve">. </w:t>
      </w:r>
      <w:r w:rsidR="00CD10DD">
        <w:rPr>
          <w:rFonts w:ascii="Cambria" w:hAnsi="Cambria"/>
          <w:sz w:val="24"/>
          <w:szCs w:val="24"/>
        </w:rPr>
        <w:t xml:space="preserve">These species are </w:t>
      </w:r>
      <w:r w:rsidR="00700E37" w:rsidRPr="003941DF">
        <w:rPr>
          <w:rFonts w:ascii="Cambria" w:hAnsi="Cambria"/>
          <w:sz w:val="24"/>
          <w:szCs w:val="24"/>
        </w:rPr>
        <w:t>considered high-priority pathogen</w:t>
      </w:r>
      <w:r w:rsidR="00CD10DD">
        <w:rPr>
          <w:rFonts w:ascii="Cambria" w:hAnsi="Cambria"/>
          <w:sz w:val="24"/>
          <w:szCs w:val="24"/>
        </w:rPr>
        <w:t>s</w:t>
      </w:r>
      <w:r w:rsidR="00700E37" w:rsidRPr="003941DF">
        <w:rPr>
          <w:rFonts w:ascii="Cambria" w:hAnsi="Cambria"/>
          <w:sz w:val="24"/>
          <w:szCs w:val="24"/>
        </w:rPr>
        <w:t xml:space="preserve"> by the WHO </w:t>
      </w:r>
      <w:r w:rsidR="00054D63" w:rsidRPr="003941DF">
        <w:rPr>
          <w:rFonts w:ascii="Cambria" w:hAnsi="Cambria"/>
          <w:sz w:val="24"/>
          <w:szCs w:val="24"/>
        </w:rPr>
        <w:t>due to high rates of antibiotic resistance and adaptation to the hospital environment</w:t>
      </w:r>
      <w:r w:rsidR="00B748B2">
        <w:rPr>
          <w:rFonts w:ascii="Cambria" w:hAnsi="Cambria"/>
          <w:sz w:val="24"/>
          <w:szCs w:val="24"/>
        </w:rPr>
        <w:t>.</w:t>
      </w:r>
      <w:r w:rsidR="00700E37" w:rsidRPr="003941DF">
        <w:rPr>
          <w:rFonts w:ascii="Cambria" w:hAnsi="Cambria"/>
          <w:sz w:val="24"/>
          <w:szCs w:val="24"/>
        </w:rPr>
        <w:fldChar w:fldCharType="begin" w:fldLock="1"/>
      </w:r>
      <w:r w:rsidR="00B97BBF">
        <w:rPr>
          <w:rFonts w:ascii="Cambria" w:hAnsi="Cambria"/>
          <w:sz w:val="24"/>
          <w:szCs w:val="24"/>
        </w:rPr>
        <w:instrText>ADDIN CSL_CITATION {"citationItems":[{"id":"ITEM-1","itemData":{"DOI":"10.1038/nmicrobiol.2015.33","ISSN":"2058-5276","abstract":"Whole genome sequencing of vancomycin-resistant Enterococcus faecalis isolates from the UK and Ireland reveal a population with three predominant lineages, two of which have acquired and lost resistance multiple times.","author":[{"dropping-particle":"","family":"Raven","given":"Kathy E.","non-dropping-particle":"","parse-names":false,"suffix":""},{"dropping-particle":"","family":"Reuter","given":"Sandra","non-dropping-particle":"","parse-names":false,"suffix":""},{"dropping-particle":"","family":"Gouliouris","given":"Theodore","non-dropping-particle":"","parse-names":false,"suffix":""},{"dropping-particle":"","family":"Reynolds","given":"Rosy","non-dropping-particle":"","parse-names":false,"suffix":""},{"dropping-particle":"","family":"Russell","given":"Julie E.","non-dropping-particle":"","parse-names":false,"suffix":""},{"dropping-particle":"","family":"Brown","given":"Nicholas M.","non-dropping-particle":"","parse-names":false,"suffix":""},{"dropping-particle":"","family":"Török","given":"M. Estée","non-dropping-particle":"","parse-names":false,"suffix":""},{"dropping-particle":"","family":"Parkhill","given":"Julian","non-dropping-particle":"","parse-names":false,"suffix":""},{"dropping-particle":"","family":"Peacock","given":"Sharon J.","non-dropping-particle":"","parse-names":false,"suffix":""}],"container-title":"Nature Microbiology","id":"ITEM-1","issue":"3","issued":{"date-parts":[["2016","2","8"]]},"page":"15033","publisher":"Nature Publishing Group","title":"Genome-based characterization of hospital-adapted Enterococcus faecalis lineages","type":"article-journal","volume":"1"},"uris":["http://www.mendeley.com/documents/?uuid=ec1bb4fd-e112-3de4-bb19-56f697201e06"]},{"id":"ITEM-2","itemData":{"ISSN":"0379-5284","URL":"http://www.who.int/mediacentre/news/releases/2017/bacteria-antibiotics-needed/en/","abstract":"GENEVA - WHO today published its first ever list of antibiotic-resistant \"priority pathogens\" – a catalogue of 12 families of bacteria that pose the greatest threat to human health.","author":[{"dropping-particle":"","family":"Lawe-Davies","given":"Olivia","non-dropping-particle":"","parse-names":false,"suffix":""},{"dropping-particle":"","family":"Bennett","given":"Simeon","non-dropping-particle":"","parse-names":false,"suffix":""}],"container-title":"Who","id":"ITEM-2","issued":{"date-parts":[["2017"]]},"note":"NULL","page":"1","title":"WHO publishes list of bacteria for which new antibiotics are urgently needed","type":"webpage"},"uris":["http://www.mendeley.com/documents/?uuid=791903b9-cbb5-4e1e-95bc-0e04cb4c528f"]}],"mendeley":{"formattedCitation":"&lt;sup&gt;2,3&lt;/sup&gt;","plainTextFormattedCitation":"2,3","previouslyFormattedCitation":"(Lawe-Davies and Bennett, 2017; Raven et al., 2016)"},"properties":{"noteIndex":0},"schema":"https://github.com/citation-style-language/schema/raw/master/csl-citation.json"}</w:instrText>
      </w:r>
      <w:r w:rsidR="00700E37" w:rsidRPr="003941DF">
        <w:rPr>
          <w:rFonts w:ascii="Cambria" w:hAnsi="Cambria"/>
          <w:sz w:val="24"/>
          <w:szCs w:val="24"/>
        </w:rPr>
        <w:fldChar w:fldCharType="separate"/>
      </w:r>
      <w:r w:rsidR="00B97BBF" w:rsidRPr="00B97BBF">
        <w:rPr>
          <w:rFonts w:ascii="Cambria" w:hAnsi="Cambria"/>
          <w:noProof/>
          <w:sz w:val="24"/>
          <w:szCs w:val="24"/>
          <w:vertAlign w:val="superscript"/>
        </w:rPr>
        <w:t>2,3</w:t>
      </w:r>
      <w:r w:rsidR="00700E37" w:rsidRPr="003941DF">
        <w:rPr>
          <w:rFonts w:ascii="Cambria" w:hAnsi="Cambria"/>
          <w:sz w:val="24"/>
          <w:szCs w:val="24"/>
        </w:rPr>
        <w:fldChar w:fldCharType="end"/>
      </w:r>
      <w:r w:rsidR="00700E37" w:rsidRPr="003941DF">
        <w:rPr>
          <w:rFonts w:ascii="Cambria" w:hAnsi="Cambria"/>
          <w:sz w:val="24"/>
          <w:szCs w:val="24"/>
        </w:rPr>
        <w:t xml:space="preserve"> </w:t>
      </w:r>
      <w:r w:rsidR="009A2C4B" w:rsidRPr="003941DF">
        <w:rPr>
          <w:rFonts w:ascii="Cambria" w:hAnsi="Cambria" w:cs="Calibri"/>
          <w:color w:val="000000"/>
          <w:sz w:val="24"/>
          <w:szCs w:val="24"/>
        </w:rPr>
        <w:t xml:space="preserve">The National Healthcare Safety Network reported that of hospital acquired </w:t>
      </w:r>
      <w:r w:rsidR="009A2C4B" w:rsidRPr="003941DF">
        <w:rPr>
          <w:rFonts w:ascii="Cambria" w:hAnsi="Cambria" w:cs="Calibri"/>
          <w:i/>
          <w:iCs/>
          <w:color w:val="000000"/>
          <w:sz w:val="24"/>
          <w:szCs w:val="24"/>
        </w:rPr>
        <w:t xml:space="preserve">Enterococcus </w:t>
      </w:r>
      <w:r w:rsidR="009A2C4B" w:rsidRPr="003941DF">
        <w:rPr>
          <w:rFonts w:ascii="Cambria" w:hAnsi="Cambria" w:cs="Calibri"/>
          <w:color w:val="000000"/>
          <w:sz w:val="24"/>
          <w:szCs w:val="24"/>
        </w:rPr>
        <w:t>infections</w:t>
      </w:r>
      <w:r w:rsidR="00410EC2" w:rsidRPr="003941DF">
        <w:rPr>
          <w:rFonts w:ascii="Cambria" w:hAnsi="Cambria" w:cs="Calibri"/>
          <w:color w:val="000000"/>
          <w:sz w:val="24"/>
          <w:szCs w:val="24"/>
        </w:rPr>
        <w:t>,</w:t>
      </w:r>
      <w:r w:rsidR="009A2C4B" w:rsidRPr="003941DF">
        <w:rPr>
          <w:rFonts w:ascii="Cambria" w:hAnsi="Cambria" w:cs="Calibri"/>
          <w:color w:val="000000"/>
          <w:sz w:val="24"/>
          <w:szCs w:val="24"/>
        </w:rPr>
        <w:t xml:space="preserve"> about 80% of</w:t>
      </w:r>
      <w:r w:rsidR="009A2C4B" w:rsidRPr="003941DF">
        <w:rPr>
          <w:rFonts w:ascii="Cambria" w:hAnsi="Cambria" w:cs="Calibri"/>
          <w:i/>
          <w:iCs/>
          <w:color w:val="000000"/>
          <w:sz w:val="24"/>
          <w:szCs w:val="24"/>
        </w:rPr>
        <w:t xml:space="preserve"> </w:t>
      </w:r>
      <w:r w:rsidR="00410EC2" w:rsidRPr="003941DF">
        <w:rPr>
          <w:rFonts w:ascii="Cambria" w:hAnsi="Cambria" w:cs="Calibri"/>
          <w:i/>
          <w:iCs/>
          <w:color w:val="000000"/>
          <w:sz w:val="24"/>
          <w:szCs w:val="24"/>
        </w:rPr>
        <w:t xml:space="preserve">E. </w:t>
      </w:r>
      <w:r w:rsidR="009A2C4B" w:rsidRPr="003941DF">
        <w:rPr>
          <w:rFonts w:ascii="Cambria" w:hAnsi="Cambria" w:cs="Calibri"/>
          <w:i/>
          <w:iCs/>
          <w:color w:val="000000"/>
          <w:sz w:val="24"/>
          <w:szCs w:val="24"/>
        </w:rPr>
        <w:t>faecium,</w:t>
      </w:r>
      <w:r w:rsidR="009A2C4B" w:rsidRPr="003941DF">
        <w:rPr>
          <w:rFonts w:ascii="Cambria" w:hAnsi="Cambria" w:cs="Calibri"/>
          <w:color w:val="000000"/>
          <w:sz w:val="24"/>
          <w:szCs w:val="24"/>
        </w:rPr>
        <w:t xml:space="preserve"> and 8% of </w:t>
      </w:r>
      <w:r w:rsidR="00410EC2" w:rsidRPr="003941DF">
        <w:rPr>
          <w:rFonts w:ascii="Cambria" w:hAnsi="Cambria" w:cs="Calibri"/>
          <w:color w:val="000000"/>
          <w:sz w:val="24"/>
          <w:szCs w:val="24"/>
        </w:rPr>
        <w:t xml:space="preserve">E. </w:t>
      </w:r>
      <w:r w:rsidR="009A2C4B" w:rsidRPr="003941DF">
        <w:rPr>
          <w:rFonts w:ascii="Cambria" w:hAnsi="Cambria" w:cs="Calibri"/>
          <w:i/>
          <w:iCs/>
          <w:color w:val="000000"/>
          <w:sz w:val="24"/>
          <w:szCs w:val="24"/>
        </w:rPr>
        <w:t xml:space="preserve">faecalis </w:t>
      </w:r>
      <w:r w:rsidR="009A2C4B" w:rsidRPr="003941DF">
        <w:rPr>
          <w:rFonts w:ascii="Cambria" w:hAnsi="Cambria" w:cs="Calibri"/>
          <w:color w:val="000000"/>
          <w:sz w:val="24"/>
          <w:szCs w:val="24"/>
        </w:rPr>
        <w:t>isolates demonstrated Vancomycin resistance</w:t>
      </w:r>
      <w:r w:rsidR="00410EC2" w:rsidRPr="003941DF">
        <w:rPr>
          <w:rFonts w:ascii="Cambria" w:hAnsi="Cambria"/>
          <w:sz w:val="24"/>
          <w:szCs w:val="24"/>
        </w:rPr>
        <w:t xml:space="preserve">. </w:t>
      </w:r>
      <w:r w:rsidR="00700E37" w:rsidRPr="003941DF">
        <w:rPr>
          <w:rFonts w:ascii="Cambria" w:hAnsi="Cambria"/>
          <w:sz w:val="24"/>
          <w:szCs w:val="24"/>
        </w:rPr>
        <w:t xml:space="preserve">Phage therapy could offer an alternative approach to treating antibiotic resistant infections, </w:t>
      </w:r>
      <w:r w:rsidR="00054D63" w:rsidRPr="003941DF">
        <w:rPr>
          <w:rFonts w:ascii="Cambria" w:hAnsi="Cambria"/>
          <w:sz w:val="24"/>
          <w:szCs w:val="24"/>
        </w:rPr>
        <w:t xml:space="preserve">and </w:t>
      </w:r>
      <w:r w:rsidR="00054D63" w:rsidRPr="003941DF">
        <w:rPr>
          <w:rFonts w:ascii="Cambria" w:hAnsi="Cambria"/>
          <w:i/>
          <w:sz w:val="24"/>
          <w:szCs w:val="24"/>
        </w:rPr>
        <w:t xml:space="preserve">Enterococcus </w:t>
      </w:r>
      <w:r w:rsidR="00054D63" w:rsidRPr="003941DF">
        <w:rPr>
          <w:rFonts w:ascii="Cambria" w:hAnsi="Cambria"/>
          <w:sz w:val="24"/>
          <w:szCs w:val="24"/>
        </w:rPr>
        <w:t xml:space="preserve">phages  have shown promise as therapeutics </w:t>
      </w:r>
      <w:r w:rsidR="00054D63" w:rsidRPr="003941DF">
        <w:rPr>
          <w:rFonts w:ascii="Cambria" w:hAnsi="Cambria"/>
          <w:i/>
          <w:sz w:val="24"/>
          <w:szCs w:val="24"/>
        </w:rPr>
        <w:t>in vitro</w:t>
      </w:r>
      <w:ins w:id="1" w:author="Stephen Wandro" w:date="2019-08-20T16:41:00Z">
        <w:r w:rsidR="00B748B2" w:rsidRPr="009558BE">
          <w:rPr>
            <w:rFonts w:ascii="Cambria" w:hAnsi="Cambria"/>
            <w:sz w:val="24"/>
            <w:szCs w:val="24"/>
          </w:rPr>
          <w:t>.</w:t>
        </w:r>
      </w:ins>
      <w:r w:rsidR="00054D63" w:rsidRPr="003941DF">
        <w:rPr>
          <w:rFonts w:ascii="Cambria" w:hAnsi="Cambria"/>
          <w:sz w:val="24"/>
          <w:szCs w:val="24"/>
        </w:rPr>
        <w:fldChar w:fldCharType="begin" w:fldLock="1"/>
      </w:r>
      <w:r w:rsidR="00B97BBF">
        <w:rPr>
          <w:rFonts w:ascii="Cambria" w:hAnsi="Cambria"/>
          <w:sz w:val="24"/>
          <w:szCs w:val="24"/>
        </w:rPr>
        <w:instrText>ADDIN CSL_CITATION {"citationItems":[{"id":"ITEM-1","itemData":{"DOI":"10.1128/AEM.00096-15","ISSN":"0099-2240","PMID":"25662974","abstract":"&lt;p&gt; Phage therapy has been proven to be more effective, in some cases, than conventional antibiotics, especially regarding multidrug-resistant biofilm infections. The objective here was to isolate an anti- &lt;named-content content-type=\"genus-species\"&gt;Enterococcus faecalis&lt;/named-content&gt; bacteriophage and to evaluate its efficacy against planktonic and biofilm cultures. &lt;named-content content-type=\"genus-species\"&gt;E. faecalis&lt;/named-content&gt; is an important pathogen found in many infections, including endocarditis and persistent infections associated with root canal treatment failure. The difficulty in &lt;named-content content-type=\"genus-species\"&gt;E. faecalis&lt;/named-content&gt; treatment has been attributed to the lack of anti-infective strategies to eradicate its biofilm and to the frequent emergence of multidrug-resistant strains. To this end, an anti- &lt;named-content content-type=\"genus-species\"&gt;E. faecalis&lt;/named-content&gt; and &lt;named-content content-type=\"genus-species\"&gt;E. faecium&lt;/named-content&gt; phage, termed EFDG1, was isolated from sewage effluents. The phage was visualized by electron microscopy. EFDG1 coding sequences and phylogeny were determined by whole genome sequencing (GenBank accession number &lt;ext-link ext-link-type=\"gen\" href=\"KP339049\"&gt;KP339049&lt;/ext-link&gt; ), revealing it belongs to the &lt;named-content content-type=\"genus-species\"&gt;Spounavirinae&lt;/named-content&gt; subfamily of the &lt;named-content content-type=\"genus-species\"&gt;Myoviridae&lt;/named-content&gt; phages, which includes promising candidates for therapy against Gram-positive pathogens. This analysis also showed that the EFDG1 genome does not contain apparent harmful genes. EFDG1 antibacterial efficacy was evaluated &lt;italic&gt;in vitro&lt;/italic&gt; against planktonic and biofilm cultures, showing effective lytic activity against various &lt;named-content content-type=\"genus-species\"&gt;E. faecalis&lt;/named-content&gt; and &lt;named-content content-type=\"genus-species\"&gt;E. faecium&lt;/named-content&gt; isolates, regardless of their antibiotic resistance profile. In addition, EFDG1 efficiently prevented &lt;italic&gt;ex vivo&lt;/italic&gt; &lt;named-content content-type=\"genus-species\"&gt;E. faecalis&lt;/named-content&gt; root canal infection. These findings suggest that phage therapy using EFDG1 might be efficacious to prevent &lt;named-content content-type=\"genus-species\"&gt;E. faecalis&lt;/named-content&gt; infection after root canal treatment. &lt;/p&gt;","author":[{"dropping-particle":"","family":"Khalifa","given":"Leron","non-dropping-particle":"","parse-names":false,"suffix":""},{"dropping-particle":"","family":"Brosh","given":"Yair","non-dropping-particle":"","parse-names":false,"suffix":""},{"dropping-particle":"","family":"Gelman","given":"Daniel","non-dropping-particle":"","parse-names":false,"suffix":""},{"dropping-particle":"","family":"Coppenhagen-Glazer","given":"Shunit","non-dropping-particle":"","parse-names":false,"suffix":""},{"dropping-particle":"","family":"Beyth","given":"Shaul","non-dropping-particle":"","parse-names":false,"suffix":""},{"dropping-particle":"","family":"Poradosu-Cohen","given":"Ronit","non-dropping-particle":"","parse-names":false,"suffix":""},{"dropping-particle":"","family":"Que","given":"Yok-Ai","non-dropping-particle":"","parse-names":false,"suffix":""},{"dropping-particle":"","family":"Beyth","given":"Nurit","non-dropping-particle":"","parse-names":false,"suffix":""},{"dropping-particle":"","family":"Hazan","given":"Ronen","non-dropping-particle":"","parse-names":false,"suffix":""}],"container-title":"Applied and Environmental Microbiology","editor":[{"dropping-particle":"","family":"Drake","given":"H. L.","non-dropping-particle":"","parse-names":false,"suffix":""}],"id":"ITEM-1","issue":"8","issued":{"date-parts":[["2015","4","15"]]},"page":"2696-2705","title":"Targeting Enterococcus faecalis Biofilms with Phage Therapy","type":"article-journal","volume":"81"},"uris":["http://www.mendeley.com/documents/?uuid=721487a3-7e30-37e1-afe4-4bc604db0f7f"]},{"id":"ITEM-2","itemData":{"DOI":"10.3389/fmicb.2018.00326","ISSN":"1664-302X","abstract":"The deteriorating effectiveness of antibiotics is propelling researchers worldwide towards alternative techniques such as phage therapy: curing infectious diseases using viruses of bacteria called bacteriophages. In a previous paper, we isolated phage EFDG1, highly effective against both planktonic and biofilm cultures of one of the most challenging pathogenic species, the vancomycin-resistant Enterococcus (VRE). Thus, it is a promising phage to be used in phage therapy. Further experimentation revealed the emergence of a mutant resistant to EFDG1 phage: EFDG1r. A disastrous occurrence in the development of antibiotic resistance, it proved only a minor hindrance in phage development. We quickly and successfully isolated a new phage, EFLK1, which proved effective against both the resistant mutant EFDG1r and its parental VRE, E. faecalis V583. Furthermore, combining both phages in a cocktail produced an additive effect against E. faecalis V583 strains regardless of their antibiotic or phage-resistance profile. An analysis of the differences in genome sequence, genes, mutations and tRNA content of both phages is presented. This work is a proof-of-concept of one of the most significant advantages of phage therapy, namely the ability to easily overcome emerging resistant bacteria.","author":[{"dropping-particle":"","family":"Khalifa","given":"Leron","non-dropping-particle":"","parse-names":false,"suffix":""},{"dropping-particle":"","family":"Gelman","given":"Daniel","non-dropping-particle":"","parse-names":false,"suffix":""},{"dropping-particle":"","family":"Shlezinger","given":"Mor","non-dropping-particle":"","parse-names":false,"suffix":""},{"dropping-particle":"","family":"Dessal","given":"Axel Lionel","non-dropping-particle":"","parse-names":false,"suffix":""},{"dropping-particle":"","family":"Coppenhagen-Glazer","given":"Shunit","non-dropping-particle":"","parse-names":false,"suffix":""},{"dropping-particle":"","family":"Beyth","given":"Nurit","non-dropping-particle":"","parse-names":false,"suffix":""},{"dropping-particle":"","family":"Hazan","given":"Ronen","non-dropping-particle":"","parse-names":false,"suffix":""}],"container-title":"Frontiers in Microbiology","id":"ITEM-2","issued":{"date-parts":[["2018","2","28"]]},"page":"326","publisher":"Frontiers","title":"Defeating Antibiotic- and Phage-Resistant Enterococcus faecalis Using a Phage Cocktail in Vitro and in a Clot Model","type":"article-journal","volume":"9"},"uris":["http://www.mendeley.com/documents/?uuid=18682cbf-570c-30f9-ac33-cd74b5877bc6"]}],"mendeley":{"formattedCitation":"&lt;sup&gt;4,5&lt;/sup&gt;","plainTextFormattedCitation":"4,5","previouslyFormattedCitation":"(Khalifa et al., 2015b, 2018)"},"properties":{"noteIndex":0},"schema":"https://github.com/citation-style-language/schema/raw/master/csl-citation.json"}</w:instrText>
      </w:r>
      <w:r w:rsidR="00054D63" w:rsidRPr="003941DF">
        <w:rPr>
          <w:rFonts w:ascii="Cambria" w:hAnsi="Cambria"/>
          <w:sz w:val="24"/>
          <w:szCs w:val="24"/>
        </w:rPr>
        <w:fldChar w:fldCharType="separate"/>
      </w:r>
      <w:r w:rsidR="00B97BBF" w:rsidRPr="00B97BBF">
        <w:rPr>
          <w:rFonts w:ascii="Cambria" w:hAnsi="Cambria"/>
          <w:noProof/>
          <w:sz w:val="24"/>
          <w:szCs w:val="24"/>
          <w:vertAlign w:val="superscript"/>
        </w:rPr>
        <w:t>4,5</w:t>
      </w:r>
      <w:r w:rsidR="00054D63" w:rsidRPr="003941DF">
        <w:rPr>
          <w:rFonts w:ascii="Cambria" w:hAnsi="Cambria"/>
          <w:sz w:val="24"/>
          <w:szCs w:val="24"/>
        </w:rPr>
        <w:fldChar w:fldCharType="end"/>
      </w:r>
      <w:r w:rsidR="00054D63" w:rsidRPr="003941DF">
        <w:rPr>
          <w:rFonts w:ascii="Cambria" w:hAnsi="Cambria"/>
          <w:sz w:val="24"/>
          <w:szCs w:val="24"/>
        </w:rPr>
        <w:t xml:space="preserve"> </w:t>
      </w:r>
      <w:commentRangeStart w:id="2"/>
      <w:commentRangeStart w:id="3"/>
      <w:r w:rsidR="00054D63" w:rsidRPr="003941DF">
        <w:rPr>
          <w:rFonts w:ascii="Cambria" w:hAnsi="Cambria"/>
          <w:sz w:val="24"/>
          <w:szCs w:val="24"/>
        </w:rPr>
        <w:t>However</w:t>
      </w:r>
      <w:r w:rsidR="00410EC2" w:rsidRPr="003941DF">
        <w:rPr>
          <w:rFonts w:ascii="Cambria" w:hAnsi="Cambria"/>
          <w:sz w:val="24"/>
          <w:szCs w:val="24"/>
        </w:rPr>
        <w:t>,</w:t>
      </w:r>
      <w:r w:rsidR="00700E37" w:rsidRPr="003941DF">
        <w:rPr>
          <w:rFonts w:ascii="Cambria" w:hAnsi="Cambria"/>
          <w:sz w:val="24"/>
          <w:szCs w:val="24"/>
        </w:rPr>
        <w:t xml:space="preserve"> f</w:t>
      </w:r>
      <w:r w:rsidR="004F6957" w:rsidRPr="003941DF">
        <w:rPr>
          <w:rFonts w:ascii="Cambria" w:hAnsi="Cambria"/>
          <w:sz w:val="24"/>
          <w:szCs w:val="24"/>
        </w:rPr>
        <w:t xml:space="preserve">ew phages infecting </w:t>
      </w:r>
      <w:r w:rsidR="004F6957" w:rsidRPr="003941DF">
        <w:rPr>
          <w:rFonts w:ascii="Cambria" w:hAnsi="Cambria"/>
          <w:i/>
          <w:sz w:val="24"/>
          <w:szCs w:val="24"/>
        </w:rPr>
        <w:t>Enterococcus</w:t>
      </w:r>
      <w:r w:rsidR="004F6957" w:rsidRPr="003941DF">
        <w:rPr>
          <w:rFonts w:ascii="Cambria" w:hAnsi="Cambria"/>
          <w:sz w:val="24"/>
          <w:szCs w:val="24"/>
        </w:rPr>
        <w:t xml:space="preserve"> have been isolate</w:t>
      </w:r>
      <w:r w:rsidR="00700E37" w:rsidRPr="003941DF">
        <w:rPr>
          <w:rFonts w:ascii="Cambria" w:hAnsi="Cambria"/>
          <w:sz w:val="24"/>
          <w:szCs w:val="24"/>
        </w:rPr>
        <w:t>d</w:t>
      </w:r>
      <w:r w:rsidR="00054D63" w:rsidRPr="003941DF">
        <w:rPr>
          <w:rFonts w:ascii="Cambria" w:hAnsi="Cambria"/>
          <w:sz w:val="24"/>
          <w:szCs w:val="24"/>
        </w:rPr>
        <w:t xml:space="preserve"> and characterized.</w:t>
      </w:r>
      <w:r w:rsidR="00700E37" w:rsidRPr="003941DF">
        <w:rPr>
          <w:rFonts w:ascii="Cambria" w:hAnsi="Cambria"/>
          <w:sz w:val="24"/>
          <w:szCs w:val="24"/>
        </w:rPr>
        <w:t xml:space="preserve"> </w:t>
      </w:r>
      <w:commentRangeEnd w:id="2"/>
      <w:r w:rsidR="00885316">
        <w:rPr>
          <w:rStyle w:val="CommentReference"/>
        </w:rPr>
        <w:commentReference w:id="2"/>
      </w:r>
      <w:commentRangeEnd w:id="3"/>
      <w:r w:rsidR="00E07C04">
        <w:rPr>
          <w:rStyle w:val="CommentReference"/>
        </w:rPr>
        <w:commentReference w:id="3"/>
      </w:r>
    </w:p>
    <w:p w14:paraId="73F67469" w14:textId="75C8ACE5" w:rsidR="0035719E" w:rsidRPr="003941DF" w:rsidRDefault="0035719E" w:rsidP="003941DF">
      <w:pPr>
        <w:spacing w:line="480" w:lineRule="auto"/>
        <w:rPr>
          <w:rFonts w:ascii="Cambria" w:hAnsi="Cambria"/>
          <w:sz w:val="24"/>
          <w:szCs w:val="24"/>
        </w:rPr>
      </w:pPr>
      <w:r w:rsidRPr="003941DF">
        <w:rPr>
          <w:rFonts w:ascii="Cambria" w:hAnsi="Cambria"/>
          <w:sz w:val="24"/>
          <w:szCs w:val="24"/>
        </w:rPr>
        <w:tab/>
      </w:r>
      <w:r w:rsidR="004C6ACB">
        <w:rPr>
          <w:rFonts w:ascii="Cambria" w:hAnsi="Cambria"/>
          <w:sz w:val="24"/>
          <w:szCs w:val="24"/>
        </w:rPr>
        <w:t>P</w:t>
      </w:r>
      <w:r w:rsidR="00320196" w:rsidRPr="003941DF">
        <w:rPr>
          <w:rFonts w:ascii="Cambria" w:hAnsi="Cambria"/>
          <w:sz w:val="24"/>
          <w:szCs w:val="24"/>
        </w:rPr>
        <w:t>hage</w:t>
      </w:r>
      <w:r w:rsidR="004C6ACB">
        <w:rPr>
          <w:rFonts w:ascii="Cambria" w:hAnsi="Cambria"/>
          <w:sz w:val="24"/>
          <w:szCs w:val="24"/>
        </w:rPr>
        <w:t>s in the</w:t>
      </w:r>
      <w:r w:rsidR="00320196" w:rsidRPr="003941DF">
        <w:rPr>
          <w:rFonts w:ascii="Cambria" w:hAnsi="Cambria"/>
          <w:sz w:val="24"/>
          <w:szCs w:val="24"/>
        </w:rPr>
        <w:t xml:space="preserve"> family</w:t>
      </w:r>
      <w:r w:rsidR="00C71348" w:rsidRPr="003941DF">
        <w:rPr>
          <w:rFonts w:ascii="Cambria" w:hAnsi="Cambria"/>
          <w:sz w:val="24"/>
          <w:szCs w:val="24"/>
        </w:rPr>
        <w:t xml:space="preserve"> </w:t>
      </w:r>
      <w:proofErr w:type="spellStart"/>
      <w:r w:rsidR="00320196" w:rsidRPr="003941DF">
        <w:rPr>
          <w:rFonts w:ascii="Cambria" w:hAnsi="Cambria"/>
          <w:i/>
          <w:sz w:val="24"/>
          <w:szCs w:val="24"/>
        </w:rPr>
        <w:t>Herelleviridae</w:t>
      </w:r>
      <w:proofErr w:type="spellEnd"/>
      <w:r w:rsidR="00320196" w:rsidRPr="003941DF">
        <w:rPr>
          <w:rFonts w:ascii="Cambria" w:hAnsi="Cambria"/>
          <w:i/>
          <w:sz w:val="24"/>
          <w:szCs w:val="24"/>
        </w:rPr>
        <w:t xml:space="preserve"> </w:t>
      </w:r>
      <w:r w:rsidR="00320196" w:rsidRPr="003941DF">
        <w:rPr>
          <w:rFonts w:ascii="Cambria" w:hAnsi="Cambria"/>
          <w:sz w:val="24"/>
          <w:szCs w:val="24"/>
        </w:rPr>
        <w:t xml:space="preserve">(formerly </w:t>
      </w:r>
      <w:r w:rsidR="00F86604" w:rsidRPr="003941DF">
        <w:rPr>
          <w:rFonts w:ascii="Cambria" w:hAnsi="Cambria"/>
          <w:sz w:val="24"/>
          <w:szCs w:val="24"/>
        </w:rPr>
        <w:t xml:space="preserve">the sub-family </w:t>
      </w:r>
      <w:proofErr w:type="spellStart"/>
      <w:r w:rsidR="00320196" w:rsidRPr="003941DF">
        <w:rPr>
          <w:rFonts w:ascii="Cambria" w:hAnsi="Cambria"/>
          <w:i/>
          <w:sz w:val="24"/>
          <w:szCs w:val="24"/>
        </w:rPr>
        <w:t>Spounavirine</w:t>
      </w:r>
      <w:proofErr w:type="spellEnd"/>
      <w:r w:rsidR="00320196" w:rsidRPr="003941DF">
        <w:rPr>
          <w:rFonts w:ascii="Cambria" w:hAnsi="Cambria"/>
          <w:sz w:val="24"/>
          <w:szCs w:val="24"/>
        </w:rPr>
        <w:t>)</w:t>
      </w:r>
      <w:r w:rsidR="00C71348" w:rsidRPr="003941DF">
        <w:rPr>
          <w:rFonts w:ascii="Cambria" w:hAnsi="Cambria"/>
          <w:sz w:val="24"/>
          <w:szCs w:val="24"/>
        </w:rPr>
        <w:t xml:space="preserve"> </w:t>
      </w:r>
      <w:r w:rsidR="004C6ACB">
        <w:rPr>
          <w:rFonts w:ascii="Cambria" w:hAnsi="Cambria"/>
          <w:sz w:val="24"/>
          <w:szCs w:val="24"/>
        </w:rPr>
        <w:t xml:space="preserve">exclusively infect Firmicutes bacteria, </w:t>
      </w:r>
      <w:r w:rsidR="00054D63" w:rsidRPr="003941DF">
        <w:rPr>
          <w:rFonts w:ascii="Cambria" w:hAnsi="Cambria"/>
          <w:sz w:val="24"/>
          <w:szCs w:val="24"/>
        </w:rPr>
        <w:t xml:space="preserve">are tailed </w:t>
      </w:r>
      <w:r w:rsidR="00F86604" w:rsidRPr="003941DF">
        <w:rPr>
          <w:rFonts w:ascii="Cambria" w:hAnsi="Cambria"/>
          <w:sz w:val="24"/>
          <w:szCs w:val="24"/>
        </w:rPr>
        <w:t xml:space="preserve">with </w:t>
      </w:r>
      <w:proofErr w:type="spellStart"/>
      <w:r w:rsidR="00F86604" w:rsidRPr="009B19FE">
        <w:rPr>
          <w:rFonts w:ascii="Cambria" w:hAnsi="Cambria"/>
          <w:i/>
          <w:iCs/>
          <w:sz w:val="24"/>
          <w:szCs w:val="24"/>
        </w:rPr>
        <w:t>Myoviridae</w:t>
      </w:r>
      <w:proofErr w:type="spellEnd"/>
      <w:r w:rsidR="00F86604" w:rsidRPr="003941DF">
        <w:rPr>
          <w:rFonts w:ascii="Cambria" w:hAnsi="Cambria"/>
          <w:sz w:val="24"/>
          <w:szCs w:val="24"/>
        </w:rPr>
        <w:t xml:space="preserve"> morphology</w:t>
      </w:r>
      <w:r w:rsidR="00FD3AF8">
        <w:rPr>
          <w:rFonts w:ascii="Cambria" w:hAnsi="Cambria"/>
          <w:sz w:val="24"/>
          <w:szCs w:val="24"/>
        </w:rPr>
        <w:t>,</w:t>
      </w:r>
      <w:r w:rsidR="00F86604" w:rsidRPr="003941DF">
        <w:rPr>
          <w:rFonts w:ascii="Cambria" w:hAnsi="Cambria"/>
          <w:sz w:val="24"/>
          <w:szCs w:val="24"/>
        </w:rPr>
        <w:t xml:space="preserve"> and </w:t>
      </w:r>
      <w:r w:rsidR="00FD3AF8">
        <w:rPr>
          <w:rFonts w:ascii="Cambria" w:hAnsi="Cambria"/>
          <w:sz w:val="24"/>
          <w:szCs w:val="24"/>
        </w:rPr>
        <w:t xml:space="preserve">have </w:t>
      </w:r>
      <w:r w:rsidR="002117C8" w:rsidRPr="003941DF">
        <w:rPr>
          <w:rFonts w:ascii="Cambria" w:hAnsi="Cambria"/>
          <w:sz w:val="24"/>
          <w:szCs w:val="24"/>
        </w:rPr>
        <w:t>double-stranded DNA genomes</w:t>
      </w:r>
      <w:r w:rsidR="00C5361D" w:rsidRPr="003941DF">
        <w:rPr>
          <w:rFonts w:ascii="Cambria" w:hAnsi="Cambria"/>
          <w:sz w:val="24"/>
          <w:szCs w:val="24"/>
        </w:rPr>
        <w:t xml:space="preserve"> between 127-157 kb in length</w:t>
      </w:r>
      <w:r w:rsidR="008B5D02">
        <w:rPr>
          <w:rFonts w:ascii="Cambria" w:hAnsi="Cambria"/>
          <w:sz w:val="24"/>
          <w:szCs w:val="24"/>
        </w:rPr>
        <w:t>.</w:t>
      </w:r>
      <w:r w:rsidR="00F86604" w:rsidRPr="003941DF">
        <w:rPr>
          <w:rFonts w:ascii="Cambria" w:hAnsi="Cambria"/>
          <w:sz w:val="24"/>
          <w:szCs w:val="24"/>
        </w:rPr>
        <w:fldChar w:fldCharType="begin" w:fldLock="1"/>
      </w:r>
      <w:r w:rsidR="00B97BBF">
        <w:rPr>
          <w:rFonts w:ascii="Cambria" w:hAnsi="Cambria"/>
          <w:sz w:val="24"/>
          <w:szCs w:val="24"/>
        </w:rPr>
        <w:instrText>ADDIN CSL_CITATION {"citationItems":[{"id":"ITEM-1","itemData":{"DOI":"10.1007/s00705-010-0783-0","ISSN":"0304-8608","author":[{"dropping-particle":"","family":"Klumpp","given":"Jochen","non-dropping-particle":"","parse-names":false,"suffix":""},{"dropping-particle":"","family":"Lavigne","given":"Rob","non-dropping-particle":"","parse-names":false,"suffix":""},{"dropping-particle":"","family":"Loessner","given":"Martin J.","non-dropping-particle":"","parse-names":false,"suffix":""},{"dropping-particle":"","family":"Ackermann","given":"Hans-Wolfgang","non-dropping-particle":"","parse-names":false,"suffix":""}],"container-title":"Archives of Virology","id":"ITEM-1","issue":"10","issued":{"date-parts":[["2010","10","17"]]},"note":"Phage ECP3 isolated from Korea","page":"1547-1561","publisher":"Springer Vienna","title":"The SPO1-related bacteriophages","type":"article-journal","volume":"155"},"uris":["http://www.mendeley.com/documents/?uuid=332f0345-cd43-3a8d-a0dd-2dab4b266f6f"]},{"id":"ITEM-2","itemData":{"DOI":"10.1101/220434","abstract":"It is almost a cliche that tailed bacteriophages of the order Caudovirales are the most abundant and diverse viruses in the world. Yet, their taxonomy still consists of a single order with just three families: Myoviridae, Siphoviridae, and Podoviridae. Thousands of newly discovered phage genomes have recently challenged this morphology-based classification, revealing that tailed bacteriophages are genomically even more diverse than once thought. Here, we evaluate a range of methods for bacteriophage taxonomy by using a particularly challenging group as an example, the Bacillus phage SPO1-related viruses of the myovirid subfamily Spounavirinae. Exhaustive phylogenetic and phylogenomic analyses indicate that the spounavirins are consistent with the taxonomic rank of family and should be divided into at least five subfamilies. This work is a case study for virus genomic taxonomy and the first step in an impending massive reorganization of the tailed bacteriophage taxonomy.","author":[{"dropping-particle":"","family":"Barylski","given":"Jakub","non-dropping-particle":"","parse-names":false,"suffix":""},{"dropping-particle":"","family":"Enault","given":"Francois","non-dropping-particle":"","parse-names":false,"suffix":""},{"dropping-particle":"","family":"Dutilh","given":"Bas E","non-dropping-particle":"","parse-names":false,"suffix":""},{"dropping-particle":"","family":"Schuller","given":"Margo BP","non-dropping-particle":"","parse-names":false,"suffix":""},{"dropping-particle":"","family":"Edwards","given":"Robert A","non-dropping-particle":"","parse-names":false,"suffix":""},{"dropping-particle":"","family":"Gillis","given":"Annika","non-dropping-particle":"","parse-names":false,"suffix":""},{"dropping-particle":"","family":"Klumpp","given":"Jochen","non-dropping-particle":"","parse-names":false,"suffix":""},{"dropping-particle":"","family":"Knezevic","given":"Petar","non-dropping-particle":"","parse-names":false,"suffix":""},{"dropping-particle":"","family":"Krupovic","given":"Mart","non-dropping-particle":"","parse-names":false,"suffix":""},{"dropping-particle":"","family":"Kuhn","given":"Jens H","non-dropping-particle":"","parse-names":false,"suffix":""},{"dropping-particle":"","family":"Lavigne","given":"Rob","non-dropping-particle":"","parse-names":false,"suffix":""},{"dropping-particle":"","family":"Oksanen","given":"Hanna M","non-dropping-particle":"","parse-names":false,"suffix":""},{"dropping-particle":"","family":"Sullivan","given":"Matthew B","non-dropping-particle":"","parse-names":false,"suffix":""},{"dropping-particle":"","family":"Wittmann","given":"Johannes","non-dropping-particle":"","parse-names":false,"suffix":""},{"dropping-particle":"","family":"Tolstoy","given":"Igor","non-dropping-particle":"","parse-names":false,"suffix":""},{"dropping-particle":"","family":"Brister","given":"J Rodney","non-dropping-particle":"","parse-names":false,"suffix":""},{"dropping-particle":"","family":"Kropinski","given":"Andrew M","non-dropping-particle":"","parse-names":false,"suffix":""},{"dropping-particle":"","family":"Adriaenssens","given":"Evelien M","non-dropping-particle":"","parse-names":false,"suffix":""}],"container-title":"bioRxiv","id":"ITEM-2","issued":{"date-parts":[["2018","2","7"]]},"page":"220434","publisher":"Cold Spring Harbor Laboratory","title":"Analysis of Spounaviruses as a Case Study for the Overdue Reclassification of Tailed Bacteriophages","type":"article-journal"},"uris":["http://www.mendeley.com/documents/?uuid=2aac894f-8f57-3bee-badd-cde457e9b80e"]}],"mendeley":{"formattedCitation":"&lt;sup&gt;6,7&lt;/sup&gt;","plainTextFormattedCitation":"6,7","previouslyFormattedCitation":"(Barylski et al., 2018; Klumpp et al., 2010)"},"properties":{"noteIndex":0},"schema":"https://github.com/citation-style-language/schema/raw/master/csl-citation.json"}</w:instrText>
      </w:r>
      <w:r w:rsidR="00F86604" w:rsidRPr="003941DF">
        <w:rPr>
          <w:rFonts w:ascii="Cambria" w:hAnsi="Cambria"/>
          <w:sz w:val="24"/>
          <w:szCs w:val="24"/>
        </w:rPr>
        <w:fldChar w:fldCharType="separate"/>
      </w:r>
      <w:r w:rsidR="00B97BBF" w:rsidRPr="00B97BBF">
        <w:rPr>
          <w:rFonts w:ascii="Cambria" w:hAnsi="Cambria"/>
          <w:noProof/>
          <w:sz w:val="24"/>
          <w:szCs w:val="24"/>
          <w:vertAlign w:val="superscript"/>
        </w:rPr>
        <w:t>6,7</w:t>
      </w:r>
      <w:r w:rsidR="00F86604" w:rsidRPr="003941DF">
        <w:rPr>
          <w:rFonts w:ascii="Cambria" w:hAnsi="Cambria"/>
          <w:sz w:val="24"/>
          <w:szCs w:val="24"/>
        </w:rPr>
        <w:fldChar w:fldCharType="end"/>
      </w:r>
      <w:r w:rsidR="00F86604" w:rsidRPr="003941DF">
        <w:rPr>
          <w:rFonts w:ascii="Cambria" w:hAnsi="Cambria"/>
          <w:sz w:val="24"/>
          <w:szCs w:val="24"/>
        </w:rPr>
        <w:t xml:space="preserve"> </w:t>
      </w:r>
      <w:r w:rsidR="00054D63" w:rsidRPr="003941DF">
        <w:rPr>
          <w:rFonts w:ascii="Cambria" w:hAnsi="Cambria"/>
          <w:i/>
          <w:sz w:val="24"/>
          <w:szCs w:val="24"/>
        </w:rPr>
        <w:t>Enterococcus</w:t>
      </w:r>
      <w:r w:rsidR="00C068DC" w:rsidRPr="003941DF">
        <w:rPr>
          <w:rFonts w:ascii="Cambria" w:hAnsi="Cambria"/>
          <w:sz w:val="24"/>
          <w:szCs w:val="24"/>
        </w:rPr>
        <w:t>-infecting</w:t>
      </w:r>
      <w:r w:rsidR="00054D63" w:rsidRPr="003941DF">
        <w:rPr>
          <w:rFonts w:ascii="Cambria" w:hAnsi="Cambria"/>
          <w:i/>
          <w:sz w:val="24"/>
          <w:szCs w:val="24"/>
        </w:rPr>
        <w:t xml:space="preserve"> </w:t>
      </w:r>
      <w:r w:rsidR="00054D63" w:rsidRPr="003941DF">
        <w:rPr>
          <w:rFonts w:ascii="Cambria" w:hAnsi="Cambria"/>
          <w:sz w:val="24"/>
          <w:szCs w:val="24"/>
        </w:rPr>
        <w:t xml:space="preserve">phages </w:t>
      </w:r>
      <w:r w:rsidR="00F86604" w:rsidRPr="003941DF">
        <w:rPr>
          <w:rFonts w:ascii="Cambria" w:hAnsi="Cambria"/>
          <w:sz w:val="24"/>
          <w:szCs w:val="24"/>
        </w:rPr>
        <w:t xml:space="preserve">within the </w:t>
      </w:r>
      <w:proofErr w:type="spellStart"/>
      <w:r w:rsidR="00F86604" w:rsidRPr="003941DF">
        <w:rPr>
          <w:rFonts w:ascii="Cambria" w:hAnsi="Cambria"/>
          <w:i/>
          <w:sz w:val="24"/>
          <w:szCs w:val="24"/>
        </w:rPr>
        <w:t>Herelleviridae</w:t>
      </w:r>
      <w:proofErr w:type="spellEnd"/>
      <w:r w:rsidR="00F86604" w:rsidRPr="003941DF">
        <w:rPr>
          <w:rFonts w:ascii="Cambria" w:hAnsi="Cambria"/>
          <w:i/>
          <w:sz w:val="24"/>
          <w:szCs w:val="24"/>
        </w:rPr>
        <w:t xml:space="preserve"> </w:t>
      </w:r>
      <w:r w:rsidR="00F86604" w:rsidRPr="003941DF">
        <w:rPr>
          <w:rFonts w:ascii="Cambria" w:hAnsi="Cambria"/>
          <w:sz w:val="24"/>
          <w:szCs w:val="24"/>
        </w:rPr>
        <w:t xml:space="preserve">family are classified in the subfamily </w:t>
      </w:r>
      <w:proofErr w:type="spellStart"/>
      <w:r w:rsidR="00F86604" w:rsidRPr="003941DF">
        <w:rPr>
          <w:rFonts w:ascii="Cambria" w:hAnsi="Cambria"/>
          <w:i/>
          <w:sz w:val="24"/>
          <w:szCs w:val="24"/>
        </w:rPr>
        <w:t>Brockvirinae</w:t>
      </w:r>
      <w:proofErr w:type="spellEnd"/>
      <w:r w:rsidR="003C1BB8" w:rsidRPr="003941DF">
        <w:rPr>
          <w:rFonts w:ascii="Cambria" w:hAnsi="Cambria"/>
          <w:sz w:val="24"/>
          <w:szCs w:val="24"/>
        </w:rPr>
        <w:t xml:space="preserve"> and have been</w:t>
      </w:r>
      <w:r w:rsidR="00202ED2" w:rsidRPr="003941DF">
        <w:rPr>
          <w:rFonts w:ascii="Cambria" w:hAnsi="Cambria"/>
          <w:sz w:val="24"/>
          <w:szCs w:val="24"/>
        </w:rPr>
        <w:t xml:space="preserve"> noted for their broad host ranges and potential as therapeutics</w:t>
      </w:r>
      <w:r w:rsidR="008B5D02">
        <w:rPr>
          <w:rFonts w:ascii="Cambria" w:hAnsi="Cambria"/>
          <w:sz w:val="24"/>
          <w:szCs w:val="24"/>
        </w:rPr>
        <w:t>.</w:t>
      </w:r>
      <w:r w:rsidR="003C1BB8" w:rsidRPr="003941DF">
        <w:rPr>
          <w:rFonts w:ascii="Cambria" w:hAnsi="Cambria"/>
          <w:sz w:val="24"/>
          <w:szCs w:val="24"/>
        </w:rPr>
        <w:fldChar w:fldCharType="begin" w:fldLock="1"/>
      </w:r>
      <w:r w:rsidR="00B97BBF">
        <w:rPr>
          <w:rFonts w:ascii="Cambria" w:hAnsi="Cambria"/>
          <w:sz w:val="24"/>
          <w:szCs w:val="24"/>
        </w:rPr>
        <w:instrText>ADDIN CSL_CITATION {"citationItems":[{"id":"ITEM-1","itemData":{"DOI":"10.1128/AEM.00096-15","ISSN":"1098-5336","PMID":"25662974","abstract":"Phage therapy has been proven to be more effective, in some cases, than conventional antibiotics, especially regarding multidrug-resistant biofilm infections. The objective here was to isolate an anti-Enterococcus faecalis bacteriophage and to evaluate its efficacy against planktonic and biofilm cultures. E. faecalis is an important pathogen found in many infections, including endocarditis and persistent infections associated with root canal treatment failure. The difficulty in E. faecalis treatment has been attributed to the lack of anti-infective strategies to eradicate its biofilm and to the frequent emergence of multidrug-resistant strains. To this end, an anti-E. faecalis and E. faecium phage, termed EFDG1, was isolated from sewage effluents. The phage was visualized by electron microscopy. EFDG1 coding sequences and phylogeny were determined by whole genome sequencing (GenBank accession number KP339049), revealing it belongs to the Spounavirinae subfamily of the Myoviridae phages, which includes promising candidates for therapy against Gram-positive pathogens. This analysis also showed that the EFDG1 genome does not contain apparent harmful genes. EFDG1 antibacterial efficacy was evaluated in vitro against planktonic and biofilm cultures, showing effective lytic activity against various E. faecalis and E. faecium isolates, regardless of their antibiotic resistance profile. In addition, EFDG1 efficiently prevented ex vivo E. faecalis root canal infection. These findings suggest that phage therapy using EFDG1 might be efficacious to prevent E. faecalis infection after root canal treatment.","author":[{"dropping-particle":"","family":"Khalifa","given":"Leron","non-dropping-particle":"","parse-names":false,"suffix":""},{"dropping-particle":"","family":"Brosh","given":"Yair","non-dropping-particle":"","parse-names":false,"suffix":""},{"dropping-particle":"","family":"Gelman","given":"Daniel","non-dropping-particle":"","parse-names":false,"suffix":""},{"dropping-particle":"","family":"Coppenhagen-Glazer","given":"Shunit","non-dropping-particle":"","parse-names":false,"suffix":""},{"dropping-particle":"","family":"Beyth","given":"Shaul","non-dropping-particle":"","parse-names":false,"suffix":""},{"dropping-particle":"","family":"Poradosu-Cohen","given":"Ronit","non-dropping-particle":"","parse-names":false,"suffix":""},{"dropping-particle":"","family":"Que","given":"Yok-Ai","non-dropping-particle":"","parse-names":false,"suffix":""},{"dropping-particle":"","family":"Beyth","given":"Nurit","non-dropping-particle":"","parse-names":false,"suffix":""},{"dropping-particle":"","family":"Hazan","given":"Ronen","non-dropping-particle":"","parse-names":false,"suffix":""}],"container-title":"Applied and environmental microbiology","id":"ITEM-1","issue":"8","issued":{"date-parts":[["2015","4","15"]]},"note":"Phage EFDG1, isolated from sewage in Isreal","page":"2696-705","publisher":"American Society for Microbiology","title":"Targeting Enterococcus faecalis biofilms with phage therapy.","type":"article-journal","volume":"81"},"uris":["http://www.mendeley.com/documents/?uuid=4a745e72-700e-337c-845d-0fafce2a07ea"]},{"id":"ITEM-2","itemData":{"DOI":"10.3402/jom.v8.32157","ISSN":"2000-2297","abstract":"Antibiotic resistance is an ever-growing problem faced by all major sectors of health care, including dentistry. Recurrent infections related to multidrug-resistant bacteria such as methicillin-resistant Staphylococcus aureus, carbapenem-resistant Enterobacteriaceae, and vancomycin-resistant enterococci (VRE) in hospitals are untreatable and question the effectiveness of notable drugs. Two major reasons for these recurrent infections are acquired antibiotic resistance genes and biofilm formation. None of the traditionally known effective techniques have been able to efficiently resolve these issues. Hence, development of a highly effective antibacterial practice has become inevitable. One example of a hard-to-eradicate pathogen in dentistry is Enterococcus faecalis, which is one of the most common threats observed in recurrent root canal treatment failures, of which the most problematic to treat are its biofilm-forming VRE strains. An effective response against such infections could be the use of bacterio...","author":[{"dropping-particle":"","family":"Khalifa","given":"Leron","non-dropping-particle":"","parse-names":false,"suffix":""},{"dropping-particle":"","family":"Shlezinger","given":"Mor","non-dropping-particle":"","parse-names":false,"suffix":""},{"dropping-particle":"","family":"Beyth","given":"Shaul","non-dropping-particle":"","parse-names":false,"suffix":""},{"dropping-particle":"","family":"Houri-Haddad","given":"Yael","non-dropping-particle":"","parse-names":false,"suffix":""},{"dropping-particle":"","family":"Coppenhagen-Glazer","given":"Shunit","non-dropping-particle":"","parse-names":false,"suffix":""},{"dropping-particle":"","family":"Beyth","given":"Nurit","non-dropping-particle":"","parse-names":false,"suffix":""},{"dropping-particle":"","family":"Hazan","given":"Ronen","non-dropping-particle":"","parse-names":false,"suffix":""}],"container-title":"Journal of Oral Microbiology","id":"ITEM-2","issue":"1","issued":{"date-parts":[["2016","1","16"]]},"page":"32157","publisher":"Taylor &amp; Francis","title":"Phage therapy against &lt;i&gt;Enterococcus faecalis&lt;/i&gt; in dental root canals","type":"article-journal","volume":"8"},"uris":["http://www.mendeley.com/documents/?uuid=2da8d43f-ce8e-3950-b310-06d72d858356"]},{"id":"ITEM-3","itemData":{"DOI":"10.1016/J.RESMIC.2018.04.008","ISSN":"0923-2508","abstract":"Clinical applications of bacteriophage therapy have been recently gathering significant attention worldwide, used mostly as rescue therapy in cases of near-fatal antibiotic failure. Thus, clinically relevant in-vivo models presenting both short- and long-term implications of phage therapy given as rescue treatment for fulminant infections are of highest importance. In this study, a cocktail consisting of two lytic bacteriophages was used to evaluate the therapeutic efficacy of phage therapy as a rescue treatment for severe septic peritonitis in a mouse model. We established that a single injection of the bacteriophage cocktail was sufficient to completely reverse a 100% mortality trend caused by Vancomycin-Resistant Enterococcus faecalis, with significant improvement in both the clinical state and laboratory test results, and without harmful effects on the microbiome. The combination of bacteriophages with a suboptimal antibiotic regimen imparts an additional beneficial effect on the treatment success.","author":[{"dropping-particle":"","family":"Gelman","given":"Daniel","non-dropping-particle":"","parse-names":false,"suffix":""},{"dropping-particle":"","family":"Beyth","given":"Shaul","non-dropping-particle":"","parse-names":false,"suffix":""},{"dropping-particle":"","family":"Lerer","given":"Vanda","non-dropping-particle":"","parse-names":false,"suffix":""},{"dropping-particle":"","family":"Adler","given":"Karen","non-dropping-particle":"","parse-names":false,"suffix":""},{"dropping-particle":"","family":"Poradosu-Cohen","given":"Ronit","non-dropping-particle":"","parse-names":false,"suffix":""},{"dropping-particle":"","family":"Coppenhagen-Glazer","given":"Shunit","non-dropping-particle":"","parse-names":false,"suffix":""},{"dropping-particle":"","family":"Hazan","given":"Ronen","non-dropping-particle":"","parse-names":false,"suffix":""}],"container-title":"Research in Microbiology","id":"ITEM-3","issued":{"date-parts":[["2018","5","16"]]},"publisher":"Elsevier Masson","title":"Combined bacteriophages and antibiotics as an efficient therapy against VRE Enterococcus faecalis in a mouse model","type":"article-journal"},"uris":["http://www.mendeley.com/documents/?uuid=418033fc-2ffc-3725-ba4a-feb4ed5807f4"]}],"mendeley":{"formattedCitation":"&lt;sup&gt;8–10&lt;/sup&gt;","plainTextFormattedCitation":"8–10","previouslyFormattedCitation":"(Gelman et al., 2018; Khalifa et al., 2015a, 2016)"},"properties":{"noteIndex":0},"schema":"https://github.com/citation-style-language/schema/raw/master/csl-citation.json"}</w:instrText>
      </w:r>
      <w:r w:rsidR="003C1BB8" w:rsidRPr="003941DF">
        <w:rPr>
          <w:rFonts w:ascii="Cambria" w:hAnsi="Cambria"/>
          <w:sz w:val="24"/>
          <w:szCs w:val="24"/>
        </w:rPr>
        <w:fldChar w:fldCharType="separate"/>
      </w:r>
      <w:r w:rsidR="00B97BBF" w:rsidRPr="00B97BBF">
        <w:rPr>
          <w:rFonts w:ascii="Cambria" w:hAnsi="Cambria"/>
          <w:noProof/>
          <w:sz w:val="24"/>
          <w:szCs w:val="24"/>
          <w:vertAlign w:val="superscript"/>
        </w:rPr>
        <w:t>8–10</w:t>
      </w:r>
      <w:r w:rsidR="003C1BB8" w:rsidRPr="003941DF">
        <w:rPr>
          <w:rFonts w:ascii="Cambria" w:hAnsi="Cambria"/>
          <w:sz w:val="24"/>
          <w:szCs w:val="24"/>
        </w:rPr>
        <w:fldChar w:fldCharType="end"/>
      </w:r>
    </w:p>
    <w:p w14:paraId="615D5F59" w14:textId="701A2451" w:rsidR="00302F84" w:rsidRPr="003941DF" w:rsidRDefault="00BA6BA6" w:rsidP="003941DF">
      <w:pPr>
        <w:spacing w:line="480" w:lineRule="auto"/>
        <w:rPr>
          <w:rFonts w:ascii="Cambria" w:hAnsi="Cambria"/>
          <w:b/>
          <w:i/>
          <w:sz w:val="24"/>
          <w:szCs w:val="24"/>
        </w:rPr>
      </w:pPr>
      <w:r w:rsidRPr="003941DF">
        <w:rPr>
          <w:rFonts w:ascii="Cambria" w:hAnsi="Cambria"/>
          <w:sz w:val="24"/>
          <w:szCs w:val="24"/>
        </w:rPr>
        <w:lastRenderedPageBreak/>
        <w:tab/>
        <w:t xml:space="preserve">Here, we present </w:t>
      </w:r>
      <w:r w:rsidR="00FA3023" w:rsidRPr="003941DF">
        <w:rPr>
          <w:rFonts w:ascii="Cambria" w:hAnsi="Cambria"/>
          <w:sz w:val="24"/>
          <w:szCs w:val="24"/>
        </w:rPr>
        <w:t xml:space="preserve">the genomes of </w:t>
      </w:r>
      <w:r w:rsidR="00D51DA5">
        <w:rPr>
          <w:rFonts w:ascii="Cambria" w:hAnsi="Cambria"/>
          <w:sz w:val="24"/>
          <w:szCs w:val="24"/>
        </w:rPr>
        <w:t>eight</w:t>
      </w:r>
      <w:r w:rsidR="00D51DA5" w:rsidRPr="003941DF">
        <w:rPr>
          <w:rFonts w:ascii="Cambria" w:hAnsi="Cambria"/>
          <w:sz w:val="24"/>
          <w:szCs w:val="24"/>
        </w:rPr>
        <w:t xml:space="preserve"> </w:t>
      </w:r>
      <w:r w:rsidR="00FA3023" w:rsidRPr="003941DF">
        <w:rPr>
          <w:rFonts w:ascii="Cambria" w:hAnsi="Cambria"/>
          <w:sz w:val="24"/>
          <w:szCs w:val="24"/>
        </w:rPr>
        <w:t xml:space="preserve">newly isolated </w:t>
      </w:r>
      <w:r w:rsidR="003C1BB8" w:rsidRPr="003941DF">
        <w:rPr>
          <w:rFonts w:ascii="Cambria" w:hAnsi="Cambria"/>
          <w:i/>
          <w:sz w:val="24"/>
          <w:szCs w:val="24"/>
        </w:rPr>
        <w:t>Enterococcus</w:t>
      </w:r>
      <w:r w:rsidR="003C1BB8" w:rsidRPr="003941DF">
        <w:rPr>
          <w:rFonts w:ascii="Cambria" w:hAnsi="Cambria"/>
          <w:sz w:val="24"/>
          <w:szCs w:val="24"/>
        </w:rPr>
        <w:t xml:space="preserve"> </w:t>
      </w:r>
      <w:r w:rsidR="00FA3023" w:rsidRPr="003941DF">
        <w:rPr>
          <w:rFonts w:ascii="Cambria" w:hAnsi="Cambria"/>
          <w:sz w:val="24"/>
          <w:szCs w:val="24"/>
        </w:rPr>
        <w:t xml:space="preserve">phages in the </w:t>
      </w:r>
      <w:proofErr w:type="spellStart"/>
      <w:r w:rsidR="002F7C9B" w:rsidRPr="003941DF">
        <w:rPr>
          <w:rFonts w:ascii="Cambria" w:hAnsi="Cambria"/>
          <w:i/>
          <w:sz w:val="24"/>
          <w:szCs w:val="24"/>
        </w:rPr>
        <w:t>Brockvirinae</w:t>
      </w:r>
      <w:proofErr w:type="spellEnd"/>
      <w:r w:rsidR="00FA3023" w:rsidRPr="003941DF">
        <w:rPr>
          <w:rFonts w:ascii="Cambria" w:hAnsi="Cambria"/>
          <w:sz w:val="24"/>
          <w:szCs w:val="24"/>
        </w:rPr>
        <w:t xml:space="preserve"> </w:t>
      </w:r>
      <w:r w:rsidR="003C1BB8" w:rsidRPr="003941DF">
        <w:rPr>
          <w:rFonts w:ascii="Cambria" w:hAnsi="Cambria"/>
          <w:sz w:val="24"/>
          <w:szCs w:val="24"/>
        </w:rPr>
        <w:t>sub</w:t>
      </w:r>
      <w:r w:rsidR="00FA3023" w:rsidRPr="003941DF">
        <w:rPr>
          <w:rFonts w:ascii="Cambria" w:hAnsi="Cambria"/>
          <w:sz w:val="24"/>
          <w:szCs w:val="24"/>
        </w:rPr>
        <w:t xml:space="preserve">family. These represent two genera with distinct host ranges for </w:t>
      </w:r>
      <w:r w:rsidR="00783822" w:rsidRPr="003941DF">
        <w:rPr>
          <w:rFonts w:ascii="Cambria" w:hAnsi="Cambria"/>
          <w:i/>
          <w:sz w:val="24"/>
          <w:szCs w:val="24"/>
        </w:rPr>
        <w:t>E</w:t>
      </w:r>
      <w:r w:rsidR="00783822">
        <w:rPr>
          <w:rFonts w:ascii="Cambria" w:hAnsi="Cambria"/>
          <w:i/>
          <w:sz w:val="24"/>
          <w:szCs w:val="24"/>
        </w:rPr>
        <w:t>.</w:t>
      </w:r>
      <w:r w:rsidR="00783822" w:rsidRPr="003941DF">
        <w:rPr>
          <w:rFonts w:ascii="Cambria" w:hAnsi="Cambria"/>
          <w:i/>
          <w:sz w:val="24"/>
          <w:szCs w:val="24"/>
        </w:rPr>
        <w:t xml:space="preserve"> </w:t>
      </w:r>
      <w:r w:rsidR="00FA3023" w:rsidRPr="003941DF">
        <w:rPr>
          <w:rFonts w:ascii="Cambria" w:hAnsi="Cambria"/>
          <w:i/>
          <w:sz w:val="24"/>
          <w:szCs w:val="24"/>
        </w:rPr>
        <w:t>faecalis</w:t>
      </w:r>
      <w:r w:rsidR="00FA3023" w:rsidRPr="003941DF">
        <w:rPr>
          <w:rFonts w:ascii="Cambria" w:hAnsi="Cambria"/>
          <w:sz w:val="24"/>
          <w:szCs w:val="24"/>
        </w:rPr>
        <w:t xml:space="preserve"> and </w:t>
      </w:r>
      <w:r w:rsidR="00783822" w:rsidRPr="00E07C04">
        <w:rPr>
          <w:rFonts w:ascii="Cambria" w:hAnsi="Cambria"/>
          <w:i/>
          <w:iCs/>
          <w:sz w:val="24"/>
          <w:szCs w:val="24"/>
        </w:rPr>
        <w:t>E.</w:t>
      </w:r>
      <w:r w:rsidR="00783822">
        <w:rPr>
          <w:rFonts w:ascii="Cambria" w:hAnsi="Cambria"/>
          <w:sz w:val="24"/>
          <w:szCs w:val="24"/>
        </w:rPr>
        <w:t xml:space="preserve"> </w:t>
      </w:r>
      <w:r w:rsidR="00FA3023" w:rsidRPr="003941DF">
        <w:rPr>
          <w:rFonts w:ascii="Cambria" w:hAnsi="Cambria"/>
          <w:i/>
          <w:sz w:val="24"/>
          <w:szCs w:val="24"/>
        </w:rPr>
        <w:t>faecium</w:t>
      </w:r>
      <w:r w:rsidR="00FA3023" w:rsidRPr="003941DF">
        <w:rPr>
          <w:rFonts w:ascii="Cambria" w:hAnsi="Cambria"/>
          <w:sz w:val="24"/>
          <w:szCs w:val="24"/>
        </w:rPr>
        <w:t xml:space="preserve">. Like other members of </w:t>
      </w:r>
      <w:proofErr w:type="spellStart"/>
      <w:r w:rsidR="00843027" w:rsidRPr="003941DF">
        <w:rPr>
          <w:rFonts w:ascii="Cambria" w:hAnsi="Cambria"/>
          <w:i/>
          <w:sz w:val="24"/>
          <w:szCs w:val="24"/>
        </w:rPr>
        <w:t>Brockvirinae</w:t>
      </w:r>
      <w:proofErr w:type="spellEnd"/>
      <w:r w:rsidR="00202ED2" w:rsidRPr="003941DF">
        <w:rPr>
          <w:rFonts w:ascii="Cambria" w:hAnsi="Cambria"/>
          <w:sz w:val="24"/>
          <w:szCs w:val="24"/>
        </w:rPr>
        <w:t>,</w:t>
      </w:r>
      <w:r w:rsidR="002F7C9B" w:rsidRPr="003941DF">
        <w:rPr>
          <w:rFonts w:ascii="Cambria" w:hAnsi="Cambria"/>
          <w:sz w:val="24"/>
          <w:szCs w:val="24"/>
        </w:rPr>
        <w:t xml:space="preserve"> </w:t>
      </w:r>
      <w:r w:rsidR="00FA3023" w:rsidRPr="003941DF">
        <w:rPr>
          <w:rFonts w:ascii="Cambria" w:hAnsi="Cambria"/>
          <w:sz w:val="24"/>
          <w:szCs w:val="24"/>
        </w:rPr>
        <w:t>these phages have a broad host range within the</w:t>
      </w:r>
      <w:r w:rsidR="00076A5A" w:rsidRPr="003941DF">
        <w:rPr>
          <w:rFonts w:ascii="Cambria" w:hAnsi="Cambria"/>
          <w:sz w:val="24"/>
          <w:szCs w:val="24"/>
        </w:rPr>
        <w:t>ir host</w:t>
      </w:r>
      <w:r w:rsidR="00FA3023" w:rsidRPr="003941DF">
        <w:rPr>
          <w:rFonts w:ascii="Cambria" w:hAnsi="Cambria"/>
          <w:sz w:val="24"/>
          <w:szCs w:val="24"/>
        </w:rPr>
        <w:t xml:space="preserve"> genus. Further, we show that </w:t>
      </w:r>
      <w:r w:rsidR="00FA3023" w:rsidRPr="00E07C04">
        <w:rPr>
          <w:rFonts w:ascii="Cambria" w:hAnsi="Cambria"/>
          <w:i/>
          <w:iCs/>
          <w:sz w:val="24"/>
          <w:szCs w:val="24"/>
        </w:rPr>
        <w:t>i</w:t>
      </w:r>
      <w:r w:rsidR="00FA3023" w:rsidRPr="003941DF">
        <w:rPr>
          <w:rFonts w:ascii="Cambria" w:hAnsi="Cambria"/>
          <w:i/>
          <w:sz w:val="24"/>
          <w:szCs w:val="24"/>
        </w:rPr>
        <w:t>n vitro</w:t>
      </w:r>
      <w:r w:rsidR="00FA3023" w:rsidRPr="003941DF">
        <w:rPr>
          <w:rFonts w:ascii="Cambria" w:hAnsi="Cambria"/>
          <w:sz w:val="24"/>
          <w:szCs w:val="24"/>
        </w:rPr>
        <w:t xml:space="preserve"> growth with susceptible </w:t>
      </w:r>
      <w:r w:rsidR="00FA3023" w:rsidRPr="003941DF">
        <w:rPr>
          <w:rFonts w:ascii="Cambria" w:hAnsi="Cambria"/>
          <w:i/>
          <w:sz w:val="24"/>
          <w:szCs w:val="24"/>
        </w:rPr>
        <w:t xml:space="preserve">Enterococcus </w:t>
      </w:r>
      <w:r w:rsidR="00FA3023" w:rsidRPr="003941DF">
        <w:rPr>
          <w:rFonts w:ascii="Cambria" w:hAnsi="Cambria"/>
          <w:sz w:val="24"/>
          <w:szCs w:val="24"/>
        </w:rPr>
        <w:t>hosts result</w:t>
      </w:r>
      <w:r w:rsidR="00783822">
        <w:rPr>
          <w:rFonts w:ascii="Cambria" w:hAnsi="Cambria"/>
          <w:sz w:val="24"/>
          <w:szCs w:val="24"/>
        </w:rPr>
        <w:t>ed</w:t>
      </w:r>
      <w:r w:rsidR="00FA3023" w:rsidRPr="003941DF">
        <w:rPr>
          <w:rFonts w:ascii="Cambria" w:hAnsi="Cambria"/>
          <w:sz w:val="24"/>
          <w:szCs w:val="24"/>
        </w:rPr>
        <w:t xml:space="preserve"> in predictable evolutionary outcomes, with the phages evolving </w:t>
      </w:r>
      <w:r w:rsidR="00783822">
        <w:rPr>
          <w:rFonts w:ascii="Cambria" w:hAnsi="Cambria"/>
          <w:sz w:val="24"/>
          <w:szCs w:val="24"/>
        </w:rPr>
        <w:t xml:space="preserve">mutations in their </w:t>
      </w:r>
      <w:r w:rsidR="00FA3023" w:rsidRPr="003941DF">
        <w:rPr>
          <w:rFonts w:ascii="Cambria" w:hAnsi="Cambria"/>
          <w:sz w:val="24"/>
          <w:szCs w:val="24"/>
        </w:rPr>
        <w:t xml:space="preserve">capsid and tail fiber genes, </w:t>
      </w:r>
      <w:r w:rsidR="00783822">
        <w:rPr>
          <w:rFonts w:ascii="Cambria" w:hAnsi="Cambria"/>
          <w:sz w:val="24"/>
          <w:szCs w:val="24"/>
        </w:rPr>
        <w:t>while</w:t>
      </w:r>
      <w:r w:rsidR="00783822" w:rsidRPr="003941DF">
        <w:rPr>
          <w:rFonts w:ascii="Cambria" w:hAnsi="Cambria"/>
          <w:sz w:val="24"/>
          <w:szCs w:val="24"/>
        </w:rPr>
        <w:t xml:space="preserve"> </w:t>
      </w:r>
      <w:r w:rsidR="00FA3023" w:rsidRPr="003941DF">
        <w:rPr>
          <w:rFonts w:ascii="Cambria" w:hAnsi="Cambria"/>
          <w:sz w:val="24"/>
          <w:szCs w:val="24"/>
        </w:rPr>
        <w:t xml:space="preserve">the </w:t>
      </w:r>
      <w:r w:rsidR="00FA3023" w:rsidRPr="003941DF">
        <w:rPr>
          <w:rFonts w:ascii="Cambria" w:hAnsi="Cambria"/>
          <w:i/>
          <w:sz w:val="24"/>
          <w:szCs w:val="24"/>
        </w:rPr>
        <w:t xml:space="preserve">Enterococcus </w:t>
      </w:r>
      <w:r w:rsidR="00FA3023" w:rsidRPr="003941DF">
        <w:rPr>
          <w:rFonts w:ascii="Cambria" w:hAnsi="Cambria"/>
          <w:sz w:val="24"/>
          <w:szCs w:val="24"/>
        </w:rPr>
        <w:t>hosts evolv</w:t>
      </w:r>
      <w:r w:rsidR="00783822">
        <w:rPr>
          <w:rFonts w:ascii="Cambria" w:hAnsi="Cambria"/>
          <w:sz w:val="24"/>
          <w:szCs w:val="24"/>
        </w:rPr>
        <w:t xml:space="preserve">ed mutations in </w:t>
      </w:r>
      <w:r w:rsidR="00202ED2" w:rsidRPr="003941DF">
        <w:rPr>
          <w:rFonts w:ascii="Cambria" w:hAnsi="Cambria"/>
          <w:sz w:val="24"/>
          <w:szCs w:val="24"/>
        </w:rPr>
        <w:t>exopolysaccharide</w:t>
      </w:r>
      <w:r w:rsidR="00FA3023" w:rsidRPr="003941DF">
        <w:rPr>
          <w:rFonts w:ascii="Cambria" w:hAnsi="Cambria"/>
          <w:sz w:val="24"/>
          <w:szCs w:val="24"/>
        </w:rPr>
        <w:t xml:space="preserve"> synthesis genes.</w:t>
      </w:r>
      <w:r w:rsidR="00202ED2" w:rsidRPr="003941DF">
        <w:rPr>
          <w:rFonts w:ascii="Cambria" w:hAnsi="Cambria"/>
          <w:sz w:val="24"/>
          <w:szCs w:val="24"/>
        </w:rPr>
        <w:t xml:space="preserve"> Understanding the evolutionary pressure these phages exert on exopolysaccharide synthesis genes could provide insight into therapies</w:t>
      </w:r>
      <w:r w:rsidR="00E83A45">
        <w:rPr>
          <w:rFonts w:ascii="Cambria" w:hAnsi="Cambria"/>
          <w:sz w:val="24"/>
          <w:szCs w:val="24"/>
        </w:rPr>
        <w:t xml:space="preserve"> that would combine these exopolysaccharide-targeting phages</w:t>
      </w:r>
      <w:r w:rsidR="00202ED2" w:rsidRPr="003941DF">
        <w:rPr>
          <w:rFonts w:ascii="Cambria" w:hAnsi="Cambria"/>
          <w:sz w:val="24"/>
          <w:szCs w:val="24"/>
        </w:rPr>
        <w:t xml:space="preserve"> with antibiotics that target the cell wall. </w:t>
      </w:r>
    </w:p>
    <w:p w14:paraId="1D765F20" w14:textId="5ACB3301" w:rsidR="00302F84" w:rsidRPr="003941DF" w:rsidRDefault="003404C3" w:rsidP="003941DF">
      <w:pPr>
        <w:spacing w:line="480" w:lineRule="auto"/>
        <w:rPr>
          <w:rFonts w:ascii="Cambria" w:hAnsi="Cambria"/>
          <w:b/>
          <w:sz w:val="24"/>
          <w:szCs w:val="24"/>
        </w:rPr>
      </w:pPr>
      <w:r w:rsidRPr="003941DF">
        <w:rPr>
          <w:rFonts w:ascii="Cambria" w:hAnsi="Cambria"/>
          <w:b/>
          <w:sz w:val="24"/>
          <w:szCs w:val="24"/>
        </w:rPr>
        <w:t>RESULTS</w:t>
      </w:r>
    </w:p>
    <w:p w14:paraId="06A4419D" w14:textId="4DAF4FC2" w:rsidR="00302F84" w:rsidRPr="003941DF" w:rsidRDefault="00BB048B" w:rsidP="003941DF">
      <w:pPr>
        <w:spacing w:line="480" w:lineRule="auto"/>
        <w:rPr>
          <w:rFonts w:ascii="Cambria" w:hAnsi="Cambria"/>
          <w:sz w:val="24"/>
          <w:szCs w:val="24"/>
          <w:u w:val="single"/>
        </w:rPr>
      </w:pPr>
      <w:r w:rsidRPr="003941DF">
        <w:rPr>
          <w:rFonts w:ascii="Cambria" w:hAnsi="Cambria"/>
          <w:sz w:val="24"/>
          <w:szCs w:val="24"/>
          <w:u w:val="single"/>
        </w:rPr>
        <w:t xml:space="preserve">Genomics of </w:t>
      </w:r>
      <w:r w:rsidR="00EE23CD" w:rsidRPr="003941DF">
        <w:rPr>
          <w:rFonts w:ascii="Cambria" w:hAnsi="Cambria"/>
          <w:sz w:val="24"/>
          <w:szCs w:val="24"/>
          <w:u w:val="single"/>
        </w:rPr>
        <w:t xml:space="preserve">new </w:t>
      </w:r>
      <w:r w:rsidRPr="003941DF">
        <w:rPr>
          <w:rFonts w:ascii="Cambria" w:hAnsi="Cambria"/>
          <w:i/>
          <w:sz w:val="24"/>
          <w:szCs w:val="24"/>
          <w:u w:val="single"/>
        </w:rPr>
        <w:t>Enterococcus</w:t>
      </w:r>
      <w:r w:rsidRPr="003941DF">
        <w:rPr>
          <w:rFonts w:ascii="Cambria" w:hAnsi="Cambria"/>
          <w:sz w:val="24"/>
          <w:szCs w:val="24"/>
          <w:u w:val="single"/>
        </w:rPr>
        <w:t xml:space="preserve"> phages in the </w:t>
      </w:r>
      <w:proofErr w:type="spellStart"/>
      <w:r w:rsidR="00EE23CD" w:rsidRPr="003941DF">
        <w:rPr>
          <w:rFonts w:ascii="Cambria" w:hAnsi="Cambria"/>
          <w:i/>
          <w:sz w:val="24"/>
          <w:szCs w:val="24"/>
          <w:u w:val="single"/>
        </w:rPr>
        <w:t>Brockvirinae</w:t>
      </w:r>
      <w:proofErr w:type="spellEnd"/>
      <w:r w:rsidR="00EE23CD" w:rsidRPr="003941DF">
        <w:rPr>
          <w:rFonts w:ascii="Cambria" w:hAnsi="Cambria"/>
          <w:sz w:val="24"/>
          <w:szCs w:val="24"/>
          <w:u w:val="single"/>
        </w:rPr>
        <w:t xml:space="preserve"> sub-</w:t>
      </w:r>
      <w:r w:rsidRPr="003941DF">
        <w:rPr>
          <w:rFonts w:ascii="Cambria" w:hAnsi="Cambria"/>
          <w:sz w:val="24"/>
          <w:szCs w:val="24"/>
          <w:u w:val="single"/>
        </w:rPr>
        <w:t xml:space="preserve">family </w:t>
      </w:r>
    </w:p>
    <w:p w14:paraId="5AF14EE3" w14:textId="599BE3CA" w:rsidR="00694CBA" w:rsidRPr="003941DF" w:rsidRDefault="00543CDA" w:rsidP="003941DF">
      <w:pPr>
        <w:spacing w:line="480" w:lineRule="auto"/>
        <w:rPr>
          <w:rFonts w:ascii="Cambria" w:hAnsi="Cambria"/>
          <w:sz w:val="24"/>
          <w:szCs w:val="24"/>
        </w:rPr>
      </w:pPr>
      <w:r w:rsidRPr="003941DF">
        <w:rPr>
          <w:rFonts w:ascii="Cambria" w:hAnsi="Cambria"/>
          <w:sz w:val="24"/>
          <w:szCs w:val="24"/>
        </w:rPr>
        <w:tab/>
      </w:r>
      <w:r w:rsidR="00D51DA5">
        <w:rPr>
          <w:rFonts w:ascii="Cambria" w:hAnsi="Cambria"/>
          <w:sz w:val="24"/>
          <w:szCs w:val="24"/>
        </w:rPr>
        <w:t>Eight</w:t>
      </w:r>
      <w:r w:rsidR="00D51DA5" w:rsidRPr="003941DF">
        <w:rPr>
          <w:rFonts w:ascii="Cambria" w:hAnsi="Cambria"/>
          <w:sz w:val="24"/>
          <w:szCs w:val="24"/>
        </w:rPr>
        <w:t xml:space="preserve"> </w:t>
      </w:r>
      <w:r w:rsidRPr="003941DF">
        <w:rPr>
          <w:rFonts w:ascii="Cambria" w:hAnsi="Cambria"/>
          <w:sz w:val="24"/>
          <w:szCs w:val="24"/>
        </w:rPr>
        <w:t xml:space="preserve">novel </w:t>
      </w:r>
      <w:r w:rsidRPr="003941DF">
        <w:rPr>
          <w:rFonts w:ascii="Cambria" w:hAnsi="Cambria"/>
          <w:i/>
          <w:sz w:val="24"/>
          <w:szCs w:val="24"/>
        </w:rPr>
        <w:t>Enterococcus</w:t>
      </w:r>
      <w:r w:rsidRPr="003941DF">
        <w:rPr>
          <w:rFonts w:ascii="Cambria" w:hAnsi="Cambria"/>
          <w:sz w:val="24"/>
          <w:szCs w:val="24"/>
        </w:rPr>
        <w:t xml:space="preserve"> phages in the </w:t>
      </w:r>
      <w:proofErr w:type="spellStart"/>
      <w:r w:rsidR="00EE23CD" w:rsidRPr="003941DF">
        <w:rPr>
          <w:rFonts w:ascii="Cambria" w:hAnsi="Cambria"/>
          <w:i/>
          <w:sz w:val="24"/>
          <w:szCs w:val="24"/>
        </w:rPr>
        <w:t>Brockvirinae</w:t>
      </w:r>
      <w:proofErr w:type="spellEnd"/>
      <w:r w:rsidR="00EE23CD" w:rsidRPr="003941DF">
        <w:rPr>
          <w:rFonts w:ascii="Cambria" w:hAnsi="Cambria"/>
          <w:sz w:val="24"/>
          <w:szCs w:val="24"/>
        </w:rPr>
        <w:t xml:space="preserve"> sub-</w:t>
      </w:r>
      <w:r w:rsidR="00BB048B" w:rsidRPr="003941DF">
        <w:rPr>
          <w:rFonts w:ascii="Cambria" w:hAnsi="Cambria"/>
          <w:sz w:val="24"/>
          <w:szCs w:val="24"/>
        </w:rPr>
        <w:t>family</w:t>
      </w:r>
      <w:r w:rsidRPr="003941DF">
        <w:rPr>
          <w:rFonts w:ascii="Cambria" w:hAnsi="Cambria"/>
          <w:sz w:val="24"/>
          <w:szCs w:val="24"/>
        </w:rPr>
        <w:t xml:space="preserve"> were isolated from sewage and their genomes sequenced</w:t>
      </w:r>
      <w:r w:rsidR="00C20EEB" w:rsidRPr="003941DF">
        <w:rPr>
          <w:rFonts w:ascii="Cambria" w:hAnsi="Cambria"/>
          <w:sz w:val="24"/>
          <w:szCs w:val="24"/>
        </w:rPr>
        <w:t xml:space="preserve"> (</w:t>
      </w:r>
      <w:r w:rsidR="00C20EEB" w:rsidRPr="003941DF">
        <w:rPr>
          <w:rFonts w:ascii="Cambria" w:hAnsi="Cambria"/>
          <w:b/>
          <w:sz w:val="24"/>
          <w:szCs w:val="24"/>
        </w:rPr>
        <w:t>Figure 1</w:t>
      </w:r>
      <w:r w:rsidR="00C20EEB" w:rsidRPr="003941DF">
        <w:rPr>
          <w:rFonts w:ascii="Cambria" w:hAnsi="Cambria"/>
          <w:sz w:val="24"/>
          <w:szCs w:val="24"/>
        </w:rPr>
        <w:t>)</w:t>
      </w:r>
      <w:r w:rsidRPr="003941DF">
        <w:rPr>
          <w:rFonts w:ascii="Cambria" w:hAnsi="Cambria"/>
          <w:sz w:val="24"/>
          <w:szCs w:val="24"/>
        </w:rPr>
        <w:t>.</w:t>
      </w:r>
      <w:r w:rsidR="00A30A88" w:rsidRPr="003941DF">
        <w:rPr>
          <w:rFonts w:ascii="Cambria" w:hAnsi="Cambria"/>
          <w:sz w:val="24"/>
          <w:szCs w:val="24"/>
        </w:rPr>
        <w:t xml:space="preserve"> Average nucleotide identity (ANI) of core genes clearly divide</w:t>
      </w:r>
      <w:r w:rsidR="00AA66D0">
        <w:rPr>
          <w:rFonts w:ascii="Cambria" w:hAnsi="Cambria"/>
          <w:sz w:val="24"/>
          <w:szCs w:val="24"/>
        </w:rPr>
        <w:t>d</w:t>
      </w:r>
      <w:r w:rsidR="00A30A88" w:rsidRPr="003941DF">
        <w:rPr>
          <w:rFonts w:ascii="Cambria" w:hAnsi="Cambria"/>
          <w:sz w:val="24"/>
          <w:szCs w:val="24"/>
        </w:rPr>
        <w:t xml:space="preserve"> the phages into two groups with ~95% ANI within each group and ~7</w:t>
      </w:r>
      <w:r w:rsidR="000702E3" w:rsidRPr="003941DF">
        <w:rPr>
          <w:rFonts w:ascii="Cambria" w:hAnsi="Cambria"/>
          <w:sz w:val="24"/>
          <w:szCs w:val="24"/>
        </w:rPr>
        <w:t>4</w:t>
      </w:r>
      <w:r w:rsidR="00A30A88" w:rsidRPr="003941DF">
        <w:rPr>
          <w:rFonts w:ascii="Cambria" w:hAnsi="Cambria"/>
          <w:sz w:val="24"/>
          <w:szCs w:val="24"/>
        </w:rPr>
        <w:t xml:space="preserve"> % ANI between the groups. </w:t>
      </w:r>
      <w:r w:rsidR="00C90179" w:rsidRPr="003941DF">
        <w:rPr>
          <w:rFonts w:ascii="Cambria" w:hAnsi="Cambria"/>
          <w:sz w:val="24"/>
          <w:szCs w:val="24"/>
        </w:rPr>
        <w:t>P</w:t>
      </w:r>
      <w:r w:rsidR="00A30A88" w:rsidRPr="003941DF">
        <w:rPr>
          <w:rFonts w:ascii="Cambria" w:hAnsi="Cambria"/>
          <w:sz w:val="24"/>
          <w:szCs w:val="24"/>
        </w:rPr>
        <w:t xml:space="preserve">hages </w:t>
      </w:r>
      <w:proofErr w:type="spellStart"/>
      <w:r w:rsidR="00DC4DE9" w:rsidRPr="003941DF">
        <w:rPr>
          <w:rFonts w:ascii="Cambria" w:hAnsi="Cambria"/>
          <w:sz w:val="24"/>
          <w:szCs w:val="24"/>
        </w:rPr>
        <w:t>vB_OCPT_</w:t>
      </w:r>
      <w:r w:rsidR="00A30A88" w:rsidRPr="003941DF">
        <w:rPr>
          <w:rFonts w:ascii="Cambria" w:hAnsi="Cambria"/>
          <w:sz w:val="24"/>
          <w:szCs w:val="24"/>
        </w:rPr>
        <w:t>Car</w:t>
      </w:r>
      <w:proofErr w:type="spellEnd"/>
      <w:r w:rsidR="00A30A88" w:rsidRPr="003941DF">
        <w:rPr>
          <w:rFonts w:ascii="Cambria" w:hAnsi="Cambria"/>
          <w:sz w:val="24"/>
          <w:szCs w:val="24"/>
        </w:rPr>
        <w:t xml:space="preserve">, </w:t>
      </w:r>
      <w:proofErr w:type="spellStart"/>
      <w:r w:rsidR="00DC4DE9" w:rsidRPr="003941DF">
        <w:rPr>
          <w:rFonts w:ascii="Cambria" w:hAnsi="Cambria"/>
          <w:sz w:val="24"/>
          <w:szCs w:val="24"/>
        </w:rPr>
        <w:t>vB_OCPT_</w:t>
      </w:r>
      <w:r w:rsidR="00A30A88" w:rsidRPr="003941DF">
        <w:rPr>
          <w:rFonts w:ascii="Cambria" w:hAnsi="Cambria"/>
          <w:sz w:val="24"/>
          <w:szCs w:val="24"/>
        </w:rPr>
        <w:t>Carl</w:t>
      </w:r>
      <w:proofErr w:type="spellEnd"/>
      <w:r w:rsidR="00A30A88" w:rsidRPr="003941DF">
        <w:rPr>
          <w:rFonts w:ascii="Cambria" w:hAnsi="Cambria"/>
          <w:sz w:val="24"/>
          <w:szCs w:val="24"/>
        </w:rPr>
        <w:t xml:space="preserve">, and </w:t>
      </w:r>
      <w:proofErr w:type="spellStart"/>
      <w:r w:rsidR="00DC4DE9" w:rsidRPr="003941DF">
        <w:rPr>
          <w:rFonts w:ascii="Cambria" w:hAnsi="Cambria"/>
          <w:sz w:val="24"/>
          <w:szCs w:val="24"/>
        </w:rPr>
        <w:t>vB_OCPT_</w:t>
      </w:r>
      <w:r w:rsidR="00A30A88" w:rsidRPr="003941DF">
        <w:rPr>
          <w:rFonts w:ascii="Cambria" w:hAnsi="Cambria"/>
          <w:sz w:val="24"/>
          <w:szCs w:val="24"/>
        </w:rPr>
        <w:t>Bob</w:t>
      </w:r>
      <w:proofErr w:type="spellEnd"/>
      <w:r w:rsidR="00A30A88" w:rsidRPr="003941DF">
        <w:rPr>
          <w:rFonts w:ascii="Cambria" w:hAnsi="Cambria"/>
          <w:sz w:val="24"/>
          <w:szCs w:val="24"/>
        </w:rPr>
        <w:t xml:space="preserve"> fit into the </w:t>
      </w:r>
      <w:proofErr w:type="spellStart"/>
      <w:r w:rsidR="00C90179" w:rsidRPr="003941DF">
        <w:rPr>
          <w:rFonts w:ascii="Cambria" w:hAnsi="Cambria"/>
          <w:i/>
          <w:sz w:val="24"/>
          <w:szCs w:val="24"/>
        </w:rPr>
        <w:t>Kochikohdavirus</w:t>
      </w:r>
      <w:proofErr w:type="spellEnd"/>
      <w:r w:rsidR="00C90179" w:rsidRPr="003941DF">
        <w:rPr>
          <w:rFonts w:ascii="Cambria" w:hAnsi="Cambria"/>
          <w:sz w:val="24"/>
          <w:szCs w:val="24"/>
        </w:rPr>
        <w:t xml:space="preserve"> </w:t>
      </w:r>
      <w:r w:rsidR="00A30A88" w:rsidRPr="003941DF">
        <w:rPr>
          <w:rFonts w:ascii="Cambria" w:hAnsi="Cambria"/>
          <w:sz w:val="24"/>
          <w:szCs w:val="24"/>
        </w:rPr>
        <w:t>genus</w:t>
      </w:r>
      <w:r w:rsidR="00C90179" w:rsidRPr="003941DF">
        <w:rPr>
          <w:rFonts w:ascii="Cambria" w:hAnsi="Cambria"/>
          <w:sz w:val="24"/>
          <w:szCs w:val="24"/>
        </w:rPr>
        <w:t xml:space="preserve">, and </w:t>
      </w:r>
      <w:r w:rsidR="00A30A88" w:rsidRPr="003941DF">
        <w:rPr>
          <w:rFonts w:ascii="Cambria" w:hAnsi="Cambria"/>
          <w:sz w:val="24"/>
          <w:szCs w:val="24"/>
        </w:rPr>
        <w:t xml:space="preserve">phages </w:t>
      </w:r>
      <w:r w:rsidR="00DC4DE9" w:rsidRPr="003941DF">
        <w:rPr>
          <w:rFonts w:ascii="Cambria" w:hAnsi="Cambria"/>
          <w:sz w:val="24"/>
          <w:szCs w:val="24"/>
        </w:rPr>
        <w:t>Ef</w:t>
      </w:r>
      <w:r w:rsidR="00A30A88" w:rsidRPr="003941DF">
        <w:rPr>
          <w:rFonts w:ascii="Cambria" w:hAnsi="Cambria"/>
          <w:sz w:val="24"/>
          <w:szCs w:val="24"/>
        </w:rPr>
        <w:t>V12</w:t>
      </w:r>
      <w:r w:rsidR="00DC4DE9" w:rsidRPr="003941DF">
        <w:rPr>
          <w:rFonts w:ascii="Cambria" w:hAnsi="Cambria"/>
          <w:sz w:val="24"/>
          <w:szCs w:val="24"/>
        </w:rPr>
        <w:t>-phi1</w:t>
      </w:r>
      <w:r w:rsidR="00A30A88" w:rsidRPr="003941DF">
        <w:rPr>
          <w:rFonts w:ascii="Cambria" w:hAnsi="Cambria"/>
          <w:sz w:val="24"/>
          <w:szCs w:val="24"/>
        </w:rPr>
        <w:t xml:space="preserve">, </w:t>
      </w:r>
      <w:proofErr w:type="spellStart"/>
      <w:r w:rsidR="00DC4DE9" w:rsidRPr="003941DF">
        <w:rPr>
          <w:rFonts w:ascii="Cambria" w:hAnsi="Cambria"/>
          <w:sz w:val="24"/>
          <w:szCs w:val="24"/>
        </w:rPr>
        <w:t>vB_OCPT_</w:t>
      </w:r>
      <w:r w:rsidR="00A30A88" w:rsidRPr="003941DF">
        <w:rPr>
          <w:rFonts w:ascii="Cambria" w:hAnsi="Cambria"/>
          <w:sz w:val="24"/>
          <w:szCs w:val="24"/>
        </w:rPr>
        <w:t>Bop</w:t>
      </w:r>
      <w:proofErr w:type="spellEnd"/>
      <w:r w:rsidR="00A30A88" w:rsidRPr="003941DF">
        <w:rPr>
          <w:rFonts w:ascii="Cambria" w:hAnsi="Cambria"/>
          <w:sz w:val="24"/>
          <w:szCs w:val="24"/>
        </w:rPr>
        <w:t xml:space="preserve">, </w:t>
      </w:r>
      <w:proofErr w:type="spellStart"/>
      <w:r w:rsidR="00DC4DE9" w:rsidRPr="003941DF">
        <w:rPr>
          <w:rFonts w:ascii="Cambria" w:hAnsi="Cambria"/>
          <w:sz w:val="24"/>
          <w:szCs w:val="24"/>
        </w:rPr>
        <w:t>vB_OCPT_</w:t>
      </w:r>
      <w:r w:rsidR="00A30A88" w:rsidRPr="003941DF">
        <w:rPr>
          <w:rFonts w:ascii="Cambria" w:hAnsi="Cambria"/>
          <w:sz w:val="24"/>
          <w:szCs w:val="24"/>
        </w:rPr>
        <w:t>Bill</w:t>
      </w:r>
      <w:proofErr w:type="spellEnd"/>
      <w:r w:rsidR="00A30A88" w:rsidRPr="003941DF">
        <w:rPr>
          <w:rFonts w:ascii="Cambria" w:hAnsi="Cambria"/>
          <w:sz w:val="24"/>
          <w:szCs w:val="24"/>
        </w:rPr>
        <w:t xml:space="preserve">, </w:t>
      </w:r>
      <w:proofErr w:type="spellStart"/>
      <w:r w:rsidR="00DC4DE9" w:rsidRPr="003941DF">
        <w:rPr>
          <w:rFonts w:ascii="Cambria" w:hAnsi="Cambria"/>
          <w:sz w:val="24"/>
          <w:szCs w:val="24"/>
        </w:rPr>
        <w:t>vB_OCPT_</w:t>
      </w:r>
      <w:r w:rsidR="00A30A88" w:rsidRPr="003941DF">
        <w:rPr>
          <w:rFonts w:ascii="Cambria" w:hAnsi="Cambria"/>
          <w:sz w:val="24"/>
          <w:szCs w:val="24"/>
        </w:rPr>
        <w:t>Ben</w:t>
      </w:r>
      <w:proofErr w:type="spellEnd"/>
      <w:r w:rsidR="00A30A88" w:rsidRPr="003941DF">
        <w:rPr>
          <w:rFonts w:ascii="Cambria" w:hAnsi="Cambria"/>
          <w:sz w:val="24"/>
          <w:szCs w:val="24"/>
        </w:rPr>
        <w:t xml:space="preserve">, </w:t>
      </w:r>
      <w:proofErr w:type="spellStart"/>
      <w:r w:rsidR="00DC4DE9" w:rsidRPr="003941DF">
        <w:rPr>
          <w:rFonts w:ascii="Cambria" w:hAnsi="Cambria"/>
          <w:sz w:val="24"/>
          <w:szCs w:val="24"/>
        </w:rPr>
        <w:t>vB_OCPT_</w:t>
      </w:r>
      <w:r w:rsidR="00A30A88" w:rsidRPr="003941DF">
        <w:rPr>
          <w:rFonts w:ascii="Cambria" w:hAnsi="Cambria"/>
          <w:sz w:val="24"/>
          <w:szCs w:val="24"/>
        </w:rPr>
        <w:t>Tex</w:t>
      </w:r>
      <w:proofErr w:type="spellEnd"/>
      <w:r w:rsidR="00A30A88" w:rsidRPr="003941DF">
        <w:rPr>
          <w:rFonts w:ascii="Cambria" w:hAnsi="Cambria"/>
          <w:sz w:val="24"/>
          <w:szCs w:val="24"/>
        </w:rPr>
        <w:t xml:space="preserve">, and </w:t>
      </w:r>
      <w:r w:rsidR="00DC4DE9" w:rsidRPr="003941DF">
        <w:rPr>
          <w:rFonts w:ascii="Cambria" w:hAnsi="Cambria"/>
          <w:sz w:val="24"/>
          <w:szCs w:val="24"/>
        </w:rPr>
        <w:t>vB_OCPT_</w:t>
      </w:r>
      <w:r w:rsidR="00A30A88" w:rsidRPr="003941DF">
        <w:rPr>
          <w:rFonts w:ascii="Cambria" w:hAnsi="Cambria"/>
          <w:sz w:val="24"/>
          <w:szCs w:val="24"/>
        </w:rPr>
        <w:t xml:space="preserve">CCS1 </w:t>
      </w:r>
      <w:r w:rsidR="00C90179" w:rsidRPr="003941DF">
        <w:rPr>
          <w:rFonts w:ascii="Cambria" w:hAnsi="Cambria"/>
          <w:sz w:val="24"/>
          <w:szCs w:val="24"/>
        </w:rPr>
        <w:t xml:space="preserve">fit into </w:t>
      </w:r>
      <w:r w:rsidR="00DC4DE9" w:rsidRPr="003941DF">
        <w:rPr>
          <w:rFonts w:ascii="Cambria" w:hAnsi="Cambria"/>
          <w:sz w:val="24"/>
          <w:szCs w:val="24"/>
        </w:rPr>
        <w:t>an</w:t>
      </w:r>
      <w:r w:rsidR="00C90179" w:rsidRPr="003941DF">
        <w:rPr>
          <w:rFonts w:ascii="Cambria" w:hAnsi="Cambria"/>
          <w:sz w:val="24"/>
          <w:szCs w:val="24"/>
        </w:rPr>
        <w:t xml:space="preserve"> Unassigned second genus, which we propose to call </w:t>
      </w:r>
      <w:proofErr w:type="spellStart"/>
      <w:r w:rsidR="00A9170A">
        <w:rPr>
          <w:rFonts w:ascii="Cambria" w:hAnsi="Cambria"/>
          <w:i/>
          <w:sz w:val="24"/>
          <w:szCs w:val="24"/>
        </w:rPr>
        <w:t>Wandervirus</w:t>
      </w:r>
      <w:proofErr w:type="spellEnd"/>
      <w:r w:rsidR="00C90179" w:rsidRPr="003941DF">
        <w:rPr>
          <w:rFonts w:ascii="Cambria" w:hAnsi="Cambria"/>
          <w:sz w:val="24"/>
          <w:szCs w:val="24"/>
        </w:rPr>
        <w:t>.</w:t>
      </w:r>
      <w:r w:rsidR="00CF0428" w:rsidRPr="003941DF">
        <w:rPr>
          <w:rFonts w:ascii="Cambria" w:hAnsi="Cambria"/>
          <w:sz w:val="24"/>
          <w:szCs w:val="24"/>
        </w:rPr>
        <w:t xml:space="preserve"> Further, phages in the </w:t>
      </w:r>
      <w:proofErr w:type="spellStart"/>
      <w:r w:rsidR="00A9170A">
        <w:rPr>
          <w:rFonts w:ascii="Cambria" w:hAnsi="Cambria"/>
          <w:i/>
          <w:sz w:val="24"/>
          <w:szCs w:val="24"/>
        </w:rPr>
        <w:t>Wandervirus</w:t>
      </w:r>
      <w:proofErr w:type="spellEnd"/>
      <w:r w:rsidR="00A9170A" w:rsidRPr="003941DF">
        <w:rPr>
          <w:rFonts w:ascii="Cambria" w:hAnsi="Cambria"/>
          <w:i/>
          <w:sz w:val="24"/>
          <w:szCs w:val="24"/>
        </w:rPr>
        <w:t xml:space="preserve"> </w:t>
      </w:r>
      <w:r w:rsidR="00CF0428" w:rsidRPr="003941DF">
        <w:rPr>
          <w:rFonts w:ascii="Cambria" w:hAnsi="Cambria"/>
          <w:sz w:val="24"/>
          <w:szCs w:val="24"/>
        </w:rPr>
        <w:t xml:space="preserve">genus </w:t>
      </w:r>
      <w:r w:rsidR="001371E9">
        <w:rPr>
          <w:rFonts w:ascii="Cambria" w:hAnsi="Cambria"/>
          <w:sz w:val="24"/>
          <w:szCs w:val="24"/>
        </w:rPr>
        <w:t>we</w:t>
      </w:r>
      <w:r w:rsidR="00CF0428" w:rsidRPr="003941DF">
        <w:rPr>
          <w:rFonts w:ascii="Cambria" w:hAnsi="Cambria"/>
          <w:sz w:val="24"/>
          <w:szCs w:val="24"/>
        </w:rPr>
        <w:t>re split between two groups based on core genome</w:t>
      </w:r>
      <w:r w:rsidR="0051495D" w:rsidRPr="003941DF">
        <w:rPr>
          <w:rFonts w:ascii="Cambria" w:hAnsi="Cambria"/>
          <w:sz w:val="24"/>
          <w:szCs w:val="24"/>
        </w:rPr>
        <w:t xml:space="preserve"> nucleotide identity</w:t>
      </w:r>
      <w:r w:rsidR="00CF0428" w:rsidRPr="003941DF">
        <w:rPr>
          <w:rFonts w:ascii="Cambria" w:hAnsi="Cambria"/>
          <w:sz w:val="24"/>
          <w:szCs w:val="24"/>
        </w:rPr>
        <w:t xml:space="preserve"> (97 % ANI within groups and ~94 % ANI between groups) and accessory genome content.</w:t>
      </w:r>
      <w:r w:rsidR="00F40159" w:rsidRPr="003941DF">
        <w:rPr>
          <w:rFonts w:ascii="Cambria" w:hAnsi="Cambria"/>
          <w:sz w:val="24"/>
          <w:szCs w:val="24"/>
        </w:rPr>
        <w:t xml:space="preserve"> </w:t>
      </w:r>
    </w:p>
    <w:p w14:paraId="0D424BCF" w14:textId="2D3A6433" w:rsidR="00937FDB" w:rsidRPr="003941DF" w:rsidRDefault="002117C8" w:rsidP="003941DF">
      <w:pPr>
        <w:spacing w:line="480" w:lineRule="auto"/>
        <w:ind w:firstLine="720"/>
        <w:rPr>
          <w:rFonts w:ascii="Cambria" w:hAnsi="Cambria"/>
          <w:sz w:val="24"/>
          <w:szCs w:val="24"/>
        </w:rPr>
      </w:pPr>
      <w:proofErr w:type="spellStart"/>
      <w:r w:rsidRPr="003941DF">
        <w:rPr>
          <w:rFonts w:ascii="Cambria" w:hAnsi="Cambria"/>
          <w:i/>
          <w:sz w:val="24"/>
          <w:szCs w:val="24"/>
        </w:rPr>
        <w:lastRenderedPageBreak/>
        <w:t>Brockvirinae</w:t>
      </w:r>
      <w:proofErr w:type="spellEnd"/>
      <w:r w:rsidRPr="003941DF">
        <w:rPr>
          <w:rFonts w:ascii="Cambria" w:hAnsi="Cambria"/>
          <w:i/>
          <w:sz w:val="24"/>
          <w:szCs w:val="24"/>
        </w:rPr>
        <w:t xml:space="preserve"> </w:t>
      </w:r>
      <w:r w:rsidRPr="003941DF">
        <w:rPr>
          <w:rFonts w:ascii="Cambria" w:hAnsi="Cambria"/>
          <w:sz w:val="24"/>
          <w:szCs w:val="24"/>
        </w:rPr>
        <w:t>phage</w:t>
      </w:r>
      <w:r w:rsidR="0051495D" w:rsidRPr="003941DF">
        <w:rPr>
          <w:rFonts w:ascii="Cambria" w:hAnsi="Cambria"/>
          <w:sz w:val="24"/>
          <w:szCs w:val="24"/>
        </w:rPr>
        <w:t xml:space="preserve"> genomes</w:t>
      </w:r>
      <w:r w:rsidRPr="003941DF">
        <w:rPr>
          <w:rFonts w:ascii="Cambria" w:hAnsi="Cambria"/>
          <w:sz w:val="24"/>
          <w:szCs w:val="24"/>
        </w:rPr>
        <w:t xml:space="preserve"> </w:t>
      </w:r>
      <w:r w:rsidR="004D72A4" w:rsidRPr="003941DF">
        <w:rPr>
          <w:rFonts w:ascii="Cambria" w:hAnsi="Cambria"/>
          <w:sz w:val="24"/>
          <w:szCs w:val="24"/>
        </w:rPr>
        <w:t>encode</w:t>
      </w:r>
      <w:r w:rsidR="004B0D51">
        <w:rPr>
          <w:rFonts w:ascii="Cambria" w:hAnsi="Cambria"/>
          <w:sz w:val="24"/>
          <w:szCs w:val="24"/>
        </w:rPr>
        <w:t>d</w:t>
      </w:r>
      <w:r w:rsidRPr="003941DF">
        <w:rPr>
          <w:rFonts w:ascii="Cambria" w:hAnsi="Cambria"/>
          <w:sz w:val="24"/>
          <w:szCs w:val="24"/>
        </w:rPr>
        <w:t xml:space="preserve"> around 210 </w:t>
      </w:r>
      <w:r w:rsidR="0047657A" w:rsidRPr="003941DF">
        <w:rPr>
          <w:rFonts w:ascii="Cambria" w:hAnsi="Cambria"/>
          <w:sz w:val="24"/>
          <w:szCs w:val="24"/>
        </w:rPr>
        <w:t>ORFs</w:t>
      </w:r>
      <w:r w:rsidR="00E53E16" w:rsidRPr="003941DF">
        <w:rPr>
          <w:rFonts w:ascii="Cambria" w:hAnsi="Cambria"/>
          <w:sz w:val="24"/>
          <w:szCs w:val="24"/>
        </w:rPr>
        <w:t xml:space="preserve"> divided into two </w:t>
      </w:r>
      <w:r w:rsidR="0047657A" w:rsidRPr="003941DF">
        <w:rPr>
          <w:rFonts w:ascii="Cambria" w:hAnsi="Cambria"/>
          <w:sz w:val="24"/>
          <w:szCs w:val="24"/>
        </w:rPr>
        <w:t>opposite facing blocks</w:t>
      </w:r>
      <w:r w:rsidR="004D72A4" w:rsidRPr="003941DF">
        <w:rPr>
          <w:rFonts w:ascii="Cambria" w:hAnsi="Cambria"/>
          <w:sz w:val="24"/>
          <w:szCs w:val="24"/>
        </w:rPr>
        <w:t xml:space="preserve">. </w:t>
      </w:r>
      <w:r w:rsidR="0047657A" w:rsidRPr="003941DF">
        <w:rPr>
          <w:rFonts w:ascii="Cambria" w:hAnsi="Cambria"/>
          <w:sz w:val="24"/>
          <w:szCs w:val="24"/>
        </w:rPr>
        <w:t>The first block of genes encode</w:t>
      </w:r>
      <w:r w:rsidR="004B0D51">
        <w:rPr>
          <w:rFonts w:ascii="Cambria" w:hAnsi="Cambria"/>
          <w:sz w:val="24"/>
          <w:szCs w:val="24"/>
        </w:rPr>
        <w:t>d</w:t>
      </w:r>
      <w:r w:rsidR="0047657A" w:rsidRPr="003941DF">
        <w:rPr>
          <w:rFonts w:ascii="Cambria" w:hAnsi="Cambria"/>
          <w:sz w:val="24"/>
          <w:szCs w:val="24"/>
        </w:rPr>
        <w:t xml:space="preserve"> short hypothetical ORFs (average 450 </w:t>
      </w:r>
      <w:proofErr w:type="spellStart"/>
      <w:r w:rsidR="0047657A" w:rsidRPr="003941DF">
        <w:rPr>
          <w:rFonts w:ascii="Cambria" w:hAnsi="Cambria"/>
          <w:sz w:val="24"/>
          <w:szCs w:val="24"/>
        </w:rPr>
        <w:t>bp</w:t>
      </w:r>
      <w:proofErr w:type="spellEnd"/>
      <w:r w:rsidR="0047657A" w:rsidRPr="003941DF">
        <w:rPr>
          <w:rFonts w:ascii="Cambria" w:hAnsi="Cambria"/>
          <w:sz w:val="24"/>
          <w:szCs w:val="24"/>
        </w:rPr>
        <w:t xml:space="preserve">) of unknown function. These ORFs </w:t>
      </w:r>
      <w:r w:rsidR="004B0D51">
        <w:rPr>
          <w:rFonts w:ascii="Cambria" w:hAnsi="Cambria"/>
          <w:sz w:val="24"/>
          <w:szCs w:val="24"/>
        </w:rPr>
        <w:t>we</w:t>
      </w:r>
      <w:r w:rsidR="0047657A" w:rsidRPr="003941DF">
        <w:rPr>
          <w:rFonts w:ascii="Cambria" w:hAnsi="Cambria"/>
          <w:sz w:val="24"/>
          <w:szCs w:val="24"/>
        </w:rPr>
        <w:t xml:space="preserve">re often shared among phages within the phage genus, and not shared between the two genera. The second block of ORFs </w:t>
      </w:r>
      <w:r w:rsidR="004B0D51">
        <w:rPr>
          <w:rFonts w:ascii="Cambria" w:hAnsi="Cambria"/>
          <w:sz w:val="24"/>
          <w:szCs w:val="24"/>
        </w:rPr>
        <w:t>wa</w:t>
      </w:r>
      <w:r w:rsidR="0047657A" w:rsidRPr="003941DF">
        <w:rPr>
          <w:rFonts w:ascii="Cambria" w:hAnsi="Cambria"/>
          <w:sz w:val="24"/>
          <w:szCs w:val="24"/>
        </w:rPr>
        <w:t xml:space="preserve">s twice as long on average (900 </w:t>
      </w:r>
      <w:proofErr w:type="spellStart"/>
      <w:r w:rsidR="0047657A" w:rsidRPr="003941DF">
        <w:rPr>
          <w:rFonts w:ascii="Cambria" w:hAnsi="Cambria"/>
          <w:sz w:val="24"/>
          <w:szCs w:val="24"/>
        </w:rPr>
        <w:t>bp</w:t>
      </w:r>
      <w:proofErr w:type="spellEnd"/>
      <w:r w:rsidR="0047657A" w:rsidRPr="003941DF">
        <w:rPr>
          <w:rFonts w:ascii="Cambria" w:hAnsi="Cambria"/>
          <w:sz w:val="24"/>
          <w:szCs w:val="24"/>
        </w:rPr>
        <w:t>) and encode</w:t>
      </w:r>
      <w:r w:rsidR="004B0D51">
        <w:rPr>
          <w:rFonts w:ascii="Cambria" w:hAnsi="Cambria"/>
          <w:sz w:val="24"/>
          <w:szCs w:val="24"/>
        </w:rPr>
        <w:t>d</w:t>
      </w:r>
      <w:r w:rsidR="0047657A" w:rsidRPr="003941DF">
        <w:rPr>
          <w:rFonts w:ascii="Cambria" w:hAnsi="Cambria"/>
          <w:sz w:val="24"/>
          <w:szCs w:val="24"/>
        </w:rPr>
        <w:t xml:space="preserve"> recognizable structural genes, lysins, and genes involved in genome replication. Most of these ORFs </w:t>
      </w:r>
      <w:r w:rsidR="00261123">
        <w:rPr>
          <w:rFonts w:ascii="Cambria" w:hAnsi="Cambria"/>
          <w:sz w:val="24"/>
          <w:szCs w:val="24"/>
        </w:rPr>
        <w:t>we</w:t>
      </w:r>
      <w:r w:rsidR="0047657A" w:rsidRPr="003941DF">
        <w:rPr>
          <w:rFonts w:ascii="Cambria" w:hAnsi="Cambria"/>
          <w:sz w:val="24"/>
          <w:szCs w:val="24"/>
        </w:rPr>
        <w:t xml:space="preserve">re conserved among all eleven </w:t>
      </w:r>
      <w:proofErr w:type="spellStart"/>
      <w:r w:rsidR="0047657A" w:rsidRPr="003941DF">
        <w:rPr>
          <w:rFonts w:ascii="Cambria" w:hAnsi="Cambria"/>
          <w:i/>
          <w:sz w:val="24"/>
          <w:szCs w:val="24"/>
        </w:rPr>
        <w:t>Brockvirinae</w:t>
      </w:r>
      <w:proofErr w:type="spellEnd"/>
      <w:r w:rsidR="0047657A" w:rsidRPr="003941DF">
        <w:rPr>
          <w:rFonts w:ascii="Cambria" w:hAnsi="Cambria"/>
          <w:sz w:val="24"/>
          <w:szCs w:val="24"/>
        </w:rPr>
        <w:t xml:space="preserve"> phages. </w:t>
      </w:r>
      <w:r w:rsidR="00694CBA" w:rsidRPr="003941DF">
        <w:rPr>
          <w:rFonts w:ascii="Cambria" w:hAnsi="Cambria"/>
          <w:sz w:val="24"/>
          <w:szCs w:val="24"/>
        </w:rPr>
        <w:t xml:space="preserve">Between these two gene blocks </w:t>
      </w:r>
      <w:r w:rsidR="00261123">
        <w:rPr>
          <w:rFonts w:ascii="Cambria" w:hAnsi="Cambria"/>
          <w:sz w:val="24"/>
          <w:szCs w:val="24"/>
        </w:rPr>
        <w:t>wa</w:t>
      </w:r>
      <w:r w:rsidR="00694CBA" w:rsidRPr="003941DF">
        <w:rPr>
          <w:rFonts w:ascii="Cambria" w:hAnsi="Cambria"/>
          <w:sz w:val="24"/>
          <w:szCs w:val="24"/>
        </w:rPr>
        <w:t xml:space="preserve">s a cluster of </w:t>
      </w:r>
      <w:proofErr w:type="spellStart"/>
      <w:r w:rsidR="00694CBA" w:rsidRPr="003941DF">
        <w:rPr>
          <w:rFonts w:ascii="Cambria" w:hAnsi="Cambria"/>
          <w:sz w:val="24"/>
          <w:szCs w:val="24"/>
        </w:rPr>
        <w:t>tRNA</w:t>
      </w:r>
      <w:proofErr w:type="spellEnd"/>
      <w:r w:rsidR="00694CBA" w:rsidRPr="003941DF">
        <w:rPr>
          <w:rFonts w:ascii="Cambria" w:hAnsi="Cambria"/>
          <w:sz w:val="24"/>
          <w:szCs w:val="24"/>
        </w:rPr>
        <w:t xml:space="preserve"> genes</w:t>
      </w:r>
      <w:r w:rsidR="00AA470D" w:rsidRPr="003941DF">
        <w:rPr>
          <w:rFonts w:ascii="Cambria" w:hAnsi="Cambria"/>
          <w:sz w:val="24"/>
          <w:szCs w:val="24"/>
        </w:rPr>
        <w:t>.</w:t>
      </w:r>
      <w:r w:rsidR="00CC1BD5" w:rsidRPr="003941DF">
        <w:rPr>
          <w:rFonts w:ascii="Cambria" w:hAnsi="Cambria"/>
          <w:sz w:val="24"/>
          <w:szCs w:val="24"/>
        </w:rPr>
        <w:t xml:space="preserve"> </w:t>
      </w:r>
      <w:r w:rsidR="00AA0D76" w:rsidRPr="003941DF">
        <w:rPr>
          <w:rFonts w:ascii="Cambria" w:hAnsi="Cambria"/>
          <w:sz w:val="24"/>
          <w:szCs w:val="24"/>
        </w:rPr>
        <w:t xml:space="preserve">Phages in the </w:t>
      </w:r>
      <w:proofErr w:type="spellStart"/>
      <w:r w:rsidR="00AA0D76" w:rsidRPr="003941DF">
        <w:rPr>
          <w:rFonts w:ascii="Cambria" w:hAnsi="Cambria"/>
          <w:i/>
          <w:sz w:val="24"/>
          <w:szCs w:val="24"/>
        </w:rPr>
        <w:t>Kochikohdavirus</w:t>
      </w:r>
      <w:proofErr w:type="spellEnd"/>
      <w:r w:rsidR="00AA0D76" w:rsidRPr="003941DF">
        <w:rPr>
          <w:rFonts w:ascii="Cambria" w:hAnsi="Cambria"/>
          <w:i/>
          <w:sz w:val="24"/>
          <w:szCs w:val="24"/>
        </w:rPr>
        <w:t xml:space="preserve"> </w:t>
      </w:r>
      <w:r w:rsidR="00AA0D76" w:rsidRPr="003941DF">
        <w:rPr>
          <w:rFonts w:ascii="Cambria" w:hAnsi="Cambria"/>
          <w:sz w:val="24"/>
          <w:szCs w:val="24"/>
        </w:rPr>
        <w:t>genus carr</w:t>
      </w:r>
      <w:r w:rsidR="00261123">
        <w:rPr>
          <w:rFonts w:ascii="Cambria" w:hAnsi="Cambria"/>
          <w:sz w:val="24"/>
          <w:szCs w:val="24"/>
        </w:rPr>
        <w:t>ied</w:t>
      </w:r>
      <w:r w:rsidR="00111B37" w:rsidRPr="003941DF">
        <w:rPr>
          <w:rFonts w:ascii="Cambria" w:hAnsi="Cambria"/>
          <w:sz w:val="24"/>
          <w:szCs w:val="24"/>
        </w:rPr>
        <w:t xml:space="preserve"> 24</w:t>
      </w:r>
      <w:r w:rsidR="00AA0D76" w:rsidRPr="003941DF">
        <w:rPr>
          <w:rFonts w:ascii="Cambria" w:hAnsi="Cambria"/>
          <w:sz w:val="24"/>
          <w:szCs w:val="24"/>
        </w:rPr>
        <w:t xml:space="preserve"> </w:t>
      </w:r>
      <w:proofErr w:type="spellStart"/>
      <w:r w:rsidR="00AA0D76" w:rsidRPr="003941DF">
        <w:rPr>
          <w:rFonts w:ascii="Cambria" w:hAnsi="Cambria"/>
          <w:sz w:val="24"/>
          <w:szCs w:val="24"/>
        </w:rPr>
        <w:t>tRNAs</w:t>
      </w:r>
      <w:proofErr w:type="spellEnd"/>
      <w:r w:rsidR="00AA0D76" w:rsidRPr="003941DF">
        <w:rPr>
          <w:rFonts w:ascii="Cambria" w:hAnsi="Cambria"/>
          <w:sz w:val="24"/>
          <w:szCs w:val="24"/>
        </w:rPr>
        <w:t xml:space="preserve"> on average while phages in the </w:t>
      </w:r>
      <w:proofErr w:type="spellStart"/>
      <w:r w:rsidR="00A9170A">
        <w:rPr>
          <w:rFonts w:ascii="Cambria" w:hAnsi="Cambria"/>
          <w:i/>
          <w:sz w:val="24"/>
          <w:szCs w:val="24"/>
        </w:rPr>
        <w:t>Wandervirus</w:t>
      </w:r>
      <w:proofErr w:type="spellEnd"/>
      <w:r w:rsidR="00A9170A" w:rsidRPr="003941DF">
        <w:rPr>
          <w:rFonts w:ascii="Cambria" w:hAnsi="Cambria"/>
          <w:i/>
          <w:sz w:val="24"/>
          <w:szCs w:val="24"/>
        </w:rPr>
        <w:t xml:space="preserve"> </w:t>
      </w:r>
      <w:r w:rsidR="00AA0D76" w:rsidRPr="003941DF">
        <w:rPr>
          <w:rFonts w:ascii="Cambria" w:hAnsi="Cambria"/>
          <w:sz w:val="24"/>
          <w:szCs w:val="24"/>
        </w:rPr>
        <w:t>genus carr</w:t>
      </w:r>
      <w:r w:rsidR="00261123">
        <w:rPr>
          <w:rFonts w:ascii="Cambria" w:hAnsi="Cambria"/>
          <w:sz w:val="24"/>
          <w:szCs w:val="24"/>
        </w:rPr>
        <w:t>ied</w:t>
      </w:r>
      <w:r w:rsidR="00AA0D76" w:rsidRPr="003941DF">
        <w:rPr>
          <w:rFonts w:ascii="Cambria" w:hAnsi="Cambria"/>
          <w:sz w:val="24"/>
          <w:szCs w:val="24"/>
        </w:rPr>
        <w:t xml:space="preserve"> </w:t>
      </w:r>
      <w:r w:rsidR="00111B37" w:rsidRPr="003941DF">
        <w:rPr>
          <w:rFonts w:ascii="Cambria" w:hAnsi="Cambria"/>
          <w:sz w:val="24"/>
          <w:szCs w:val="24"/>
        </w:rPr>
        <w:t xml:space="preserve">7 </w:t>
      </w:r>
      <w:proofErr w:type="spellStart"/>
      <w:r w:rsidR="00AA0D76" w:rsidRPr="003941DF">
        <w:rPr>
          <w:rFonts w:ascii="Cambria" w:hAnsi="Cambria"/>
          <w:sz w:val="24"/>
          <w:szCs w:val="24"/>
        </w:rPr>
        <w:t>tRNAs</w:t>
      </w:r>
      <w:proofErr w:type="spellEnd"/>
      <w:r w:rsidR="00AA0D76" w:rsidRPr="003941DF">
        <w:rPr>
          <w:rFonts w:ascii="Cambria" w:hAnsi="Cambria"/>
          <w:sz w:val="24"/>
          <w:szCs w:val="24"/>
        </w:rPr>
        <w:t xml:space="preserve"> on average (</w:t>
      </w:r>
      <w:r w:rsidR="003941DF">
        <w:rPr>
          <w:rFonts w:ascii="Cambria" w:hAnsi="Cambria"/>
          <w:sz w:val="24"/>
          <w:szCs w:val="24"/>
        </w:rPr>
        <w:t>F</w:t>
      </w:r>
      <w:r w:rsidR="00AA0D76" w:rsidRPr="003941DF">
        <w:rPr>
          <w:rFonts w:ascii="Cambria" w:hAnsi="Cambria"/>
          <w:b/>
          <w:sz w:val="24"/>
          <w:szCs w:val="24"/>
        </w:rPr>
        <w:t xml:space="preserve">igure </w:t>
      </w:r>
      <w:r w:rsidR="003941DF">
        <w:rPr>
          <w:rFonts w:ascii="Cambria" w:hAnsi="Cambria"/>
          <w:b/>
          <w:sz w:val="24"/>
          <w:szCs w:val="24"/>
        </w:rPr>
        <w:t>S</w:t>
      </w:r>
      <w:r w:rsidR="00AA0D76" w:rsidRPr="003941DF">
        <w:rPr>
          <w:rFonts w:ascii="Cambria" w:hAnsi="Cambria"/>
          <w:b/>
          <w:sz w:val="24"/>
          <w:szCs w:val="24"/>
        </w:rPr>
        <w:t>1</w:t>
      </w:r>
      <w:r w:rsidR="00AA0D76" w:rsidRPr="003941DF">
        <w:rPr>
          <w:rFonts w:ascii="Cambria" w:hAnsi="Cambria"/>
          <w:sz w:val="24"/>
          <w:szCs w:val="24"/>
        </w:rPr>
        <w:t>).</w:t>
      </w:r>
    </w:p>
    <w:p w14:paraId="49F20989" w14:textId="24013835" w:rsidR="00BB048B" w:rsidRPr="003941DF" w:rsidRDefault="00EE23CD" w:rsidP="003941DF">
      <w:pPr>
        <w:spacing w:line="480" w:lineRule="auto"/>
        <w:rPr>
          <w:rFonts w:ascii="Cambria" w:hAnsi="Cambria"/>
          <w:sz w:val="24"/>
          <w:szCs w:val="24"/>
        </w:rPr>
      </w:pPr>
      <w:proofErr w:type="spellStart"/>
      <w:r w:rsidRPr="003941DF">
        <w:rPr>
          <w:rFonts w:ascii="Cambria" w:hAnsi="Cambria"/>
          <w:i/>
          <w:sz w:val="24"/>
          <w:szCs w:val="24"/>
          <w:u w:val="single"/>
        </w:rPr>
        <w:t>Brockvirinae</w:t>
      </w:r>
      <w:proofErr w:type="spellEnd"/>
      <w:r w:rsidRPr="003941DF">
        <w:rPr>
          <w:rFonts w:ascii="Cambria" w:hAnsi="Cambria"/>
          <w:sz w:val="24"/>
          <w:szCs w:val="24"/>
          <w:u w:val="single"/>
        </w:rPr>
        <w:t xml:space="preserve"> </w:t>
      </w:r>
      <w:r w:rsidR="00BB048B" w:rsidRPr="003941DF">
        <w:rPr>
          <w:rFonts w:ascii="Cambria" w:hAnsi="Cambria"/>
          <w:sz w:val="24"/>
          <w:szCs w:val="24"/>
          <w:u w:val="single"/>
        </w:rPr>
        <w:t xml:space="preserve">phages are </w:t>
      </w:r>
      <w:r w:rsidR="00261123">
        <w:rPr>
          <w:rFonts w:ascii="Cambria" w:hAnsi="Cambria"/>
          <w:sz w:val="24"/>
          <w:szCs w:val="24"/>
          <w:u w:val="single"/>
        </w:rPr>
        <w:t xml:space="preserve">globally distributed and </w:t>
      </w:r>
      <w:r w:rsidR="00BB048B" w:rsidRPr="003941DF">
        <w:rPr>
          <w:rFonts w:ascii="Cambria" w:hAnsi="Cambria"/>
          <w:sz w:val="24"/>
          <w:szCs w:val="24"/>
          <w:u w:val="single"/>
        </w:rPr>
        <w:t>found in phage cocktails</w:t>
      </w:r>
    </w:p>
    <w:p w14:paraId="787EC617" w14:textId="1C22A3F4" w:rsidR="00543CDA" w:rsidRPr="003941DF" w:rsidRDefault="00937FDB" w:rsidP="003941DF">
      <w:pPr>
        <w:spacing w:line="480" w:lineRule="auto"/>
        <w:ind w:firstLine="360"/>
        <w:rPr>
          <w:rFonts w:ascii="Cambria" w:hAnsi="Cambria"/>
          <w:sz w:val="24"/>
          <w:szCs w:val="24"/>
        </w:rPr>
      </w:pPr>
      <w:r w:rsidRPr="003941DF">
        <w:rPr>
          <w:rFonts w:ascii="Cambria" w:hAnsi="Cambria"/>
          <w:sz w:val="24"/>
          <w:szCs w:val="24"/>
        </w:rPr>
        <w:t xml:space="preserve">To assess the environmental distribution of </w:t>
      </w:r>
      <w:proofErr w:type="spellStart"/>
      <w:r w:rsidRPr="003941DF">
        <w:rPr>
          <w:rFonts w:ascii="Cambria" w:hAnsi="Cambria"/>
          <w:i/>
          <w:sz w:val="24"/>
          <w:szCs w:val="24"/>
        </w:rPr>
        <w:t>Brockvirinae</w:t>
      </w:r>
      <w:proofErr w:type="spellEnd"/>
      <w:r w:rsidRPr="003941DF">
        <w:rPr>
          <w:rFonts w:ascii="Cambria" w:hAnsi="Cambria"/>
          <w:sz w:val="24"/>
          <w:szCs w:val="24"/>
        </w:rPr>
        <w:t xml:space="preserve"> phages, we queried a representative genome from both genera against 67,429 publicly available metagenomes in NCBI’s SRA </w:t>
      </w:r>
      <w:r w:rsidR="00412F6C" w:rsidRPr="003941DF">
        <w:rPr>
          <w:rFonts w:ascii="Cambria" w:hAnsi="Cambria"/>
          <w:sz w:val="24"/>
          <w:szCs w:val="24"/>
        </w:rPr>
        <w:t>(</w:t>
      </w:r>
      <w:r w:rsidR="00412F6C" w:rsidRPr="003941DF">
        <w:rPr>
          <w:rFonts w:ascii="Cambria" w:hAnsi="Cambria"/>
          <w:b/>
          <w:sz w:val="24"/>
          <w:szCs w:val="24"/>
        </w:rPr>
        <w:t>Table 1</w:t>
      </w:r>
      <w:r w:rsidR="00412F6C" w:rsidRPr="003941DF">
        <w:rPr>
          <w:rFonts w:ascii="Cambria" w:hAnsi="Cambria"/>
          <w:sz w:val="24"/>
          <w:szCs w:val="24"/>
        </w:rPr>
        <w:t>)</w:t>
      </w:r>
      <w:r w:rsidR="005B6636" w:rsidRPr="003941DF">
        <w:rPr>
          <w:rFonts w:ascii="Cambria" w:hAnsi="Cambria"/>
          <w:sz w:val="24"/>
          <w:szCs w:val="24"/>
        </w:rPr>
        <w:t xml:space="preserve"> </w:t>
      </w:r>
      <w:r w:rsidR="005B6636" w:rsidRPr="003941DF">
        <w:rPr>
          <w:rFonts w:ascii="Cambria" w:hAnsi="Cambria"/>
          <w:sz w:val="24"/>
          <w:szCs w:val="24"/>
        </w:rPr>
        <w:fldChar w:fldCharType="begin" w:fldLock="1"/>
      </w:r>
      <w:r w:rsidR="00B97BBF">
        <w:rPr>
          <w:rFonts w:ascii="Cambria" w:hAnsi="Cambria"/>
          <w:sz w:val="24"/>
          <w:szCs w:val="24"/>
        </w:rPr>
        <w:instrText>ADDIN CSL_CITATION {"citationItems":[{"id":"ITEM-1","itemData":{"DOI":"10.1145/3219104.3229278","ISBN":"9781450364461","author":[{"dropping-particle":"","family":"Levi","given":"Kyle","non-dropping-particle":"","parse-names":false,"suffix":""},{"dropping-particle":"","family":"Rynge","given":"Mats","non-dropping-particle":"","parse-names":false,"suffix":""},{"dropping-particle":"","family":"Abeysinghe","given":"Eroma","non-dropping-particle":"","parse-names":false,"suffix":""},{"dropping-particle":"","family":"Edwards","given":"Robert A.","non-dropping-particle":"","parse-names":false,"suffix":""}],"container-title":"Proceedings of the Practice and Experience on Advanced Research Computing  - PEARC '18","id":"ITEM-1","issued":{"date-parts":[["2018"]]},"page":"1-7","publisher":"ACM Press","publisher-place":"New York, New York, USA","title":"Searching the Sequence Read Archive using Jetstream and Wrangler","type":"paper-conference"},"uris":["http://www.mendeley.com/documents/?uuid=721e8bc2-3588-3126-9030-7c79da465c49"]}],"mendeley":{"formattedCitation":"&lt;sup&gt;11&lt;/sup&gt;","plainTextFormattedCitation":"11","previouslyFormattedCitation":"(Levi et al., 2018)"},"properties":{"noteIndex":0},"schema":"https://github.com/citation-style-language/schema/raw/master/csl-citation.json"}</w:instrText>
      </w:r>
      <w:r w:rsidR="005B6636" w:rsidRPr="003941DF">
        <w:rPr>
          <w:rFonts w:ascii="Cambria" w:hAnsi="Cambria"/>
          <w:sz w:val="24"/>
          <w:szCs w:val="24"/>
        </w:rPr>
        <w:fldChar w:fldCharType="separate"/>
      </w:r>
      <w:r w:rsidR="00B97BBF" w:rsidRPr="00B97BBF">
        <w:rPr>
          <w:rFonts w:ascii="Cambria" w:hAnsi="Cambria"/>
          <w:noProof/>
          <w:sz w:val="24"/>
          <w:szCs w:val="24"/>
          <w:vertAlign w:val="superscript"/>
        </w:rPr>
        <w:t>11</w:t>
      </w:r>
      <w:r w:rsidR="005B6636" w:rsidRPr="003941DF">
        <w:rPr>
          <w:rFonts w:ascii="Cambria" w:hAnsi="Cambria"/>
          <w:sz w:val="24"/>
          <w:szCs w:val="24"/>
        </w:rPr>
        <w:fldChar w:fldCharType="end"/>
      </w:r>
      <w:r w:rsidRPr="003941DF">
        <w:rPr>
          <w:rFonts w:ascii="Cambria" w:hAnsi="Cambria"/>
          <w:sz w:val="24"/>
          <w:szCs w:val="24"/>
        </w:rPr>
        <w:t xml:space="preserve">. </w:t>
      </w:r>
      <w:r w:rsidR="009659C0" w:rsidRPr="003941DF">
        <w:rPr>
          <w:rFonts w:ascii="Cambria" w:hAnsi="Cambria"/>
          <w:sz w:val="24"/>
          <w:szCs w:val="24"/>
        </w:rPr>
        <w:t xml:space="preserve">Metagenomes with positive hits were downloaded and aligned to representative </w:t>
      </w:r>
      <w:proofErr w:type="spellStart"/>
      <w:r w:rsidR="009659C0" w:rsidRPr="003941DF">
        <w:rPr>
          <w:rFonts w:ascii="Cambria" w:hAnsi="Cambria"/>
          <w:i/>
          <w:sz w:val="24"/>
          <w:szCs w:val="24"/>
        </w:rPr>
        <w:t>Brockvirinae</w:t>
      </w:r>
      <w:proofErr w:type="spellEnd"/>
      <w:r w:rsidR="009659C0" w:rsidRPr="003941DF">
        <w:rPr>
          <w:rFonts w:ascii="Cambria" w:hAnsi="Cambria"/>
          <w:sz w:val="24"/>
          <w:szCs w:val="24"/>
        </w:rPr>
        <w:t xml:space="preserve"> genomes to ensure most of the genome was covered. </w:t>
      </w:r>
      <w:proofErr w:type="spellStart"/>
      <w:r w:rsidRPr="003941DF">
        <w:rPr>
          <w:rFonts w:ascii="Cambria" w:hAnsi="Cambria"/>
          <w:i/>
          <w:sz w:val="24"/>
          <w:szCs w:val="24"/>
        </w:rPr>
        <w:t>Brockvirinae</w:t>
      </w:r>
      <w:proofErr w:type="spellEnd"/>
      <w:r w:rsidRPr="003941DF">
        <w:rPr>
          <w:rFonts w:ascii="Cambria" w:hAnsi="Cambria"/>
          <w:sz w:val="24"/>
          <w:szCs w:val="24"/>
        </w:rPr>
        <w:t xml:space="preserve"> phages were found to be globally distributed in fecal metagenomes. Sequences matching </w:t>
      </w:r>
      <w:proofErr w:type="spellStart"/>
      <w:r w:rsidRPr="003941DF">
        <w:rPr>
          <w:rFonts w:ascii="Cambria" w:hAnsi="Cambria"/>
          <w:i/>
          <w:sz w:val="24"/>
          <w:szCs w:val="24"/>
        </w:rPr>
        <w:t>Brockvirinae</w:t>
      </w:r>
      <w:proofErr w:type="spellEnd"/>
      <w:r w:rsidRPr="003941DF">
        <w:rPr>
          <w:rFonts w:ascii="Cambria" w:hAnsi="Cambria"/>
          <w:sz w:val="24"/>
          <w:szCs w:val="24"/>
        </w:rPr>
        <w:t xml:space="preserve"> genomes were found in eight </w:t>
      </w:r>
      <w:r w:rsidR="001A06C7" w:rsidRPr="003941DF">
        <w:rPr>
          <w:rFonts w:ascii="Cambria" w:hAnsi="Cambria"/>
          <w:sz w:val="24"/>
          <w:szCs w:val="24"/>
        </w:rPr>
        <w:t>SRA projects</w:t>
      </w:r>
      <w:r w:rsidRPr="003941DF">
        <w:rPr>
          <w:rFonts w:ascii="Cambria" w:hAnsi="Cambria"/>
          <w:sz w:val="24"/>
          <w:szCs w:val="24"/>
        </w:rPr>
        <w:t xml:space="preserve"> from the United States, Europe, the Middle East, and Asia. </w:t>
      </w:r>
      <w:r w:rsidR="008E7CCD" w:rsidRPr="003941DF">
        <w:rPr>
          <w:rFonts w:ascii="Cambria" w:hAnsi="Cambria"/>
          <w:sz w:val="24"/>
          <w:szCs w:val="24"/>
        </w:rPr>
        <w:t>Matching sequences were also found in non-human fecal metagenomes</w:t>
      </w:r>
      <w:r w:rsidR="001A06C7" w:rsidRPr="003941DF">
        <w:rPr>
          <w:rFonts w:ascii="Cambria" w:hAnsi="Cambria"/>
          <w:sz w:val="24"/>
          <w:szCs w:val="24"/>
        </w:rPr>
        <w:t xml:space="preserve"> from </w:t>
      </w:r>
      <w:r w:rsidR="008E7CCD" w:rsidRPr="003941DF">
        <w:rPr>
          <w:rFonts w:ascii="Cambria" w:hAnsi="Cambria"/>
          <w:sz w:val="24"/>
          <w:szCs w:val="24"/>
        </w:rPr>
        <w:t>condor</w:t>
      </w:r>
      <w:r w:rsidR="001A06C7" w:rsidRPr="003941DF">
        <w:rPr>
          <w:rFonts w:ascii="Cambria" w:hAnsi="Cambria"/>
          <w:sz w:val="24"/>
          <w:szCs w:val="24"/>
        </w:rPr>
        <w:t>s</w:t>
      </w:r>
      <w:r w:rsidR="008E7CCD" w:rsidRPr="003941DF">
        <w:rPr>
          <w:rFonts w:ascii="Cambria" w:hAnsi="Cambria"/>
          <w:sz w:val="24"/>
          <w:szCs w:val="24"/>
        </w:rPr>
        <w:t>, pig</w:t>
      </w:r>
      <w:r w:rsidR="001A06C7" w:rsidRPr="003941DF">
        <w:rPr>
          <w:rFonts w:ascii="Cambria" w:hAnsi="Cambria"/>
          <w:sz w:val="24"/>
          <w:szCs w:val="24"/>
        </w:rPr>
        <w:t>s</w:t>
      </w:r>
      <w:r w:rsidR="008E7CCD" w:rsidRPr="003941DF">
        <w:rPr>
          <w:rFonts w:ascii="Cambria" w:hAnsi="Cambria"/>
          <w:sz w:val="24"/>
          <w:szCs w:val="24"/>
        </w:rPr>
        <w:t xml:space="preserve">, </w:t>
      </w:r>
      <w:r w:rsidR="001A06C7" w:rsidRPr="003941DF">
        <w:rPr>
          <w:rFonts w:ascii="Cambria" w:hAnsi="Cambria"/>
          <w:sz w:val="24"/>
          <w:szCs w:val="24"/>
        </w:rPr>
        <w:t xml:space="preserve">and </w:t>
      </w:r>
      <w:r w:rsidR="008E7CCD" w:rsidRPr="003941DF">
        <w:rPr>
          <w:rFonts w:ascii="Cambria" w:hAnsi="Cambria"/>
          <w:sz w:val="24"/>
          <w:szCs w:val="24"/>
        </w:rPr>
        <w:t>bat</w:t>
      </w:r>
      <w:r w:rsidR="001A06C7" w:rsidRPr="003941DF">
        <w:rPr>
          <w:rFonts w:ascii="Cambria" w:hAnsi="Cambria"/>
          <w:sz w:val="24"/>
          <w:szCs w:val="24"/>
        </w:rPr>
        <w:t>s</w:t>
      </w:r>
      <w:r w:rsidR="008E7CCD" w:rsidRPr="003941DF">
        <w:rPr>
          <w:rFonts w:ascii="Cambria" w:hAnsi="Cambria"/>
          <w:sz w:val="24"/>
          <w:szCs w:val="24"/>
        </w:rPr>
        <w:t xml:space="preserve">. </w:t>
      </w:r>
      <w:proofErr w:type="spellStart"/>
      <w:r w:rsidR="009B6B5E" w:rsidRPr="003941DF">
        <w:rPr>
          <w:rFonts w:ascii="Cambria" w:hAnsi="Cambria"/>
          <w:i/>
          <w:sz w:val="24"/>
          <w:szCs w:val="24"/>
        </w:rPr>
        <w:t>Brockvirinae</w:t>
      </w:r>
      <w:proofErr w:type="spellEnd"/>
      <w:r w:rsidR="009B6B5E" w:rsidRPr="003941DF">
        <w:rPr>
          <w:rFonts w:ascii="Cambria" w:hAnsi="Cambria"/>
          <w:i/>
          <w:sz w:val="24"/>
          <w:szCs w:val="24"/>
        </w:rPr>
        <w:t xml:space="preserve"> </w:t>
      </w:r>
      <w:r w:rsidR="001A06C7" w:rsidRPr="003941DF">
        <w:rPr>
          <w:rFonts w:ascii="Cambria" w:hAnsi="Cambria"/>
          <w:sz w:val="24"/>
          <w:szCs w:val="24"/>
        </w:rPr>
        <w:t xml:space="preserve">phages </w:t>
      </w:r>
      <w:r w:rsidR="009B6B5E" w:rsidRPr="003941DF">
        <w:rPr>
          <w:rFonts w:ascii="Cambria" w:hAnsi="Cambria"/>
          <w:sz w:val="24"/>
          <w:szCs w:val="24"/>
        </w:rPr>
        <w:t xml:space="preserve">were also found to be highly abundant in two phage cocktails </w:t>
      </w:r>
      <w:r w:rsidR="001A06C7" w:rsidRPr="003941DF">
        <w:rPr>
          <w:rFonts w:ascii="Cambria" w:hAnsi="Cambria"/>
          <w:sz w:val="24"/>
          <w:szCs w:val="24"/>
        </w:rPr>
        <w:t xml:space="preserve">from the </w:t>
      </w:r>
      <w:proofErr w:type="spellStart"/>
      <w:r w:rsidR="001A06C7" w:rsidRPr="003941DF">
        <w:rPr>
          <w:rFonts w:ascii="Cambria" w:hAnsi="Cambria"/>
          <w:sz w:val="24"/>
          <w:szCs w:val="24"/>
        </w:rPr>
        <w:t>Eliava</w:t>
      </w:r>
      <w:proofErr w:type="spellEnd"/>
      <w:r w:rsidR="001A06C7" w:rsidRPr="003941DF">
        <w:rPr>
          <w:rFonts w:ascii="Cambria" w:hAnsi="Cambria"/>
          <w:sz w:val="24"/>
          <w:szCs w:val="24"/>
        </w:rPr>
        <w:t xml:space="preserve"> Institute</w:t>
      </w:r>
      <w:r w:rsidR="009B6B5E" w:rsidRPr="003941DF">
        <w:rPr>
          <w:rFonts w:ascii="Cambria" w:hAnsi="Cambria"/>
          <w:sz w:val="24"/>
          <w:szCs w:val="24"/>
        </w:rPr>
        <w:t xml:space="preserve"> designed to treat intestinal issues. </w:t>
      </w:r>
      <w:commentRangeStart w:id="4"/>
      <w:commentRangeStart w:id="5"/>
      <w:commentRangeStart w:id="6"/>
      <w:r w:rsidR="009B6B5E" w:rsidRPr="003941DF">
        <w:rPr>
          <w:rFonts w:ascii="Cambria" w:hAnsi="Cambria"/>
          <w:sz w:val="24"/>
          <w:szCs w:val="24"/>
        </w:rPr>
        <w:t xml:space="preserve">The first phage cocktail is the </w:t>
      </w:r>
      <w:proofErr w:type="spellStart"/>
      <w:r w:rsidR="009B6B5E" w:rsidRPr="003941DF">
        <w:rPr>
          <w:rFonts w:ascii="Cambria" w:hAnsi="Cambria"/>
          <w:sz w:val="24"/>
          <w:szCs w:val="24"/>
        </w:rPr>
        <w:t>Intestiphage</w:t>
      </w:r>
      <w:proofErr w:type="spellEnd"/>
      <w:r w:rsidR="009B6B5E" w:rsidRPr="003941DF">
        <w:rPr>
          <w:rFonts w:ascii="Cambria" w:hAnsi="Cambria"/>
          <w:sz w:val="24"/>
          <w:szCs w:val="24"/>
        </w:rPr>
        <w:t xml:space="preserve"> cocktail, which contains an isogenic </w:t>
      </w:r>
      <w:proofErr w:type="spellStart"/>
      <w:r w:rsidR="009B6B5E" w:rsidRPr="003941DF">
        <w:rPr>
          <w:rFonts w:ascii="Cambria" w:hAnsi="Cambria"/>
          <w:i/>
          <w:sz w:val="24"/>
          <w:szCs w:val="24"/>
        </w:rPr>
        <w:t>Brockvirinae</w:t>
      </w:r>
      <w:proofErr w:type="spellEnd"/>
      <w:r w:rsidR="009B6B5E" w:rsidRPr="003941DF">
        <w:rPr>
          <w:rFonts w:ascii="Cambria" w:hAnsi="Cambria"/>
          <w:i/>
          <w:sz w:val="24"/>
          <w:szCs w:val="24"/>
        </w:rPr>
        <w:t xml:space="preserve"> </w:t>
      </w:r>
      <w:r w:rsidR="009B6B5E" w:rsidRPr="003941DF">
        <w:rPr>
          <w:rFonts w:ascii="Cambria" w:hAnsi="Cambria"/>
          <w:sz w:val="24"/>
          <w:szCs w:val="24"/>
        </w:rPr>
        <w:t xml:space="preserve">phage in the </w:t>
      </w:r>
      <w:proofErr w:type="spellStart"/>
      <w:r w:rsidR="009B6B5E" w:rsidRPr="003941DF">
        <w:rPr>
          <w:rFonts w:ascii="Cambria" w:hAnsi="Cambria"/>
          <w:i/>
          <w:sz w:val="24"/>
          <w:szCs w:val="24"/>
        </w:rPr>
        <w:t>Kochikohdavirus</w:t>
      </w:r>
      <w:proofErr w:type="spellEnd"/>
      <w:r w:rsidR="009B6B5E" w:rsidRPr="003941DF">
        <w:rPr>
          <w:rFonts w:ascii="Cambria" w:hAnsi="Cambria"/>
          <w:i/>
          <w:sz w:val="24"/>
          <w:szCs w:val="24"/>
        </w:rPr>
        <w:t xml:space="preserve"> </w:t>
      </w:r>
      <w:r w:rsidR="009B6B5E" w:rsidRPr="003941DF">
        <w:rPr>
          <w:rFonts w:ascii="Cambria" w:hAnsi="Cambria"/>
          <w:sz w:val="24"/>
          <w:szCs w:val="24"/>
        </w:rPr>
        <w:t>genus. The second phage cocktai</w:t>
      </w:r>
      <w:r w:rsidR="00794EAD" w:rsidRPr="003941DF">
        <w:rPr>
          <w:rFonts w:ascii="Cambria" w:hAnsi="Cambria"/>
          <w:sz w:val="24"/>
          <w:szCs w:val="24"/>
        </w:rPr>
        <w:t xml:space="preserve">l is </w:t>
      </w:r>
      <w:r w:rsidR="00C43C9B" w:rsidRPr="003941DF">
        <w:rPr>
          <w:rFonts w:ascii="Cambria" w:hAnsi="Cambria"/>
          <w:sz w:val="24"/>
          <w:szCs w:val="24"/>
        </w:rPr>
        <w:t xml:space="preserve">the PYO phage cocktail developed by the </w:t>
      </w:r>
      <w:proofErr w:type="spellStart"/>
      <w:r w:rsidR="00C43C9B" w:rsidRPr="003941DF">
        <w:rPr>
          <w:rFonts w:ascii="Cambria" w:hAnsi="Cambria"/>
          <w:sz w:val="24"/>
          <w:szCs w:val="24"/>
        </w:rPr>
        <w:t>Eliava</w:t>
      </w:r>
      <w:proofErr w:type="spellEnd"/>
      <w:r w:rsidR="00C43C9B" w:rsidRPr="003941DF">
        <w:rPr>
          <w:rFonts w:ascii="Cambria" w:hAnsi="Cambria"/>
          <w:sz w:val="24"/>
          <w:szCs w:val="24"/>
        </w:rPr>
        <w:t xml:space="preserve"> institute.</w:t>
      </w:r>
      <w:commentRangeEnd w:id="4"/>
      <w:r w:rsidR="008D68AC">
        <w:rPr>
          <w:rStyle w:val="CommentReference"/>
        </w:rPr>
        <w:commentReference w:id="4"/>
      </w:r>
      <w:commentRangeEnd w:id="5"/>
      <w:commentRangeEnd w:id="6"/>
      <w:ins w:id="7" w:author="Stephen Wandro" w:date="2019-08-20T15:35:00Z">
        <w:r w:rsidR="00E07C04">
          <w:rPr>
            <w:rFonts w:ascii="Cambria" w:hAnsi="Cambria"/>
            <w:sz w:val="24"/>
            <w:szCs w:val="24"/>
          </w:rPr>
          <w:t xml:space="preserve"> These phage cocktails contain </w:t>
        </w:r>
        <w:r w:rsidR="00E07C04">
          <w:rPr>
            <w:rFonts w:ascii="Cambria" w:hAnsi="Cambria"/>
            <w:sz w:val="24"/>
            <w:szCs w:val="24"/>
          </w:rPr>
          <w:lastRenderedPageBreak/>
          <w:t>many di</w:t>
        </w:r>
      </w:ins>
      <w:ins w:id="8" w:author="Stephen Wandro" w:date="2019-08-20T15:36:00Z">
        <w:r w:rsidR="00E07C04">
          <w:rPr>
            <w:rFonts w:ascii="Cambria" w:hAnsi="Cambria"/>
            <w:sz w:val="24"/>
            <w:szCs w:val="24"/>
          </w:rPr>
          <w:t>fferent phages targeting a wide range of bacterial hosts</w:t>
        </w:r>
      </w:ins>
      <w:ins w:id="9" w:author="Stephen Wandro" w:date="2019-08-20T15:40:00Z">
        <w:r w:rsidR="00D51DA5">
          <w:rPr>
            <w:rFonts w:ascii="Cambria" w:hAnsi="Cambria"/>
            <w:sz w:val="24"/>
            <w:szCs w:val="24"/>
          </w:rPr>
          <w:t>, and t</w:t>
        </w:r>
      </w:ins>
      <w:ins w:id="10" w:author="Stephen Wandro" w:date="2019-08-20T15:38:00Z">
        <w:r w:rsidR="00E07C04">
          <w:rPr>
            <w:rFonts w:ascii="Cambria" w:hAnsi="Cambria"/>
            <w:sz w:val="24"/>
            <w:szCs w:val="24"/>
          </w:rPr>
          <w:t xml:space="preserve">heir efficacy in treating </w:t>
        </w:r>
        <w:r w:rsidR="00E07C04">
          <w:rPr>
            <w:rFonts w:ascii="Cambria" w:hAnsi="Cambria"/>
            <w:i/>
            <w:sz w:val="24"/>
            <w:szCs w:val="24"/>
          </w:rPr>
          <w:t>Enterococcus</w:t>
        </w:r>
        <w:r w:rsidR="00E07C04">
          <w:rPr>
            <w:rFonts w:ascii="Cambria" w:hAnsi="Cambria"/>
            <w:sz w:val="24"/>
            <w:szCs w:val="24"/>
          </w:rPr>
          <w:t xml:space="preserve"> infections </w:t>
        </w:r>
      </w:ins>
      <w:ins w:id="11" w:author="Stephen Wandro" w:date="2019-08-20T15:39:00Z">
        <w:r w:rsidR="00D51DA5">
          <w:rPr>
            <w:rFonts w:ascii="Cambria" w:hAnsi="Cambria"/>
            <w:sz w:val="24"/>
            <w:szCs w:val="24"/>
          </w:rPr>
          <w:t>remains to be tested.</w:t>
        </w:r>
      </w:ins>
      <w:ins w:id="12" w:author="Heather Maughan" w:date="2019-07-29T13:43:00Z">
        <w:del w:id="13" w:author="Stephen Wandro" w:date="2019-08-20T15:35:00Z">
          <w:r w:rsidR="00825EEB" w:rsidDel="00E07C04">
            <w:rPr>
              <w:rFonts w:ascii="Cambria" w:hAnsi="Cambria"/>
              <w:sz w:val="24"/>
              <w:szCs w:val="24"/>
            </w:rPr>
            <w:delText>s</w:delText>
          </w:r>
        </w:del>
      </w:ins>
      <w:del w:id="14" w:author="Stephen Wandro" w:date="2019-08-20T15:35:00Z">
        <w:r w:rsidR="00EB0463" w:rsidDel="00E07C04">
          <w:rPr>
            <w:rStyle w:val="CommentReference"/>
          </w:rPr>
          <w:commentReference w:id="5"/>
        </w:r>
      </w:del>
      <w:r w:rsidR="00E07C04">
        <w:rPr>
          <w:rStyle w:val="CommentReference"/>
        </w:rPr>
        <w:commentReference w:id="6"/>
      </w:r>
    </w:p>
    <w:p w14:paraId="39D1E2B5" w14:textId="15CC07EE" w:rsidR="00BB048B" w:rsidRPr="003941DF" w:rsidRDefault="00EE23CD">
      <w:pPr>
        <w:spacing w:line="480" w:lineRule="auto"/>
        <w:ind w:firstLine="360"/>
        <w:rPr>
          <w:rFonts w:ascii="Cambria" w:hAnsi="Cambria"/>
          <w:sz w:val="24"/>
          <w:szCs w:val="24"/>
          <w:u w:val="single"/>
        </w:rPr>
        <w:pPrChange w:id="15" w:author="Stephen Wandro" w:date="2019-08-20T15:35:00Z">
          <w:pPr>
            <w:spacing w:line="480" w:lineRule="auto"/>
          </w:pPr>
        </w:pPrChange>
      </w:pPr>
      <w:proofErr w:type="spellStart"/>
      <w:r w:rsidRPr="003941DF">
        <w:rPr>
          <w:rFonts w:ascii="Cambria" w:hAnsi="Cambria"/>
          <w:i/>
          <w:sz w:val="24"/>
          <w:szCs w:val="24"/>
          <w:u w:val="single"/>
        </w:rPr>
        <w:t>Brockvirinae</w:t>
      </w:r>
      <w:proofErr w:type="spellEnd"/>
      <w:r w:rsidRPr="003941DF">
        <w:rPr>
          <w:rFonts w:ascii="Cambria" w:hAnsi="Cambria"/>
          <w:sz w:val="24"/>
          <w:szCs w:val="24"/>
          <w:u w:val="single"/>
        </w:rPr>
        <w:t xml:space="preserve"> </w:t>
      </w:r>
      <w:r w:rsidR="00BB048B" w:rsidRPr="003941DF">
        <w:rPr>
          <w:rFonts w:ascii="Cambria" w:hAnsi="Cambria"/>
          <w:sz w:val="24"/>
          <w:szCs w:val="24"/>
          <w:u w:val="single"/>
        </w:rPr>
        <w:t>phages have broad host ranges</w:t>
      </w:r>
    </w:p>
    <w:p w14:paraId="2EC6FDB7" w14:textId="603030E3" w:rsidR="00464472" w:rsidRPr="003941DF" w:rsidRDefault="00496862" w:rsidP="003941DF">
      <w:pPr>
        <w:spacing w:line="480" w:lineRule="auto"/>
        <w:rPr>
          <w:rFonts w:ascii="Cambria" w:hAnsi="Cambria"/>
          <w:sz w:val="24"/>
          <w:szCs w:val="24"/>
        </w:rPr>
      </w:pPr>
      <w:r w:rsidRPr="003941DF">
        <w:rPr>
          <w:rFonts w:ascii="Cambria" w:hAnsi="Cambria"/>
          <w:sz w:val="24"/>
          <w:szCs w:val="24"/>
        </w:rPr>
        <w:tab/>
        <w:t xml:space="preserve">The host range for </w:t>
      </w:r>
      <w:r w:rsidR="006024A3" w:rsidRPr="003941DF">
        <w:rPr>
          <w:rFonts w:ascii="Cambria" w:hAnsi="Cambria"/>
          <w:sz w:val="24"/>
          <w:szCs w:val="24"/>
        </w:rPr>
        <w:t xml:space="preserve">each </w:t>
      </w:r>
      <w:r w:rsidR="000163EE" w:rsidRPr="003941DF">
        <w:rPr>
          <w:rFonts w:ascii="Cambria" w:hAnsi="Cambria"/>
          <w:sz w:val="24"/>
          <w:szCs w:val="24"/>
        </w:rPr>
        <w:t xml:space="preserve">of the </w:t>
      </w:r>
      <w:r w:rsidR="00D51DA5">
        <w:rPr>
          <w:rFonts w:ascii="Cambria" w:hAnsi="Cambria"/>
          <w:sz w:val="24"/>
          <w:szCs w:val="24"/>
        </w:rPr>
        <w:t>eight</w:t>
      </w:r>
      <w:r w:rsidR="00D51DA5" w:rsidRPr="003941DF">
        <w:rPr>
          <w:rFonts w:ascii="Cambria" w:hAnsi="Cambria"/>
          <w:sz w:val="24"/>
          <w:szCs w:val="24"/>
        </w:rPr>
        <w:t xml:space="preserve"> </w:t>
      </w:r>
      <w:r w:rsidR="000163EE" w:rsidRPr="003941DF">
        <w:rPr>
          <w:rFonts w:ascii="Cambria" w:hAnsi="Cambria"/>
          <w:sz w:val="24"/>
          <w:szCs w:val="24"/>
        </w:rPr>
        <w:t xml:space="preserve">novel </w:t>
      </w:r>
      <w:proofErr w:type="spellStart"/>
      <w:r w:rsidR="004B2D29" w:rsidRPr="003941DF">
        <w:rPr>
          <w:rFonts w:ascii="Cambria" w:hAnsi="Cambria"/>
          <w:i/>
          <w:sz w:val="24"/>
          <w:szCs w:val="24"/>
        </w:rPr>
        <w:t>Brockvirinae</w:t>
      </w:r>
      <w:proofErr w:type="spellEnd"/>
      <w:r w:rsidR="004B2D29" w:rsidRPr="003941DF">
        <w:rPr>
          <w:rFonts w:ascii="Cambria" w:hAnsi="Cambria"/>
          <w:sz w:val="24"/>
          <w:szCs w:val="24"/>
        </w:rPr>
        <w:t xml:space="preserve"> </w:t>
      </w:r>
      <w:r w:rsidR="006024A3" w:rsidRPr="003941DF">
        <w:rPr>
          <w:rFonts w:ascii="Cambria" w:hAnsi="Cambria"/>
          <w:sz w:val="24"/>
          <w:szCs w:val="24"/>
        </w:rPr>
        <w:t>phage</w:t>
      </w:r>
      <w:r w:rsidR="000163EE" w:rsidRPr="003941DF">
        <w:rPr>
          <w:rFonts w:ascii="Cambria" w:hAnsi="Cambria"/>
          <w:sz w:val="24"/>
          <w:szCs w:val="24"/>
        </w:rPr>
        <w:t>s</w:t>
      </w:r>
      <w:r w:rsidR="006024A3" w:rsidRPr="003941DF">
        <w:rPr>
          <w:rFonts w:ascii="Cambria" w:hAnsi="Cambria"/>
          <w:sz w:val="24"/>
          <w:szCs w:val="24"/>
        </w:rPr>
        <w:t xml:space="preserve"> </w:t>
      </w:r>
      <w:r w:rsidR="004B2D29" w:rsidRPr="003941DF">
        <w:rPr>
          <w:rFonts w:ascii="Cambria" w:hAnsi="Cambria"/>
          <w:sz w:val="24"/>
          <w:szCs w:val="24"/>
        </w:rPr>
        <w:t xml:space="preserve">was tested </w:t>
      </w:r>
      <w:r w:rsidR="006024A3" w:rsidRPr="003941DF">
        <w:rPr>
          <w:rFonts w:ascii="Cambria" w:hAnsi="Cambria"/>
          <w:sz w:val="24"/>
          <w:szCs w:val="24"/>
        </w:rPr>
        <w:t xml:space="preserve">against a collection of 36 </w:t>
      </w:r>
      <w:r w:rsidR="006024A3" w:rsidRPr="003941DF">
        <w:rPr>
          <w:rFonts w:ascii="Cambria" w:hAnsi="Cambria"/>
          <w:i/>
          <w:sz w:val="24"/>
          <w:szCs w:val="24"/>
        </w:rPr>
        <w:t>E. faecalis</w:t>
      </w:r>
      <w:r w:rsidR="006024A3" w:rsidRPr="003941DF">
        <w:rPr>
          <w:rFonts w:ascii="Cambria" w:hAnsi="Cambria"/>
          <w:sz w:val="24"/>
          <w:szCs w:val="24"/>
        </w:rPr>
        <w:t xml:space="preserve"> strains and 29 </w:t>
      </w:r>
      <w:r w:rsidR="006024A3" w:rsidRPr="003941DF">
        <w:rPr>
          <w:rFonts w:ascii="Cambria" w:hAnsi="Cambria"/>
          <w:i/>
          <w:sz w:val="24"/>
          <w:szCs w:val="24"/>
        </w:rPr>
        <w:t>E. faecium</w:t>
      </w:r>
      <w:r w:rsidR="006024A3" w:rsidRPr="003941DF">
        <w:rPr>
          <w:rFonts w:ascii="Cambria" w:hAnsi="Cambria"/>
          <w:sz w:val="24"/>
          <w:szCs w:val="24"/>
        </w:rPr>
        <w:t xml:space="preserve"> strains </w:t>
      </w:r>
      <w:r w:rsidR="00AA66D0">
        <w:rPr>
          <w:rFonts w:ascii="Cambria" w:hAnsi="Cambria"/>
          <w:sz w:val="24"/>
          <w:szCs w:val="24"/>
        </w:rPr>
        <w:t>using a</w:t>
      </w:r>
      <w:r w:rsidR="00AA66D0" w:rsidRPr="003941DF">
        <w:rPr>
          <w:rFonts w:ascii="Cambria" w:hAnsi="Cambria"/>
          <w:sz w:val="24"/>
          <w:szCs w:val="24"/>
        </w:rPr>
        <w:t xml:space="preserve"> </w:t>
      </w:r>
      <w:r w:rsidR="006024A3" w:rsidRPr="003941DF">
        <w:rPr>
          <w:rFonts w:ascii="Cambria" w:hAnsi="Cambria"/>
          <w:sz w:val="24"/>
          <w:szCs w:val="24"/>
        </w:rPr>
        <w:t>drop assay.</w:t>
      </w:r>
      <w:r w:rsidR="004B2D29" w:rsidRPr="003941DF">
        <w:rPr>
          <w:rFonts w:ascii="Cambria" w:hAnsi="Cambria"/>
          <w:sz w:val="24"/>
          <w:szCs w:val="24"/>
        </w:rPr>
        <w:t xml:space="preserve"> </w:t>
      </w:r>
      <w:proofErr w:type="spellStart"/>
      <w:r w:rsidR="00DA0609" w:rsidRPr="003941DF">
        <w:rPr>
          <w:rFonts w:ascii="Cambria" w:hAnsi="Cambria"/>
          <w:i/>
          <w:sz w:val="24"/>
          <w:szCs w:val="24"/>
        </w:rPr>
        <w:t>Brockvirinae</w:t>
      </w:r>
      <w:proofErr w:type="spellEnd"/>
      <w:r w:rsidR="00DA0609" w:rsidRPr="003941DF">
        <w:rPr>
          <w:rFonts w:ascii="Cambria" w:hAnsi="Cambria"/>
          <w:sz w:val="24"/>
          <w:szCs w:val="24"/>
        </w:rPr>
        <w:t xml:space="preserve"> phages demonstrated broad lytic activity within the two </w:t>
      </w:r>
      <w:r w:rsidR="00DA0609" w:rsidRPr="003941DF">
        <w:rPr>
          <w:rFonts w:ascii="Cambria" w:hAnsi="Cambria"/>
          <w:i/>
          <w:sz w:val="24"/>
          <w:szCs w:val="24"/>
        </w:rPr>
        <w:t>Enterococcus</w:t>
      </w:r>
      <w:r w:rsidR="00DA0609" w:rsidRPr="003941DF">
        <w:rPr>
          <w:rFonts w:ascii="Cambria" w:hAnsi="Cambria"/>
          <w:sz w:val="24"/>
          <w:szCs w:val="24"/>
        </w:rPr>
        <w:t xml:space="preserve"> species</w:t>
      </w:r>
      <w:r w:rsidR="00C20EEB" w:rsidRPr="003941DF">
        <w:rPr>
          <w:rFonts w:ascii="Cambria" w:hAnsi="Cambria"/>
          <w:sz w:val="24"/>
          <w:szCs w:val="24"/>
        </w:rPr>
        <w:t xml:space="preserve"> (</w:t>
      </w:r>
      <w:r w:rsidR="00C20EEB" w:rsidRPr="003941DF">
        <w:rPr>
          <w:rFonts w:ascii="Cambria" w:hAnsi="Cambria"/>
          <w:b/>
          <w:sz w:val="24"/>
          <w:szCs w:val="24"/>
        </w:rPr>
        <w:t>Figure 2</w:t>
      </w:r>
      <w:r w:rsidR="00C20EEB" w:rsidRPr="003941DF">
        <w:rPr>
          <w:rFonts w:ascii="Cambria" w:hAnsi="Cambria"/>
          <w:sz w:val="24"/>
          <w:szCs w:val="24"/>
        </w:rPr>
        <w:t>)</w:t>
      </w:r>
      <w:r w:rsidR="00DA0609" w:rsidRPr="003941DF">
        <w:rPr>
          <w:rFonts w:ascii="Cambria" w:hAnsi="Cambria"/>
          <w:sz w:val="24"/>
          <w:szCs w:val="24"/>
        </w:rPr>
        <w:t xml:space="preserve">. No lysis was seen </w:t>
      </w:r>
      <w:r w:rsidR="00C20EEB" w:rsidRPr="003941DF">
        <w:rPr>
          <w:rFonts w:ascii="Cambria" w:hAnsi="Cambria"/>
          <w:sz w:val="24"/>
          <w:szCs w:val="24"/>
        </w:rPr>
        <w:t xml:space="preserve">against any </w:t>
      </w:r>
      <w:r w:rsidR="00C20EEB" w:rsidRPr="003941DF">
        <w:rPr>
          <w:rFonts w:ascii="Cambria" w:hAnsi="Cambria"/>
          <w:i/>
          <w:sz w:val="24"/>
          <w:szCs w:val="24"/>
        </w:rPr>
        <w:t>Streptococcus</w:t>
      </w:r>
      <w:r w:rsidR="00F1248E" w:rsidRPr="003941DF">
        <w:rPr>
          <w:rFonts w:ascii="Cambria" w:hAnsi="Cambria"/>
          <w:sz w:val="24"/>
          <w:szCs w:val="24"/>
        </w:rPr>
        <w:t xml:space="preserve"> </w:t>
      </w:r>
      <w:r w:rsidR="00C20EEB" w:rsidRPr="003941DF">
        <w:rPr>
          <w:rFonts w:ascii="Cambria" w:hAnsi="Cambria"/>
          <w:sz w:val="24"/>
          <w:szCs w:val="24"/>
        </w:rPr>
        <w:t>strains (data not shown)</w:t>
      </w:r>
      <w:r w:rsidR="00DA0609" w:rsidRPr="003941DF">
        <w:rPr>
          <w:rFonts w:ascii="Cambria" w:hAnsi="Cambria"/>
          <w:sz w:val="24"/>
          <w:szCs w:val="24"/>
        </w:rPr>
        <w:t>.</w:t>
      </w:r>
      <w:r w:rsidR="00C20EEB" w:rsidRPr="003941DF">
        <w:rPr>
          <w:rFonts w:ascii="Cambria" w:hAnsi="Cambria"/>
          <w:sz w:val="24"/>
          <w:szCs w:val="24"/>
        </w:rPr>
        <w:t xml:space="preserve"> </w:t>
      </w:r>
      <w:r w:rsidR="001D47FE" w:rsidRPr="003941DF">
        <w:rPr>
          <w:rFonts w:ascii="Cambria" w:hAnsi="Cambria"/>
          <w:sz w:val="24"/>
          <w:szCs w:val="24"/>
        </w:rPr>
        <w:t xml:space="preserve">In general, </w:t>
      </w:r>
      <w:proofErr w:type="spellStart"/>
      <w:r w:rsidR="00153F66" w:rsidRPr="003941DF">
        <w:rPr>
          <w:rFonts w:ascii="Cambria" w:hAnsi="Cambria"/>
          <w:i/>
          <w:sz w:val="24"/>
          <w:szCs w:val="24"/>
        </w:rPr>
        <w:t>Kochikohdaviruses</w:t>
      </w:r>
      <w:proofErr w:type="spellEnd"/>
      <w:r w:rsidR="00153F66" w:rsidRPr="003941DF">
        <w:rPr>
          <w:rFonts w:ascii="Cambria" w:hAnsi="Cambria"/>
          <w:sz w:val="24"/>
          <w:szCs w:val="24"/>
        </w:rPr>
        <w:t xml:space="preserve"> </w:t>
      </w:r>
      <w:r w:rsidR="00464472" w:rsidRPr="003941DF">
        <w:rPr>
          <w:rFonts w:ascii="Cambria" w:hAnsi="Cambria"/>
          <w:sz w:val="24"/>
          <w:szCs w:val="24"/>
        </w:rPr>
        <w:t xml:space="preserve">infected </w:t>
      </w:r>
      <w:r w:rsidR="00464472" w:rsidRPr="003941DF">
        <w:rPr>
          <w:rFonts w:ascii="Cambria" w:hAnsi="Cambria"/>
          <w:i/>
          <w:sz w:val="24"/>
          <w:szCs w:val="24"/>
        </w:rPr>
        <w:t>E. faecalis</w:t>
      </w:r>
      <w:r w:rsidR="00464472" w:rsidRPr="003941DF">
        <w:rPr>
          <w:rFonts w:ascii="Cambria" w:hAnsi="Cambria"/>
          <w:sz w:val="24"/>
          <w:szCs w:val="24"/>
        </w:rPr>
        <w:t xml:space="preserve"> strains but not </w:t>
      </w:r>
      <w:r w:rsidR="00464472" w:rsidRPr="003941DF">
        <w:rPr>
          <w:rFonts w:ascii="Cambria" w:hAnsi="Cambria"/>
          <w:i/>
          <w:sz w:val="24"/>
          <w:szCs w:val="24"/>
        </w:rPr>
        <w:t>E. faecium</w:t>
      </w:r>
      <w:r w:rsidR="00464472" w:rsidRPr="003941DF">
        <w:rPr>
          <w:rFonts w:ascii="Cambria" w:hAnsi="Cambria"/>
          <w:sz w:val="24"/>
          <w:szCs w:val="24"/>
        </w:rPr>
        <w:t xml:space="preserve">. Phages within </w:t>
      </w:r>
      <w:proofErr w:type="spellStart"/>
      <w:r w:rsidR="00A9170A">
        <w:rPr>
          <w:rFonts w:ascii="Cambria" w:hAnsi="Cambria"/>
          <w:i/>
          <w:sz w:val="24"/>
          <w:szCs w:val="24"/>
        </w:rPr>
        <w:t>Wandervirus</w:t>
      </w:r>
      <w:proofErr w:type="spellEnd"/>
      <w:r w:rsidR="00464472" w:rsidRPr="003941DF">
        <w:rPr>
          <w:rFonts w:ascii="Cambria" w:hAnsi="Cambria"/>
          <w:i/>
          <w:sz w:val="24"/>
          <w:szCs w:val="24"/>
        </w:rPr>
        <w:t xml:space="preserve"> </w:t>
      </w:r>
      <w:r w:rsidR="00A9170A">
        <w:rPr>
          <w:rFonts w:ascii="Cambria" w:hAnsi="Cambria"/>
          <w:sz w:val="24"/>
          <w:szCs w:val="24"/>
        </w:rPr>
        <w:t>A</w:t>
      </w:r>
      <w:r w:rsidR="00464472" w:rsidRPr="003941DF">
        <w:rPr>
          <w:rFonts w:ascii="Cambria" w:hAnsi="Cambria"/>
          <w:sz w:val="24"/>
          <w:szCs w:val="24"/>
        </w:rPr>
        <w:t xml:space="preserve"> generally infected both </w:t>
      </w:r>
      <w:r w:rsidR="00464472" w:rsidRPr="003941DF">
        <w:rPr>
          <w:rFonts w:ascii="Cambria" w:hAnsi="Cambria"/>
          <w:i/>
          <w:sz w:val="24"/>
          <w:szCs w:val="24"/>
        </w:rPr>
        <w:t xml:space="preserve">E. faecium </w:t>
      </w:r>
      <w:r w:rsidR="00464472" w:rsidRPr="003941DF">
        <w:rPr>
          <w:rFonts w:ascii="Cambria" w:hAnsi="Cambria"/>
          <w:sz w:val="24"/>
          <w:szCs w:val="24"/>
        </w:rPr>
        <w:t xml:space="preserve">and </w:t>
      </w:r>
      <w:r w:rsidR="00464472" w:rsidRPr="003941DF">
        <w:rPr>
          <w:rFonts w:ascii="Cambria" w:hAnsi="Cambria"/>
          <w:i/>
          <w:sz w:val="24"/>
          <w:szCs w:val="24"/>
        </w:rPr>
        <w:t xml:space="preserve">E. faecalis </w:t>
      </w:r>
      <w:r w:rsidR="00464472" w:rsidRPr="003941DF">
        <w:rPr>
          <w:rFonts w:ascii="Cambria" w:hAnsi="Cambria"/>
          <w:sz w:val="24"/>
          <w:szCs w:val="24"/>
        </w:rPr>
        <w:t xml:space="preserve">strains, while phages belonging to </w:t>
      </w:r>
      <w:proofErr w:type="spellStart"/>
      <w:r w:rsidR="00A9170A">
        <w:rPr>
          <w:rFonts w:ascii="Cambria" w:hAnsi="Cambria"/>
          <w:i/>
          <w:sz w:val="24"/>
          <w:szCs w:val="24"/>
        </w:rPr>
        <w:t>Wandervirus</w:t>
      </w:r>
      <w:proofErr w:type="spellEnd"/>
      <w:r w:rsidR="00A9170A" w:rsidRPr="003941DF">
        <w:rPr>
          <w:rFonts w:ascii="Cambria" w:hAnsi="Cambria"/>
          <w:i/>
          <w:sz w:val="24"/>
          <w:szCs w:val="24"/>
        </w:rPr>
        <w:t xml:space="preserve"> </w:t>
      </w:r>
      <w:r w:rsidR="00A9170A">
        <w:rPr>
          <w:rFonts w:ascii="Cambria" w:hAnsi="Cambria"/>
          <w:i/>
          <w:sz w:val="24"/>
          <w:szCs w:val="24"/>
        </w:rPr>
        <w:t>B</w:t>
      </w:r>
      <w:r w:rsidR="00464472" w:rsidRPr="003941DF">
        <w:rPr>
          <w:rFonts w:ascii="Cambria" w:hAnsi="Cambria"/>
          <w:sz w:val="24"/>
          <w:szCs w:val="24"/>
        </w:rPr>
        <w:t xml:space="preserve"> infected mostly </w:t>
      </w:r>
      <w:r w:rsidR="00464472" w:rsidRPr="003941DF">
        <w:rPr>
          <w:rFonts w:ascii="Cambria" w:hAnsi="Cambria"/>
          <w:i/>
          <w:sz w:val="24"/>
          <w:szCs w:val="24"/>
        </w:rPr>
        <w:t>E. faecium</w:t>
      </w:r>
      <w:r w:rsidR="00464472" w:rsidRPr="003941DF">
        <w:rPr>
          <w:rFonts w:ascii="Cambria" w:hAnsi="Cambria"/>
          <w:sz w:val="24"/>
          <w:szCs w:val="24"/>
        </w:rPr>
        <w:t xml:space="preserve"> strains. These patterns indicate that genetic similarity </w:t>
      </w:r>
      <w:r w:rsidR="00710A39" w:rsidRPr="003941DF">
        <w:rPr>
          <w:rFonts w:ascii="Cambria" w:hAnsi="Cambria"/>
          <w:sz w:val="24"/>
          <w:szCs w:val="24"/>
        </w:rPr>
        <w:t xml:space="preserve">among </w:t>
      </w:r>
      <w:proofErr w:type="spellStart"/>
      <w:r w:rsidR="00710A39" w:rsidRPr="003941DF">
        <w:rPr>
          <w:rFonts w:ascii="Cambria" w:hAnsi="Cambria"/>
          <w:i/>
          <w:sz w:val="24"/>
          <w:szCs w:val="24"/>
        </w:rPr>
        <w:t>Brockvirinae</w:t>
      </w:r>
      <w:proofErr w:type="spellEnd"/>
      <w:r w:rsidR="00710A39" w:rsidRPr="003941DF">
        <w:rPr>
          <w:rFonts w:ascii="Cambria" w:hAnsi="Cambria"/>
          <w:i/>
          <w:sz w:val="24"/>
          <w:szCs w:val="24"/>
        </w:rPr>
        <w:t xml:space="preserve"> </w:t>
      </w:r>
      <w:r w:rsidR="00710A39" w:rsidRPr="003941DF">
        <w:rPr>
          <w:rFonts w:ascii="Cambria" w:hAnsi="Cambria"/>
          <w:sz w:val="24"/>
          <w:szCs w:val="24"/>
        </w:rPr>
        <w:t xml:space="preserve">phages </w:t>
      </w:r>
      <w:r w:rsidR="00464472" w:rsidRPr="003941DF">
        <w:rPr>
          <w:rFonts w:ascii="Cambria" w:hAnsi="Cambria"/>
          <w:sz w:val="24"/>
          <w:szCs w:val="24"/>
        </w:rPr>
        <w:t xml:space="preserve">is a good indicator of potential </w:t>
      </w:r>
      <w:r w:rsidR="00C979E4" w:rsidRPr="003941DF">
        <w:rPr>
          <w:rFonts w:ascii="Cambria" w:hAnsi="Cambria"/>
          <w:i/>
          <w:sz w:val="24"/>
          <w:szCs w:val="24"/>
        </w:rPr>
        <w:t>Enterococcus</w:t>
      </w:r>
      <w:r w:rsidR="00C979E4" w:rsidRPr="003941DF">
        <w:rPr>
          <w:rFonts w:ascii="Cambria" w:hAnsi="Cambria"/>
          <w:sz w:val="24"/>
          <w:szCs w:val="24"/>
        </w:rPr>
        <w:t xml:space="preserve"> </w:t>
      </w:r>
      <w:r w:rsidR="00464472" w:rsidRPr="003941DF">
        <w:rPr>
          <w:rFonts w:ascii="Cambria" w:hAnsi="Cambria"/>
          <w:sz w:val="24"/>
          <w:szCs w:val="24"/>
        </w:rPr>
        <w:t>host</w:t>
      </w:r>
      <w:r w:rsidR="00C979E4" w:rsidRPr="003941DF">
        <w:rPr>
          <w:rFonts w:ascii="Cambria" w:hAnsi="Cambria"/>
          <w:sz w:val="24"/>
          <w:szCs w:val="24"/>
        </w:rPr>
        <w:t xml:space="preserve"> species</w:t>
      </w:r>
      <w:r w:rsidR="00464472" w:rsidRPr="003941DF">
        <w:rPr>
          <w:rFonts w:ascii="Cambria" w:hAnsi="Cambria"/>
          <w:sz w:val="24"/>
          <w:szCs w:val="24"/>
        </w:rPr>
        <w:t xml:space="preserve">. Conversely, </w:t>
      </w:r>
      <w:r w:rsidR="00360FA4" w:rsidRPr="003941DF">
        <w:rPr>
          <w:rFonts w:ascii="Cambria" w:hAnsi="Cambria"/>
          <w:sz w:val="24"/>
          <w:szCs w:val="24"/>
        </w:rPr>
        <w:t xml:space="preserve">knowing the species of </w:t>
      </w:r>
      <w:r w:rsidR="00360FA4" w:rsidRPr="003941DF">
        <w:rPr>
          <w:rFonts w:ascii="Cambria" w:hAnsi="Cambria"/>
          <w:i/>
          <w:sz w:val="24"/>
          <w:szCs w:val="24"/>
        </w:rPr>
        <w:t xml:space="preserve">Enterococcus </w:t>
      </w:r>
      <w:r w:rsidR="00360FA4" w:rsidRPr="003941DF">
        <w:rPr>
          <w:rFonts w:ascii="Cambria" w:hAnsi="Cambria"/>
          <w:sz w:val="24"/>
          <w:szCs w:val="24"/>
        </w:rPr>
        <w:t xml:space="preserve">would provide insight into susceptibility to </w:t>
      </w:r>
      <w:proofErr w:type="spellStart"/>
      <w:r w:rsidR="00360FA4" w:rsidRPr="003941DF">
        <w:rPr>
          <w:rFonts w:ascii="Cambria" w:hAnsi="Cambria"/>
          <w:i/>
          <w:sz w:val="24"/>
          <w:szCs w:val="24"/>
        </w:rPr>
        <w:t>Brockvirinae</w:t>
      </w:r>
      <w:proofErr w:type="spellEnd"/>
      <w:r w:rsidR="00360FA4" w:rsidRPr="003941DF">
        <w:rPr>
          <w:rFonts w:ascii="Cambria" w:hAnsi="Cambria"/>
          <w:sz w:val="24"/>
          <w:szCs w:val="24"/>
        </w:rPr>
        <w:t xml:space="preserve"> phages. However</w:t>
      </w:r>
      <w:r w:rsidR="00153F66" w:rsidRPr="003941DF">
        <w:rPr>
          <w:rFonts w:ascii="Cambria" w:hAnsi="Cambria"/>
          <w:sz w:val="24"/>
          <w:szCs w:val="24"/>
        </w:rPr>
        <w:t xml:space="preserve">, at the strain level, </w:t>
      </w:r>
      <w:r w:rsidR="00360FA4" w:rsidRPr="003941DF">
        <w:rPr>
          <w:rFonts w:ascii="Cambria" w:hAnsi="Cambria"/>
          <w:sz w:val="24"/>
          <w:szCs w:val="24"/>
        </w:rPr>
        <w:t xml:space="preserve">neither genetic similarity nor accessory genome content were </w:t>
      </w:r>
      <w:r w:rsidR="00464472" w:rsidRPr="003941DF">
        <w:rPr>
          <w:rFonts w:ascii="Cambria" w:hAnsi="Cambria"/>
          <w:sz w:val="24"/>
          <w:szCs w:val="24"/>
        </w:rPr>
        <w:t>predict</w:t>
      </w:r>
      <w:r w:rsidR="00360FA4" w:rsidRPr="003941DF">
        <w:rPr>
          <w:rFonts w:ascii="Cambria" w:hAnsi="Cambria"/>
          <w:sz w:val="24"/>
          <w:szCs w:val="24"/>
        </w:rPr>
        <w:t>ive of</w:t>
      </w:r>
      <w:r w:rsidR="00464472" w:rsidRPr="003941DF">
        <w:rPr>
          <w:rFonts w:ascii="Cambria" w:hAnsi="Cambria"/>
          <w:sz w:val="24"/>
          <w:szCs w:val="24"/>
        </w:rPr>
        <w:t xml:space="preserve"> </w:t>
      </w:r>
      <w:r w:rsidR="00360FA4" w:rsidRPr="003941DF">
        <w:rPr>
          <w:rFonts w:ascii="Cambria" w:hAnsi="Cambria"/>
          <w:sz w:val="24"/>
          <w:szCs w:val="24"/>
        </w:rPr>
        <w:t>susceptibility to</w:t>
      </w:r>
      <w:r w:rsidR="00464472" w:rsidRPr="003941DF">
        <w:rPr>
          <w:rFonts w:ascii="Cambria" w:hAnsi="Cambria"/>
          <w:sz w:val="24"/>
          <w:szCs w:val="24"/>
        </w:rPr>
        <w:t xml:space="preserve"> </w:t>
      </w:r>
      <w:proofErr w:type="spellStart"/>
      <w:r w:rsidR="00464472" w:rsidRPr="003941DF">
        <w:rPr>
          <w:rFonts w:ascii="Cambria" w:hAnsi="Cambria"/>
          <w:i/>
          <w:sz w:val="24"/>
          <w:szCs w:val="24"/>
        </w:rPr>
        <w:t>Brockvirinae</w:t>
      </w:r>
      <w:proofErr w:type="spellEnd"/>
      <w:r w:rsidR="00464472" w:rsidRPr="003941DF">
        <w:rPr>
          <w:rFonts w:ascii="Cambria" w:hAnsi="Cambria"/>
          <w:i/>
          <w:sz w:val="24"/>
          <w:szCs w:val="24"/>
        </w:rPr>
        <w:t xml:space="preserve"> </w:t>
      </w:r>
      <w:r w:rsidR="00464472" w:rsidRPr="003941DF">
        <w:rPr>
          <w:rFonts w:ascii="Cambria" w:hAnsi="Cambria"/>
          <w:sz w:val="24"/>
          <w:szCs w:val="24"/>
        </w:rPr>
        <w:t>phages</w:t>
      </w:r>
      <w:r w:rsidR="00360FA4" w:rsidRPr="003941DF">
        <w:rPr>
          <w:rFonts w:ascii="Cambria" w:hAnsi="Cambria"/>
          <w:sz w:val="24"/>
          <w:szCs w:val="24"/>
        </w:rPr>
        <w:t>.</w:t>
      </w:r>
    </w:p>
    <w:p w14:paraId="64259215" w14:textId="2D574590" w:rsidR="00BB048B" w:rsidRPr="003941DF" w:rsidRDefault="00EE23CD" w:rsidP="003941DF">
      <w:pPr>
        <w:spacing w:line="480" w:lineRule="auto"/>
        <w:rPr>
          <w:rFonts w:ascii="Cambria" w:hAnsi="Cambria"/>
          <w:sz w:val="24"/>
          <w:szCs w:val="24"/>
          <w:u w:val="single"/>
        </w:rPr>
      </w:pPr>
      <w:proofErr w:type="spellStart"/>
      <w:r w:rsidRPr="003941DF">
        <w:rPr>
          <w:rFonts w:ascii="Cambria" w:hAnsi="Cambria"/>
          <w:i/>
          <w:sz w:val="24"/>
          <w:szCs w:val="24"/>
          <w:u w:val="single"/>
        </w:rPr>
        <w:t>Brockvirinae</w:t>
      </w:r>
      <w:proofErr w:type="spellEnd"/>
      <w:r w:rsidRPr="003941DF">
        <w:rPr>
          <w:rFonts w:ascii="Cambria" w:hAnsi="Cambria"/>
          <w:sz w:val="24"/>
          <w:szCs w:val="24"/>
          <w:u w:val="single"/>
        </w:rPr>
        <w:t xml:space="preserve"> </w:t>
      </w:r>
      <w:r w:rsidR="00BB048B" w:rsidRPr="003941DF">
        <w:rPr>
          <w:rFonts w:ascii="Cambria" w:hAnsi="Cambria"/>
          <w:sz w:val="24"/>
          <w:szCs w:val="24"/>
          <w:u w:val="single"/>
        </w:rPr>
        <w:t xml:space="preserve">phages </w:t>
      </w:r>
      <w:r w:rsidR="009A26BF" w:rsidRPr="003941DF">
        <w:rPr>
          <w:rFonts w:ascii="Cambria" w:hAnsi="Cambria"/>
          <w:sz w:val="24"/>
          <w:szCs w:val="24"/>
          <w:u w:val="single"/>
        </w:rPr>
        <w:t xml:space="preserve">drive evolution of </w:t>
      </w:r>
      <w:r w:rsidR="009A26BF" w:rsidRPr="003941DF">
        <w:rPr>
          <w:rFonts w:ascii="Cambria" w:hAnsi="Cambria"/>
          <w:i/>
          <w:sz w:val="24"/>
          <w:szCs w:val="24"/>
          <w:u w:val="single"/>
        </w:rPr>
        <w:t>Enterococcus</w:t>
      </w:r>
      <w:r w:rsidR="009A26BF" w:rsidRPr="003941DF">
        <w:rPr>
          <w:rFonts w:ascii="Cambria" w:hAnsi="Cambria"/>
          <w:sz w:val="24"/>
          <w:szCs w:val="24"/>
          <w:u w:val="single"/>
        </w:rPr>
        <w:t xml:space="preserve"> exopolysaccharide synthesis genes</w:t>
      </w:r>
    </w:p>
    <w:p w14:paraId="02A95A66" w14:textId="2A903E65" w:rsidR="00412F6C" w:rsidRPr="003941DF" w:rsidRDefault="00412F6C" w:rsidP="003941DF">
      <w:pPr>
        <w:spacing w:line="480" w:lineRule="auto"/>
        <w:rPr>
          <w:rFonts w:ascii="Cambria" w:hAnsi="Cambria"/>
          <w:sz w:val="24"/>
          <w:szCs w:val="24"/>
        </w:rPr>
      </w:pPr>
      <w:r w:rsidRPr="003941DF">
        <w:rPr>
          <w:rFonts w:ascii="Cambria" w:hAnsi="Cambria"/>
          <w:sz w:val="24"/>
          <w:szCs w:val="24"/>
        </w:rPr>
        <w:tab/>
        <w:t xml:space="preserve">To understand the </w:t>
      </w:r>
      <w:r w:rsidR="00EB5A33">
        <w:rPr>
          <w:rFonts w:ascii="Cambria" w:hAnsi="Cambria"/>
          <w:sz w:val="24"/>
          <w:szCs w:val="24"/>
        </w:rPr>
        <w:t>selective</w:t>
      </w:r>
      <w:r w:rsidR="00EB5A33" w:rsidRPr="003941DF">
        <w:rPr>
          <w:rFonts w:ascii="Cambria" w:hAnsi="Cambria"/>
          <w:sz w:val="24"/>
          <w:szCs w:val="24"/>
        </w:rPr>
        <w:t xml:space="preserve"> </w:t>
      </w:r>
      <w:r w:rsidRPr="003941DF">
        <w:rPr>
          <w:rFonts w:ascii="Cambria" w:hAnsi="Cambria"/>
          <w:sz w:val="24"/>
          <w:szCs w:val="24"/>
        </w:rPr>
        <w:t xml:space="preserve">pressures exerted between </w:t>
      </w:r>
      <w:proofErr w:type="spellStart"/>
      <w:r w:rsidRPr="003941DF">
        <w:rPr>
          <w:rFonts w:ascii="Cambria" w:hAnsi="Cambria"/>
          <w:i/>
          <w:sz w:val="24"/>
          <w:szCs w:val="24"/>
        </w:rPr>
        <w:t>Brockvirinae</w:t>
      </w:r>
      <w:proofErr w:type="spellEnd"/>
      <w:r w:rsidRPr="003941DF">
        <w:rPr>
          <w:rFonts w:ascii="Cambria" w:hAnsi="Cambria"/>
          <w:sz w:val="24"/>
          <w:szCs w:val="24"/>
        </w:rPr>
        <w:t xml:space="preserve"> phages and their </w:t>
      </w:r>
      <w:r w:rsidRPr="003941DF">
        <w:rPr>
          <w:rFonts w:ascii="Cambria" w:hAnsi="Cambria"/>
          <w:i/>
          <w:sz w:val="24"/>
          <w:szCs w:val="24"/>
        </w:rPr>
        <w:t xml:space="preserve">Enterococcus </w:t>
      </w:r>
      <w:r w:rsidRPr="003941DF">
        <w:rPr>
          <w:rFonts w:ascii="Cambria" w:hAnsi="Cambria"/>
          <w:sz w:val="24"/>
          <w:szCs w:val="24"/>
        </w:rPr>
        <w:t xml:space="preserve">hosts, pairs of bacteria and phage were </w:t>
      </w:r>
      <w:r w:rsidR="006F43EE" w:rsidRPr="003941DF">
        <w:rPr>
          <w:rFonts w:ascii="Cambria" w:hAnsi="Cambria"/>
          <w:sz w:val="24"/>
          <w:szCs w:val="24"/>
        </w:rPr>
        <w:t xml:space="preserve">experimentally </w:t>
      </w:r>
      <w:r w:rsidRPr="003941DF">
        <w:rPr>
          <w:rFonts w:ascii="Cambria" w:hAnsi="Cambria"/>
          <w:sz w:val="24"/>
          <w:szCs w:val="24"/>
        </w:rPr>
        <w:t>coevolved</w:t>
      </w:r>
      <w:r w:rsidR="00153F66" w:rsidRPr="003941DF">
        <w:rPr>
          <w:rFonts w:ascii="Cambria" w:hAnsi="Cambria"/>
          <w:sz w:val="24"/>
          <w:szCs w:val="24"/>
        </w:rPr>
        <w:t xml:space="preserve"> </w:t>
      </w:r>
      <w:r w:rsidR="00153F66" w:rsidRPr="003941DF">
        <w:rPr>
          <w:rFonts w:ascii="Cambria" w:hAnsi="Cambria"/>
          <w:i/>
          <w:sz w:val="24"/>
          <w:szCs w:val="24"/>
        </w:rPr>
        <w:t>in vitro</w:t>
      </w:r>
      <w:r w:rsidR="00E70299" w:rsidRPr="003941DF">
        <w:rPr>
          <w:rFonts w:ascii="Cambria" w:hAnsi="Cambria"/>
          <w:sz w:val="24"/>
          <w:szCs w:val="24"/>
        </w:rPr>
        <w:t>,</w:t>
      </w:r>
      <w:r w:rsidR="003C6A93" w:rsidRPr="003941DF">
        <w:rPr>
          <w:rFonts w:ascii="Cambria" w:hAnsi="Cambria"/>
          <w:sz w:val="24"/>
          <w:szCs w:val="24"/>
        </w:rPr>
        <w:t xml:space="preserve"> </w:t>
      </w:r>
      <w:r w:rsidR="00E87577" w:rsidRPr="003941DF">
        <w:rPr>
          <w:rFonts w:ascii="Cambria" w:hAnsi="Cambria"/>
          <w:sz w:val="24"/>
          <w:szCs w:val="24"/>
        </w:rPr>
        <w:t>followed by</w:t>
      </w:r>
      <w:r w:rsidR="003C6A93" w:rsidRPr="003941DF">
        <w:rPr>
          <w:rFonts w:ascii="Cambria" w:hAnsi="Cambria"/>
          <w:sz w:val="24"/>
          <w:szCs w:val="24"/>
        </w:rPr>
        <w:t xml:space="preserve"> whole genome sequenc</w:t>
      </w:r>
      <w:r w:rsidR="00E87577" w:rsidRPr="003941DF">
        <w:rPr>
          <w:rFonts w:ascii="Cambria" w:hAnsi="Cambria"/>
          <w:sz w:val="24"/>
          <w:szCs w:val="24"/>
        </w:rPr>
        <w:t>ing</w:t>
      </w:r>
      <w:r w:rsidR="003C6A93" w:rsidRPr="003941DF">
        <w:rPr>
          <w:rFonts w:ascii="Cambria" w:hAnsi="Cambria"/>
          <w:sz w:val="24"/>
          <w:szCs w:val="24"/>
        </w:rPr>
        <w:t>.</w:t>
      </w:r>
      <w:r w:rsidRPr="003941DF">
        <w:rPr>
          <w:rFonts w:ascii="Cambria" w:hAnsi="Cambria"/>
          <w:sz w:val="24"/>
          <w:szCs w:val="24"/>
        </w:rPr>
        <w:t xml:space="preserve"> </w:t>
      </w:r>
      <w:r w:rsidR="003C6A93" w:rsidRPr="003941DF">
        <w:rPr>
          <w:rFonts w:ascii="Cambria" w:hAnsi="Cambria"/>
          <w:sz w:val="24"/>
          <w:szCs w:val="24"/>
        </w:rPr>
        <w:t>Coe</w:t>
      </w:r>
      <w:r w:rsidR="00AA66D0">
        <w:rPr>
          <w:rFonts w:ascii="Cambria" w:hAnsi="Cambria"/>
          <w:sz w:val="24"/>
          <w:szCs w:val="24"/>
        </w:rPr>
        <w:t>v</w:t>
      </w:r>
      <w:r w:rsidR="003C6A93" w:rsidRPr="003941DF">
        <w:rPr>
          <w:rFonts w:ascii="Cambria" w:hAnsi="Cambria"/>
          <w:sz w:val="24"/>
          <w:szCs w:val="24"/>
        </w:rPr>
        <w:t>olution w</w:t>
      </w:r>
      <w:r w:rsidR="00E87577" w:rsidRPr="003941DF">
        <w:rPr>
          <w:rFonts w:ascii="Cambria" w:hAnsi="Cambria"/>
          <w:sz w:val="24"/>
          <w:szCs w:val="24"/>
        </w:rPr>
        <w:t>as</w:t>
      </w:r>
      <w:r w:rsidR="003C6A93" w:rsidRPr="003941DF">
        <w:rPr>
          <w:rFonts w:ascii="Cambria" w:hAnsi="Cambria"/>
          <w:sz w:val="24"/>
          <w:szCs w:val="24"/>
        </w:rPr>
        <w:t xml:space="preserve"> performed by growing bacteria and phage </w:t>
      </w:r>
      <w:r w:rsidRPr="003941DF">
        <w:rPr>
          <w:rFonts w:ascii="Cambria" w:hAnsi="Cambria"/>
          <w:sz w:val="24"/>
          <w:szCs w:val="24"/>
        </w:rPr>
        <w:t xml:space="preserve">together in semi-continuous </w:t>
      </w:r>
      <w:r w:rsidR="003C6A93" w:rsidRPr="003941DF">
        <w:rPr>
          <w:rFonts w:ascii="Cambria" w:hAnsi="Cambria"/>
          <w:sz w:val="24"/>
          <w:szCs w:val="24"/>
        </w:rPr>
        <w:t xml:space="preserve">liquid </w:t>
      </w:r>
      <w:r w:rsidRPr="003941DF">
        <w:rPr>
          <w:rFonts w:ascii="Cambria" w:hAnsi="Cambria"/>
          <w:sz w:val="24"/>
          <w:szCs w:val="24"/>
        </w:rPr>
        <w:t>culture for four weeks.</w:t>
      </w:r>
      <w:r w:rsidR="00446A9A" w:rsidRPr="003941DF">
        <w:rPr>
          <w:rFonts w:ascii="Cambria" w:hAnsi="Cambria"/>
          <w:sz w:val="24"/>
          <w:szCs w:val="24"/>
        </w:rPr>
        <w:t xml:space="preserve"> </w:t>
      </w:r>
      <w:r w:rsidR="00E87577" w:rsidRPr="003941DF">
        <w:rPr>
          <w:rFonts w:ascii="Cambria" w:hAnsi="Cambria"/>
          <w:sz w:val="24"/>
          <w:szCs w:val="24"/>
        </w:rPr>
        <w:t xml:space="preserve">Cultures were started at an initial MOI of 0.01 so that </w:t>
      </w:r>
      <w:r w:rsidR="00AA66D0">
        <w:rPr>
          <w:rFonts w:ascii="Cambria" w:hAnsi="Cambria"/>
          <w:sz w:val="24"/>
          <w:szCs w:val="24"/>
        </w:rPr>
        <w:t xml:space="preserve">not all </w:t>
      </w:r>
      <w:r w:rsidR="00E87577" w:rsidRPr="003941DF">
        <w:rPr>
          <w:rFonts w:ascii="Cambria" w:hAnsi="Cambria"/>
          <w:i/>
          <w:sz w:val="24"/>
          <w:szCs w:val="24"/>
        </w:rPr>
        <w:t>Enterococcus</w:t>
      </w:r>
      <w:r w:rsidR="00E87577" w:rsidRPr="003941DF">
        <w:rPr>
          <w:rFonts w:ascii="Cambria" w:hAnsi="Cambria"/>
          <w:sz w:val="24"/>
          <w:szCs w:val="24"/>
        </w:rPr>
        <w:t xml:space="preserve"> </w:t>
      </w:r>
      <w:r w:rsidR="00AA66D0">
        <w:rPr>
          <w:rFonts w:ascii="Cambria" w:hAnsi="Cambria"/>
          <w:sz w:val="24"/>
          <w:szCs w:val="24"/>
        </w:rPr>
        <w:t xml:space="preserve">cells </w:t>
      </w:r>
      <w:r w:rsidR="00D76882" w:rsidRPr="003941DF">
        <w:rPr>
          <w:rFonts w:ascii="Cambria" w:hAnsi="Cambria"/>
          <w:sz w:val="24"/>
          <w:szCs w:val="24"/>
        </w:rPr>
        <w:t>were lysed immediately</w:t>
      </w:r>
      <w:r w:rsidR="00E87577" w:rsidRPr="003941DF">
        <w:rPr>
          <w:rFonts w:ascii="Cambria" w:hAnsi="Cambria"/>
          <w:sz w:val="24"/>
          <w:szCs w:val="24"/>
        </w:rPr>
        <w:t xml:space="preserve">. </w:t>
      </w:r>
      <w:r w:rsidR="00EB5A33">
        <w:rPr>
          <w:rFonts w:ascii="Cambria" w:hAnsi="Cambria"/>
          <w:sz w:val="24"/>
          <w:szCs w:val="24"/>
        </w:rPr>
        <w:t xml:space="preserve">During the coevolution experiments, </w:t>
      </w:r>
      <w:proofErr w:type="spellStart"/>
      <w:r w:rsidR="001102CF" w:rsidRPr="003941DF">
        <w:rPr>
          <w:rFonts w:ascii="Cambria" w:hAnsi="Cambria"/>
          <w:i/>
          <w:sz w:val="24"/>
          <w:szCs w:val="24"/>
        </w:rPr>
        <w:t>Brockvirinae</w:t>
      </w:r>
      <w:proofErr w:type="spellEnd"/>
      <w:r w:rsidR="001102CF" w:rsidRPr="003941DF">
        <w:rPr>
          <w:rFonts w:ascii="Cambria" w:hAnsi="Cambria"/>
          <w:sz w:val="24"/>
          <w:szCs w:val="24"/>
        </w:rPr>
        <w:t xml:space="preserve"> p</w:t>
      </w:r>
      <w:r w:rsidR="00446A9A" w:rsidRPr="003941DF">
        <w:rPr>
          <w:rFonts w:ascii="Cambria" w:hAnsi="Cambria"/>
          <w:sz w:val="24"/>
          <w:szCs w:val="24"/>
        </w:rPr>
        <w:t>hage</w:t>
      </w:r>
      <w:r w:rsidR="001102CF" w:rsidRPr="003941DF">
        <w:rPr>
          <w:rFonts w:ascii="Cambria" w:hAnsi="Cambria"/>
          <w:sz w:val="24"/>
          <w:szCs w:val="24"/>
        </w:rPr>
        <w:t>s</w:t>
      </w:r>
      <w:r w:rsidR="004652AF" w:rsidRPr="003941DF">
        <w:rPr>
          <w:rFonts w:ascii="Cambria" w:hAnsi="Cambria"/>
          <w:sz w:val="24"/>
          <w:szCs w:val="24"/>
        </w:rPr>
        <w:t xml:space="preserve"> evolved </w:t>
      </w:r>
      <w:r w:rsidR="00446A9A" w:rsidRPr="003941DF">
        <w:rPr>
          <w:rFonts w:ascii="Cambria" w:hAnsi="Cambria"/>
          <w:sz w:val="24"/>
          <w:szCs w:val="24"/>
        </w:rPr>
        <w:t>mutat</w:t>
      </w:r>
      <w:r w:rsidR="004652AF" w:rsidRPr="003941DF">
        <w:rPr>
          <w:rFonts w:ascii="Cambria" w:hAnsi="Cambria"/>
          <w:sz w:val="24"/>
          <w:szCs w:val="24"/>
        </w:rPr>
        <w:t>ions</w:t>
      </w:r>
      <w:r w:rsidR="00446A9A" w:rsidRPr="003941DF">
        <w:rPr>
          <w:rFonts w:ascii="Cambria" w:hAnsi="Cambria"/>
          <w:sz w:val="24"/>
          <w:szCs w:val="24"/>
        </w:rPr>
        <w:t xml:space="preserve"> </w:t>
      </w:r>
      <w:r w:rsidR="004652AF" w:rsidRPr="003941DF">
        <w:rPr>
          <w:rFonts w:ascii="Cambria" w:hAnsi="Cambria"/>
          <w:sz w:val="24"/>
          <w:szCs w:val="24"/>
        </w:rPr>
        <w:t>in the same three</w:t>
      </w:r>
      <w:r w:rsidR="00446A9A" w:rsidRPr="003941DF">
        <w:rPr>
          <w:rFonts w:ascii="Cambria" w:hAnsi="Cambria"/>
          <w:sz w:val="24"/>
          <w:szCs w:val="24"/>
        </w:rPr>
        <w:t xml:space="preserve"> genes </w:t>
      </w:r>
      <w:r w:rsidR="004652AF" w:rsidRPr="003941DF">
        <w:rPr>
          <w:rFonts w:ascii="Cambria" w:hAnsi="Cambria"/>
          <w:sz w:val="24"/>
          <w:szCs w:val="24"/>
        </w:rPr>
        <w:t>regardless of host strain</w:t>
      </w:r>
      <w:r w:rsidR="000B2355" w:rsidRPr="003941DF">
        <w:rPr>
          <w:rFonts w:ascii="Cambria" w:hAnsi="Cambria"/>
          <w:sz w:val="24"/>
          <w:szCs w:val="24"/>
        </w:rPr>
        <w:t xml:space="preserve"> (</w:t>
      </w:r>
      <w:r w:rsidR="000B2355" w:rsidRPr="003941DF">
        <w:rPr>
          <w:rFonts w:ascii="Cambria" w:hAnsi="Cambria"/>
          <w:b/>
          <w:sz w:val="24"/>
          <w:szCs w:val="24"/>
        </w:rPr>
        <w:t xml:space="preserve">Table </w:t>
      </w:r>
      <w:r w:rsidR="003941DF">
        <w:rPr>
          <w:rFonts w:ascii="Cambria" w:hAnsi="Cambria"/>
          <w:b/>
          <w:sz w:val="24"/>
          <w:szCs w:val="24"/>
        </w:rPr>
        <w:t>S</w:t>
      </w:r>
      <w:r w:rsidR="00AB403D">
        <w:rPr>
          <w:rFonts w:ascii="Cambria" w:hAnsi="Cambria"/>
          <w:b/>
          <w:sz w:val="24"/>
          <w:szCs w:val="24"/>
        </w:rPr>
        <w:t>4</w:t>
      </w:r>
      <w:r w:rsidR="000B2355" w:rsidRPr="003941DF">
        <w:rPr>
          <w:rFonts w:ascii="Cambria" w:hAnsi="Cambria"/>
          <w:sz w:val="24"/>
          <w:szCs w:val="24"/>
        </w:rPr>
        <w:t>)</w:t>
      </w:r>
      <w:r w:rsidR="004652AF" w:rsidRPr="003941DF">
        <w:rPr>
          <w:rFonts w:ascii="Cambria" w:hAnsi="Cambria"/>
          <w:sz w:val="24"/>
          <w:szCs w:val="24"/>
        </w:rPr>
        <w:t xml:space="preserve">. These genes encoded </w:t>
      </w:r>
      <w:r w:rsidR="001102CF" w:rsidRPr="003941DF">
        <w:rPr>
          <w:rFonts w:ascii="Cambria" w:hAnsi="Cambria"/>
          <w:sz w:val="24"/>
          <w:szCs w:val="24"/>
        </w:rPr>
        <w:t>a</w:t>
      </w:r>
      <w:r w:rsidR="004652AF" w:rsidRPr="003941DF">
        <w:rPr>
          <w:rFonts w:ascii="Cambria" w:hAnsi="Cambria"/>
          <w:sz w:val="24"/>
          <w:szCs w:val="24"/>
        </w:rPr>
        <w:t xml:space="preserve"> </w:t>
      </w:r>
      <w:r w:rsidR="001102CF" w:rsidRPr="003941DF">
        <w:rPr>
          <w:rFonts w:ascii="Cambria" w:hAnsi="Cambria"/>
          <w:sz w:val="24"/>
          <w:szCs w:val="24"/>
        </w:rPr>
        <w:t>“</w:t>
      </w:r>
      <w:r w:rsidR="004652AF" w:rsidRPr="003941DF">
        <w:rPr>
          <w:rFonts w:ascii="Cambria" w:hAnsi="Cambria"/>
          <w:sz w:val="24"/>
          <w:szCs w:val="24"/>
        </w:rPr>
        <w:t xml:space="preserve">tail </w:t>
      </w:r>
      <w:r w:rsidR="004652AF" w:rsidRPr="003941DF">
        <w:rPr>
          <w:rFonts w:ascii="Cambria" w:hAnsi="Cambria"/>
          <w:sz w:val="24"/>
          <w:szCs w:val="24"/>
        </w:rPr>
        <w:lastRenderedPageBreak/>
        <w:t>fiber gene</w:t>
      </w:r>
      <w:r w:rsidR="001102CF" w:rsidRPr="003941DF">
        <w:rPr>
          <w:rFonts w:ascii="Cambria" w:hAnsi="Cambria"/>
          <w:sz w:val="24"/>
          <w:szCs w:val="24"/>
        </w:rPr>
        <w:t>”</w:t>
      </w:r>
      <w:r w:rsidR="004652AF" w:rsidRPr="003941DF">
        <w:rPr>
          <w:rFonts w:ascii="Cambria" w:hAnsi="Cambria"/>
          <w:sz w:val="24"/>
          <w:szCs w:val="24"/>
        </w:rPr>
        <w:t>, a “capsid and scaffold gene”, and</w:t>
      </w:r>
      <w:r w:rsidR="00D76882" w:rsidRPr="003941DF">
        <w:rPr>
          <w:rFonts w:ascii="Cambria" w:hAnsi="Cambria"/>
          <w:sz w:val="24"/>
          <w:szCs w:val="24"/>
        </w:rPr>
        <w:t xml:space="preserve"> one ORF</w:t>
      </w:r>
      <w:r w:rsidR="005769FB" w:rsidRPr="003941DF">
        <w:rPr>
          <w:rFonts w:ascii="Cambria" w:hAnsi="Cambria"/>
          <w:sz w:val="24"/>
          <w:szCs w:val="24"/>
        </w:rPr>
        <w:t xml:space="preserve"> of unknown function</w:t>
      </w:r>
      <w:r w:rsidR="004652AF" w:rsidRPr="003941DF">
        <w:rPr>
          <w:rFonts w:ascii="Cambria" w:hAnsi="Cambria"/>
          <w:sz w:val="24"/>
          <w:szCs w:val="24"/>
        </w:rPr>
        <w:t xml:space="preserve">. </w:t>
      </w:r>
      <w:r w:rsidR="005769FB" w:rsidRPr="003941DF">
        <w:rPr>
          <w:rFonts w:ascii="Cambria" w:hAnsi="Cambria"/>
          <w:sz w:val="24"/>
          <w:szCs w:val="24"/>
        </w:rPr>
        <w:t>The ORF of unknown function contain</w:t>
      </w:r>
      <w:r w:rsidR="00EB5A33">
        <w:rPr>
          <w:rFonts w:ascii="Cambria" w:hAnsi="Cambria"/>
          <w:sz w:val="24"/>
          <w:szCs w:val="24"/>
        </w:rPr>
        <w:t>ed</w:t>
      </w:r>
      <w:r w:rsidR="005769FB" w:rsidRPr="003941DF">
        <w:rPr>
          <w:rFonts w:ascii="Cambria" w:hAnsi="Cambria"/>
          <w:sz w:val="24"/>
          <w:szCs w:val="24"/>
        </w:rPr>
        <w:t xml:space="preserve"> a predicted ATPase domain and </w:t>
      </w:r>
      <w:r w:rsidR="00EB5A33">
        <w:rPr>
          <w:rFonts w:ascii="Cambria" w:hAnsi="Cambria"/>
          <w:sz w:val="24"/>
          <w:szCs w:val="24"/>
        </w:rPr>
        <w:t>wa</w:t>
      </w:r>
      <w:r w:rsidR="005769FB" w:rsidRPr="003941DF">
        <w:rPr>
          <w:rFonts w:ascii="Cambria" w:hAnsi="Cambria"/>
          <w:sz w:val="24"/>
          <w:szCs w:val="24"/>
        </w:rPr>
        <w:t>s homologous to genes in a wide range of phages and bacteria. The consistent mutations in the tail fiber gene and capsid and scaffold gene</w:t>
      </w:r>
      <w:r w:rsidR="004652AF" w:rsidRPr="003941DF">
        <w:rPr>
          <w:rFonts w:ascii="Cambria" w:hAnsi="Cambria"/>
          <w:sz w:val="24"/>
          <w:szCs w:val="24"/>
        </w:rPr>
        <w:t xml:space="preserve"> indicat</w:t>
      </w:r>
      <w:r w:rsidR="00D76882" w:rsidRPr="003941DF">
        <w:rPr>
          <w:rFonts w:ascii="Cambria" w:hAnsi="Cambria"/>
          <w:sz w:val="24"/>
          <w:szCs w:val="24"/>
        </w:rPr>
        <w:t>e</w:t>
      </w:r>
      <w:r w:rsidR="005769FB" w:rsidRPr="003941DF">
        <w:rPr>
          <w:rFonts w:ascii="Cambria" w:hAnsi="Cambria"/>
          <w:sz w:val="24"/>
          <w:szCs w:val="24"/>
        </w:rPr>
        <w:t xml:space="preserve"> that</w:t>
      </w:r>
      <w:r w:rsidR="004652AF" w:rsidRPr="003941DF">
        <w:rPr>
          <w:rFonts w:ascii="Cambria" w:hAnsi="Cambria"/>
          <w:sz w:val="24"/>
          <w:szCs w:val="24"/>
        </w:rPr>
        <w:t xml:space="preserve"> mutations in structural genes are the primary route for adapting to hosts in these conditions.</w:t>
      </w:r>
    </w:p>
    <w:p w14:paraId="452FC2FA" w14:textId="35F59BF2" w:rsidR="00302F84" w:rsidRPr="003941DF" w:rsidRDefault="004652AF" w:rsidP="003941DF">
      <w:pPr>
        <w:spacing w:line="480" w:lineRule="auto"/>
        <w:rPr>
          <w:rFonts w:ascii="Cambria" w:hAnsi="Cambria"/>
          <w:b/>
          <w:sz w:val="24"/>
          <w:szCs w:val="24"/>
        </w:rPr>
      </w:pPr>
      <w:r w:rsidRPr="003941DF">
        <w:rPr>
          <w:rFonts w:ascii="Cambria" w:hAnsi="Cambria"/>
          <w:sz w:val="24"/>
          <w:szCs w:val="24"/>
        </w:rPr>
        <w:tab/>
      </w:r>
      <w:r w:rsidR="00B41549" w:rsidRPr="003941DF">
        <w:rPr>
          <w:rFonts w:ascii="Cambria" w:hAnsi="Cambria"/>
          <w:i/>
          <w:sz w:val="24"/>
          <w:szCs w:val="24"/>
        </w:rPr>
        <w:t xml:space="preserve">Enterococcus </w:t>
      </w:r>
      <w:r w:rsidR="00B41549" w:rsidRPr="003941DF">
        <w:rPr>
          <w:rFonts w:ascii="Cambria" w:hAnsi="Cambria"/>
          <w:sz w:val="24"/>
          <w:szCs w:val="24"/>
        </w:rPr>
        <w:t xml:space="preserve">strains </w:t>
      </w:r>
      <w:r w:rsidR="00E70299" w:rsidRPr="003941DF">
        <w:rPr>
          <w:rFonts w:ascii="Cambria" w:hAnsi="Cambria"/>
          <w:sz w:val="24"/>
          <w:szCs w:val="24"/>
        </w:rPr>
        <w:t>grown</w:t>
      </w:r>
      <w:r w:rsidR="00B41549" w:rsidRPr="003941DF">
        <w:rPr>
          <w:rFonts w:ascii="Cambria" w:hAnsi="Cambria"/>
          <w:sz w:val="24"/>
          <w:szCs w:val="24"/>
        </w:rPr>
        <w:t xml:space="preserve"> with </w:t>
      </w:r>
      <w:proofErr w:type="spellStart"/>
      <w:r w:rsidR="00B41549" w:rsidRPr="003941DF">
        <w:rPr>
          <w:rFonts w:ascii="Cambria" w:hAnsi="Cambria"/>
          <w:i/>
          <w:sz w:val="24"/>
          <w:szCs w:val="24"/>
        </w:rPr>
        <w:t>Brockvirinae</w:t>
      </w:r>
      <w:proofErr w:type="spellEnd"/>
      <w:r w:rsidR="00B41549" w:rsidRPr="003941DF">
        <w:rPr>
          <w:rFonts w:ascii="Cambria" w:hAnsi="Cambria"/>
          <w:i/>
          <w:sz w:val="24"/>
          <w:szCs w:val="24"/>
        </w:rPr>
        <w:t xml:space="preserve"> </w:t>
      </w:r>
      <w:r w:rsidR="00B41549" w:rsidRPr="003941DF">
        <w:rPr>
          <w:rFonts w:ascii="Cambria" w:hAnsi="Cambria"/>
          <w:sz w:val="24"/>
          <w:szCs w:val="24"/>
        </w:rPr>
        <w:t>phages consistently evolved mutations in genes involved in exopolysaccharide synthesis (</w:t>
      </w:r>
      <w:r w:rsidR="0001264D" w:rsidRPr="003941DF">
        <w:rPr>
          <w:rFonts w:ascii="Cambria" w:hAnsi="Cambria"/>
          <w:b/>
          <w:sz w:val="24"/>
          <w:szCs w:val="24"/>
        </w:rPr>
        <w:t xml:space="preserve">Figure </w:t>
      </w:r>
      <w:r w:rsidR="006E51CA">
        <w:rPr>
          <w:rFonts w:ascii="Cambria" w:hAnsi="Cambria"/>
          <w:b/>
          <w:sz w:val="24"/>
          <w:szCs w:val="24"/>
        </w:rPr>
        <w:t>3</w:t>
      </w:r>
      <w:r w:rsidR="0001264D" w:rsidRPr="003941DF">
        <w:rPr>
          <w:rFonts w:ascii="Cambria" w:hAnsi="Cambria"/>
          <w:b/>
          <w:sz w:val="24"/>
          <w:szCs w:val="24"/>
        </w:rPr>
        <w:t xml:space="preserve">, </w:t>
      </w:r>
      <w:r w:rsidR="00FC76D6">
        <w:rPr>
          <w:rFonts w:ascii="Cambria" w:hAnsi="Cambria"/>
          <w:b/>
          <w:sz w:val="24"/>
          <w:szCs w:val="24"/>
        </w:rPr>
        <w:t xml:space="preserve">S2, </w:t>
      </w:r>
      <w:r w:rsidR="0001264D" w:rsidRPr="003941DF">
        <w:rPr>
          <w:rFonts w:ascii="Cambria" w:hAnsi="Cambria"/>
          <w:b/>
          <w:sz w:val="24"/>
          <w:szCs w:val="24"/>
        </w:rPr>
        <w:t xml:space="preserve">Table </w:t>
      </w:r>
      <w:r w:rsidR="003941DF">
        <w:rPr>
          <w:rFonts w:ascii="Cambria" w:hAnsi="Cambria"/>
          <w:b/>
          <w:sz w:val="24"/>
          <w:szCs w:val="24"/>
        </w:rPr>
        <w:t>S</w:t>
      </w:r>
      <w:r w:rsidR="00AB403D">
        <w:rPr>
          <w:rFonts w:ascii="Cambria" w:hAnsi="Cambria"/>
          <w:b/>
          <w:sz w:val="24"/>
          <w:szCs w:val="24"/>
        </w:rPr>
        <w:t>3</w:t>
      </w:r>
      <w:r w:rsidR="00B41549" w:rsidRPr="003941DF">
        <w:rPr>
          <w:rFonts w:ascii="Cambria" w:hAnsi="Cambria"/>
          <w:sz w:val="24"/>
          <w:szCs w:val="24"/>
        </w:rPr>
        <w:t xml:space="preserve">). All three </w:t>
      </w:r>
      <w:r w:rsidR="00B41549" w:rsidRPr="003941DF">
        <w:rPr>
          <w:rFonts w:ascii="Cambria" w:hAnsi="Cambria"/>
          <w:i/>
          <w:sz w:val="24"/>
          <w:szCs w:val="24"/>
        </w:rPr>
        <w:t xml:space="preserve">E. faecalis </w:t>
      </w:r>
      <w:r w:rsidR="00B41549" w:rsidRPr="003941DF">
        <w:rPr>
          <w:rFonts w:ascii="Cambria" w:hAnsi="Cambria"/>
          <w:sz w:val="24"/>
          <w:szCs w:val="24"/>
        </w:rPr>
        <w:t>strains</w:t>
      </w:r>
      <w:r w:rsidR="000B2355" w:rsidRPr="003941DF">
        <w:rPr>
          <w:rFonts w:ascii="Cambria" w:hAnsi="Cambria"/>
          <w:sz w:val="24"/>
          <w:szCs w:val="24"/>
        </w:rPr>
        <w:t xml:space="preserve"> acquired </w:t>
      </w:r>
      <w:r w:rsidR="00EB5A33">
        <w:rPr>
          <w:rFonts w:ascii="Cambria" w:hAnsi="Cambria"/>
          <w:sz w:val="24"/>
          <w:szCs w:val="24"/>
        </w:rPr>
        <w:t xml:space="preserve">point and nonsense </w:t>
      </w:r>
      <w:r w:rsidR="000B2355" w:rsidRPr="003941DF">
        <w:rPr>
          <w:rFonts w:ascii="Cambria" w:hAnsi="Cambria"/>
          <w:sz w:val="24"/>
          <w:szCs w:val="24"/>
        </w:rPr>
        <w:t xml:space="preserve">mutations in </w:t>
      </w:r>
      <w:r w:rsidR="00EB5A33">
        <w:rPr>
          <w:rFonts w:ascii="Cambria" w:hAnsi="Cambria"/>
          <w:sz w:val="24"/>
          <w:szCs w:val="24"/>
        </w:rPr>
        <w:t xml:space="preserve">three of the nineteen </w:t>
      </w:r>
      <w:r w:rsidR="00DC51D6" w:rsidRPr="003941DF">
        <w:rPr>
          <w:rFonts w:ascii="Cambria" w:hAnsi="Cambria"/>
          <w:sz w:val="24"/>
          <w:szCs w:val="24"/>
        </w:rPr>
        <w:t xml:space="preserve">genes in </w:t>
      </w:r>
      <w:r w:rsidR="000B2355" w:rsidRPr="003941DF">
        <w:rPr>
          <w:rFonts w:ascii="Cambria" w:hAnsi="Cambria"/>
          <w:sz w:val="24"/>
          <w:szCs w:val="24"/>
        </w:rPr>
        <w:t xml:space="preserve">the </w:t>
      </w:r>
      <w:proofErr w:type="spellStart"/>
      <w:r w:rsidR="000B2355" w:rsidRPr="003941DF">
        <w:rPr>
          <w:rFonts w:ascii="Cambria" w:hAnsi="Cambria"/>
          <w:sz w:val="24"/>
          <w:szCs w:val="24"/>
        </w:rPr>
        <w:t>Epa</w:t>
      </w:r>
      <w:proofErr w:type="spellEnd"/>
      <w:r w:rsidR="000B2355" w:rsidRPr="003941DF">
        <w:rPr>
          <w:rFonts w:ascii="Cambria" w:hAnsi="Cambria"/>
          <w:sz w:val="24"/>
          <w:szCs w:val="24"/>
        </w:rPr>
        <w:t xml:space="preserve"> exopo</w:t>
      </w:r>
      <w:r w:rsidR="00DC51D6" w:rsidRPr="003941DF">
        <w:rPr>
          <w:rFonts w:ascii="Cambria" w:hAnsi="Cambria"/>
          <w:sz w:val="24"/>
          <w:szCs w:val="24"/>
        </w:rPr>
        <w:t>lysaccharide</w:t>
      </w:r>
      <w:r w:rsidR="000B2355" w:rsidRPr="003941DF">
        <w:rPr>
          <w:rFonts w:ascii="Cambria" w:hAnsi="Cambria"/>
          <w:sz w:val="24"/>
          <w:szCs w:val="24"/>
        </w:rPr>
        <w:t xml:space="preserve"> synthesis locus</w:t>
      </w:r>
      <w:r w:rsidR="00DC51D6" w:rsidRPr="003941DF">
        <w:rPr>
          <w:rFonts w:ascii="Cambria" w:hAnsi="Cambria"/>
          <w:sz w:val="24"/>
          <w:szCs w:val="24"/>
        </w:rPr>
        <w:t>.</w:t>
      </w:r>
      <w:r w:rsidR="00E87577" w:rsidRPr="003941DF">
        <w:rPr>
          <w:rFonts w:ascii="Cambria" w:hAnsi="Cambria"/>
          <w:sz w:val="24"/>
          <w:szCs w:val="24"/>
        </w:rPr>
        <w:t xml:space="preserve"> </w:t>
      </w:r>
      <w:r w:rsidR="006B32EE" w:rsidRPr="003941DF">
        <w:rPr>
          <w:rFonts w:ascii="Cambria" w:hAnsi="Cambria"/>
          <w:sz w:val="24"/>
          <w:szCs w:val="24"/>
        </w:rPr>
        <w:t>Host control cultures lacking phage never acquired mutations in these gene</w:t>
      </w:r>
      <w:r w:rsidR="0001264D" w:rsidRPr="003941DF">
        <w:rPr>
          <w:rFonts w:ascii="Cambria" w:hAnsi="Cambria"/>
          <w:sz w:val="24"/>
          <w:szCs w:val="24"/>
        </w:rPr>
        <w:t>s</w:t>
      </w:r>
      <w:r w:rsidR="006B32EE" w:rsidRPr="003941DF">
        <w:rPr>
          <w:rFonts w:ascii="Cambria" w:hAnsi="Cambria"/>
          <w:sz w:val="24"/>
          <w:szCs w:val="24"/>
        </w:rPr>
        <w:t xml:space="preserve">. </w:t>
      </w:r>
      <w:r w:rsidR="00345260" w:rsidRPr="003941DF">
        <w:rPr>
          <w:rFonts w:ascii="Cambria" w:hAnsi="Cambria"/>
          <w:sz w:val="24"/>
          <w:szCs w:val="24"/>
        </w:rPr>
        <w:t xml:space="preserve">In contrast to </w:t>
      </w:r>
      <w:r w:rsidR="00345260" w:rsidRPr="003941DF">
        <w:rPr>
          <w:rFonts w:ascii="Cambria" w:hAnsi="Cambria"/>
          <w:i/>
          <w:sz w:val="24"/>
          <w:szCs w:val="24"/>
        </w:rPr>
        <w:t>E. faecalis</w:t>
      </w:r>
      <w:r w:rsidR="00345260" w:rsidRPr="003941DF">
        <w:rPr>
          <w:rFonts w:ascii="Cambria" w:hAnsi="Cambria"/>
          <w:sz w:val="24"/>
          <w:szCs w:val="24"/>
        </w:rPr>
        <w:t xml:space="preserve">, when </w:t>
      </w:r>
      <w:r w:rsidR="00345260" w:rsidRPr="003941DF">
        <w:rPr>
          <w:rFonts w:ascii="Cambria" w:hAnsi="Cambria"/>
          <w:i/>
          <w:sz w:val="24"/>
          <w:szCs w:val="24"/>
        </w:rPr>
        <w:t>E. faecium</w:t>
      </w:r>
      <w:r w:rsidR="00345260" w:rsidRPr="003941DF">
        <w:rPr>
          <w:rFonts w:ascii="Cambria" w:hAnsi="Cambria"/>
          <w:sz w:val="24"/>
          <w:szCs w:val="24"/>
        </w:rPr>
        <w:t xml:space="preserve"> TX1330 coevolved</w:t>
      </w:r>
      <w:r w:rsidR="00B66775" w:rsidRPr="003941DF">
        <w:rPr>
          <w:rFonts w:ascii="Cambria" w:hAnsi="Cambria"/>
          <w:sz w:val="24"/>
          <w:szCs w:val="24"/>
        </w:rPr>
        <w:t xml:space="preserve"> with </w:t>
      </w:r>
      <w:proofErr w:type="spellStart"/>
      <w:r w:rsidR="00B66775" w:rsidRPr="003941DF">
        <w:rPr>
          <w:rFonts w:ascii="Cambria" w:hAnsi="Cambria"/>
          <w:i/>
          <w:sz w:val="24"/>
          <w:szCs w:val="24"/>
        </w:rPr>
        <w:t>Brockvirinae</w:t>
      </w:r>
      <w:proofErr w:type="spellEnd"/>
      <w:r w:rsidR="00B66775" w:rsidRPr="003941DF">
        <w:rPr>
          <w:rFonts w:ascii="Cambria" w:hAnsi="Cambria"/>
          <w:i/>
          <w:sz w:val="24"/>
          <w:szCs w:val="24"/>
        </w:rPr>
        <w:t xml:space="preserve"> </w:t>
      </w:r>
      <w:r w:rsidR="00B66775" w:rsidRPr="003941DF">
        <w:rPr>
          <w:rFonts w:ascii="Cambria" w:hAnsi="Cambria"/>
          <w:sz w:val="24"/>
          <w:szCs w:val="24"/>
        </w:rPr>
        <w:t xml:space="preserve">phages, the </w:t>
      </w:r>
      <w:proofErr w:type="spellStart"/>
      <w:r w:rsidR="00B66775" w:rsidRPr="003941DF">
        <w:rPr>
          <w:rFonts w:ascii="Cambria" w:hAnsi="Cambria"/>
          <w:sz w:val="24"/>
          <w:szCs w:val="24"/>
        </w:rPr>
        <w:t>Yqw</w:t>
      </w:r>
      <w:proofErr w:type="spellEnd"/>
      <w:r w:rsidR="00B66775" w:rsidRPr="003941DF">
        <w:rPr>
          <w:rFonts w:ascii="Cambria" w:hAnsi="Cambria"/>
          <w:sz w:val="24"/>
          <w:szCs w:val="24"/>
        </w:rPr>
        <w:t xml:space="preserve"> exopolysaccharide synthesis locus was consistently mutated</w:t>
      </w:r>
      <w:r w:rsidR="00DC51D6" w:rsidRPr="003941DF">
        <w:rPr>
          <w:rFonts w:ascii="Cambria" w:hAnsi="Cambria"/>
          <w:sz w:val="24"/>
          <w:szCs w:val="24"/>
        </w:rPr>
        <w:t xml:space="preserve">. </w:t>
      </w:r>
      <w:r w:rsidR="00EF2D0F">
        <w:rPr>
          <w:rFonts w:ascii="Cambria" w:hAnsi="Cambria"/>
          <w:sz w:val="24"/>
          <w:szCs w:val="24"/>
        </w:rPr>
        <w:t>M</w:t>
      </w:r>
      <w:r w:rsidR="006B32EE" w:rsidRPr="003941DF">
        <w:rPr>
          <w:rFonts w:ascii="Cambria" w:hAnsi="Cambria"/>
          <w:sz w:val="24"/>
          <w:szCs w:val="24"/>
        </w:rPr>
        <w:t xml:space="preserve">utations in the </w:t>
      </w:r>
      <w:proofErr w:type="spellStart"/>
      <w:r w:rsidR="006B32EE" w:rsidRPr="003941DF">
        <w:rPr>
          <w:rFonts w:ascii="Cambria" w:hAnsi="Cambria"/>
          <w:sz w:val="24"/>
          <w:szCs w:val="24"/>
        </w:rPr>
        <w:t>Yqw</w:t>
      </w:r>
      <w:proofErr w:type="spellEnd"/>
      <w:r w:rsidR="006B32EE" w:rsidRPr="003941DF">
        <w:rPr>
          <w:rFonts w:ascii="Cambria" w:hAnsi="Cambria"/>
          <w:sz w:val="24"/>
          <w:szCs w:val="24"/>
        </w:rPr>
        <w:t xml:space="preserve"> locus mutations also occurred in the host control cultures</w:t>
      </w:r>
      <w:r w:rsidR="00EF2D0F">
        <w:rPr>
          <w:rFonts w:ascii="Cambria" w:hAnsi="Cambria"/>
          <w:sz w:val="24"/>
          <w:szCs w:val="24"/>
        </w:rPr>
        <w:t xml:space="preserve">; these cultures </w:t>
      </w:r>
      <w:r w:rsidR="006B32EE" w:rsidRPr="003941DF">
        <w:rPr>
          <w:rFonts w:ascii="Cambria" w:hAnsi="Cambria"/>
          <w:sz w:val="24"/>
          <w:szCs w:val="24"/>
        </w:rPr>
        <w:t>showed signs of prophage induction based on an increase in sequencing coverage of a predicted prophage</w:t>
      </w:r>
      <w:r w:rsidR="00F42521" w:rsidRPr="003941DF">
        <w:rPr>
          <w:rFonts w:ascii="Cambria" w:hAnsi="Cambria"/>
          <w:sz w:val="24"/>
          <w:szCs w:val="24"/>
        </w:rPr>
        <w:t xml:space="preserve">, </w:t>
      </w:r>
      <w:r w:rsidR="00EF2D0F">
        <w:rPr>
          <w:rFonts w:ascii="Cambria" w:hAnsi="Cambria"/>
          <w:sz w:val="24"/>
          <w:szCs w:val="24"/>
        </w:rPr>
        <w:t xml:space="preserve">and </w:t>
      </w:r>
      <w:r w:rsidR="00F42521" w:rsidRPr="003941DF">
        <w:rPr>
          <w:rFonts w:ascii="Cambria" w:hAnsi="Cambria"/>
          <w:sz w:val="24"/>
          <w:szCs w:val="24"/>
        </w:rPr>
        <w:t xml:space="preserve">therefore it </w:t>
      </w:r>
      <w:r w:rsidR="00EF2D0F">
        <w:rPr>
          <w:rFonts w:ascii="Cambria" w:hAnsi="Cambria"/>
          <w:sz w:val="24"/>
          <w:szCs w:val="24"/>
        </w:rPr>
        <w:t>wa</w:t>
      </w:r>
      <w:r w:rsidR="00F42521" w:rsidRPr="003941DF">
        <w:rPr>
          <w:rFonts w:ascii="Cambria" w:hAnsi="Cambria"/>
          <w:sz w:val="24"/>
          <w:szCs w:val="24"/>
        </w:rPr>
        <w:t xml:space="preserve">s unclear if mutations in the </w:t>
      </w:r>
      <w:proofErr w:type="spellStart"/>
      <w:r w:rsidR="00F42521" w:rsidRPr="003941DF">
        <w:rPr>
          <w:rFonts w:ascii="Cambria" w:hAnsi="Cambria"/>
          <w:sz w:val="24"/>
          <w:szCs w:val="24"/>
        </w:rPr>
        <w:t>Yqw</w:t>
      </w:r>
      <w:proofErr w:type="spellEnd"/>
      <w:r w:rsidR="00F42521" w:rsidRPr="003941DF">
        <w:rPr>
          <w:rFonts w:ascii="Cambria" w:hAnsi="Cambria"/>
          <w:sz w:val="24"/>
          <w:szCs w:val="24"/>
        </w:rPr>
        <w:t xml:space="preserve"> locus c</w:t>
      </w:r>
      <w:r w:rsidR="00EF2D0F">
        <w:rPr>
          <w:rFonts w:ascii="Cambria" w:hAnsi="Cambria"/>
          <w:sz w:val="24"/>
          <w:szCs w:val="24"/>
        </w:rPr>
        <w:t>ould</w:t>
      </w:r>
      <w:r w:rsidR="00F42521" w:rsidRPr="003941DF">
        <w:rPr>
          <w:rFonts w:ascii="Cambria" w:hAnsi="Cambria"/>
          <w:sz w:val="24"/>
          <w:szCs w:val="24"/>
        </w:rPr>
        <w:t xml:space="preserve"> be attributed to phage evolutionary pressure</w:t>
      </w:r>
      <w:r w:rsidR="00B66775" w:rsidRPr="003941DF">
        <w:rPr>
          <w:rFonts w:ascii="Cambria" w:hAnsi="Cambria"/>
          <w:sz w:val="24"/>
          <w:szCs w:val="24"/>
        </w:rPr>
        <w:t xml:space="preserve">. </w:t>
      </w:r>
      <w:r w:rsidR="00460218" w:rsidRPr="003941DF">
        <w:rPr>
          <w:rFonts w:ascii="Cambria" w:hAnsi="Cambria"/>
          <w:sz w:val="24"/>
          <w:szCs w:val="24"/>
        </w:rPr>
        <w:t xml:space="preserve">Mutations in other genes </w:t>
      </w:r>
      <w:r w:rsidR="00EF2D0F">
        <w:rPr>
          <w:rFonts w:ascii="Cambria" w:hAnsi="Cambria"/>
          <w:sz w:val="24"/>
          <w:szCs w:val="24"/>
        </w:rPr>
        <w:t>occurred</w:t>
      </w:r>
      <w:r w:rsidR="00460218" w:rsidRPr="003941DF">
        <w:rPr>
          <w:rFonts w:ascii="Cambria" w:hAnsi="Cambria"/>
          <w:sz w:val="24"/>
          <w:szCs w:val="24"/>
        </w:rPr>
        <w:t>, but not with the same frequency or consistency as genes involved in exopolysaccharide synthesis</w:t>
      </w:r>
      <w:r w:rsidR="00F42521" w:rsidRPr="003941DF">
        <w:rPr>
          <w:rFonts w:ascii="Cambria" w:hAnsi="Cambria"/>
          <w:sz w:val="24"/>
          <w:szCs w:val="24"/>
        </w:rPr>
        <w:t xml:space="preserve"> (</w:t>
      </w:r>
      <w:r w:rsidR="00F42521" w:rsidRPr="003941DF">
        <w:rPr>
          <w:rFonts w:ascii="Cambria" w:hAnsi="Cambria"/>
          <w:b/>
          <w:sz w:val="24"/>
          <w:szCs w:val="24"/>
        </w:rPr>
        <w:t xml:space="preserve">Table </w:t>
      </w:r>
      <w:r w:rsidR="003941DF">
        <w:rPr>
          <w:rFonts w:ascii="Cambria" w:hAnsi="Cambria"/>
          <w:b/>
          <w:sz w:val="24"/>
          <w:szCs w:val="24"/>
        </w:rPr>
        <w:t>S</w:t>
      </w:r>
      <w:r w:rsidR="00AB403D">
        <w:rPr>
          <w:rFonts w:ascii="Cambria" w:hAnsi="Cambria"/>
          <w:b/>
          <w:sz w:val="24"/>
          <w:szCs w:val="24"/>
        </w:rPr>
        <w:t>3</w:t>
      </w:r>
      <w:r w:rsidR="00F42521" w:rsidRPr="003941DF">
        <w:rPr>
          <w:rFonts w:ascii="Cambria" w:hAnsi="Cambria"/>
          <w:sz w:val="24"/>
          <w:szCs w:val="24"/>
        </w:rPr>
        <w:t>)</w:t>
      </w:r>
      <w:r w:rsidR="00460218" w:rsidRPr="003941DF">
        <w:rPr>
          <w:rFonts w:ascii="Cambria" w:hAnsi="Cambria"/>
          <w:sz w:val="24"/>
          <w:szCs w:val="24"/>
        </w:rPr>
        <w:t>. Therefore, m</w:t>
      </w:r>
      <w:r w:rsidR="00DC51D6" w:rsidRPr="003941DF">
        <w:rPr>
          <w:rFonts w:ascii="Cambria" w:hAnsi="Cambria"/>
          <w:sz w:val="24"/>
          <w:szCs w:val="24"/>
        </w:rPr>
        <w:t>utations in capsule synthesis genes are a consistent feature of E</w:t>
      </w:r>
      <w:r w:rsidR="00DC51D6" w:rsidRPr="003941DF">
        <w:rPr>
          <w:rFonts w:ascii="Cambria" w:hAnsi="Cambria"/>
          <w:i/>
          <w:sz w:val="24"/>
          <w:szCs w:val="24"/>
        </w:rPr>
        <w:t xml:space="preserve">nterococcus </w:t>
      </w:r>
      <w:r w:rsidR="00DC51D6" w:rsidRPr="003941DF">
        <w:rPr>
          <w:rFonts w:ascii="Cambria" w:hAnsi="Cambria"/>
          <w:sz w:val="24"/>
          <w:szCs w:val="24"/>
        </w:rPr>
        <w:t xml:space="preserve">coevolution with </w:t>
      </w:r>
      <w:proofErr w:type="spellStart"/>
      <w:r w:rsidR="00DC51D6" w:rsidRPr="003941DF">
        <w:rPr>
          <w:rFonts w:ascii="Cambria" w:hAnsi="Cambria"/>
          <w:i/>
          <w:sz w:val="24"/>
          <w:szCs w:val="24"/>
        </w:rPr>
        <w:t>Brockvirinae</w:t>
      </w:r>
      <w:proofErr w:type="spellEnd"/>
      <w:r w:rsidR="00DC51D6" w:rsidRPr="003941DF">
        <w:rPr>
          <w:rFonts w:ascii="Cambria" w:hAnsi="Cambria"/>
          <w:i/>
          <w:sz w:val="24"/>
          <w:szCs w:val="24"/>
        </w:rPr>
        <w:t xml:space="preserve"> </w:t>
      </w:r>
      <w:r w:rsidR="00DC51D6" w:rsidRPr="003941DF">
        <w:rPr>
          <w:rFonts w:ascii="Cambria" w:hAnsi="Cambria"/>
          <w:sz w:val="24"/>
          <w:szCs w:val="24"/>
        </w:rPr>
        <w:t>phages.</w:t>
      </w:r>
    </w:p>
    <w:p w14:paraId="1B07A1D6" w14:textId="2DF7D142" w:rsidR="00302F84" w:rsidRPr="003941DF" w:rsidRDefault="003404C3" w:rsidP="003941DF">
      <w:pPr>
        <w:spacing w:line="480" w:lineRule="auto"/>
        <w:rPr>
          <w:rFonts w:ascii="Cambria" w:hAnsi="Cambria"/>
          <w:b/>
          <w:sz w:val="24"/>
          <w:szCs w:val="24"/>
        </w:rPr>
      </w:pPr>
      <w:r w:rsidRPr="003941DF">
        <w:rPr>
          <w:rFonts w:ascii="Cambria" w:hAnsi="Cambria"/>
          <w:b/>
          <w:sz w:val="24"/>
          <w:szCs w:val="24"/>
        </w:rPr>
        <w:t>DISCUSSION</w:t>
      </w:r>
    </w:p>
    <w:p w14:paraId="720C1AD9" w14:textId="24923DA4" w:rsidR="00E90FD0" w:rsidRPr="003941DF" w:rsidRDefault="00E90FD0" w:rsidP="003941DF">
      <w:pPr>
        <w:spacing w:line="480" w:lineRule="auto"/>
        <w:rPr>
          <w:rFonts w:ascii="Cambria" w:hAnsi="Cambria"/>
          <w:sz w:val="24"/>
          <w:szCs w:val="24"/>
        </w:rPr>
      </w:pPr>
      <w:r w:rsidRPr="003941DF">
        <w:rPr>
          <w:rFonts w:ascii="Cambria" w:hAnsi="Cambria"/>
          <w:sz w:val="24"/>
          <w:szCs w:val="24"/>
        </w:rPr>
        <w:tab/>
        <w:t>Here, we present a characterization of</w:t>
      </w:r>
      <w:r w:rsidR="009659C0" w:rsidRPr="003941DF">
        <w:rPr>
          <w:rFonts w:ascii="Cambria" w:hAnsi="Cambria"/>
          <w:i/>
          <w:sz w:val="24"/>
          <w:szCs w:val="24"/>
        </w:rPr>
        <w:t xml:space="preserve"> </w:t>
      </w:r>
      <w:r w:rsidR="00F42521" w:rsidRPr="003941DF">
        <w:rPr>
          <w:rFonts w:ascii="Cambria" w:hAnsi="Cambria"/>
          <w:sz w:val="24"/>
          <w:szCs w:val="24"/>
        </w:rPr>
        <w:t>two genera of</w:t>
      </w:r>
      <w:r w:rsidR="00F42521" w:rsidRPr="003941DF">
        <w:rPr>
          <w:rFonts w:ascii="Cambria" w:hAnsi="Cambria"/>
          <w:i/>
          <w:sz w:val="24"/>
          <w:szCs w:val="24"/>
        </w:rPr>
        <w:t xml:space="preserve"> </w:t>
      </w:r>
      <w:proofErr w:type="spellStart"/>
      <w:r w:rsidR="00EE23CD" w:rsidRPr="003941DF">
        <w:rPr>
          <w:rFonts w:ascii="Cambria" w:hAnsi="Cambria"/>
          <w:i/>
          <w:sz w:val="24"/>
          <w:szCs w:val="24"/>
        </w:rPr>
        <w:t>Brockvirinae</w:t>
      </w:r>
      <w:proofErr w:type="spellEnd"/>
      <w:r w:rsidR="00EE23CD" w:rsidRPr="003941DF">
        <w:rPr>
          <w:rFonts w:ascii="Cambria" w:hAnsi="Cambria"/>
          <w:sz w:val="24"/>
          <w:szCs w:val="24"/>
        </w:rPr>
        <w:t xml:space="preserve"> </w:t>
      </w:r>
      <w:r w:rsidR="00DD3684" w:rsidRPr="003941DF">
        <w:rPr>
          <w:rFonts w:ascii="Cambria" w:hAnsi="Cambria"/>
          <w:sz w:val="24"/>
          <w:szCs w:val="24"/>
        </w:rPr>
        <w:t>phages infecting</w:t>
      </w:r>
      <w:r w:rsidRPr="003941DF">
        <w:rPr>
          <w:rFonts w:ascii="Cambria" w:hAnsi="Cambria"/>
          <w:sz w:val="24"/>
          <w:szCs w:val="24"/>
        </w:rPr>
        <w:t xml:space="preserve"> </w:t>
      </w:r>
      <w:r w:rsidR="00F72CFE">
        <w:rPr>
          <w:rFonts w:ascii="Cambria" w:hAnsi="Cambria"/>
          <w:sz w:val="24"/>
          <w:szCs w:val="24"/>
        </w:rPr>
        <w:t xml:space="preserve">two species of </w:t>
      </w:r>
      <w:r w:rsidRPr="003941DF">
        <w:rPr>
          <w:rFonts w:ascii="Cambria" w:hAnsi="Cambria"/>
          <w:i/>
          <w:sz w:val="24"/>
          <w:szCs w:val="24"/>
        </w:rPr>
        <w:t>Enterococcus</w:t>
      </w:r>
      <w:r w:rsidRPr="003941DF">
        <w:rPr>
          <w:rFonts w:ascii="Cambria" w:hAnsi="Cambria"/>
          <w:sz w:val="24"/>
          <w:szCs w:val="24"/>
        </w:rPr>
        <w:t xml:space="preserve">. </w:t>
      </w:r>
      <w:r w:rsidR="00F42521" w:rsidRPr="003941DF">
        <w:rPr>
          <w:rFonts w:ascii="Cambria" w:hAnsi="Cambria"/>
          <w:sz w:val="24"/>
          <w:szCs w:val="24"/>
        </w:rPr>
        <w:t>These two genera display</w:t>
      </w:r>
      <w:r w:rsidR="000B3C47">
        <w:rPr>
          <w:rFonts w:ascii="Cambria" w:hAnsi="Cambria"/>
          <w:sz w:val="24"/>
          <w:szCs w:val="24"/>
        </w:rPr>
        <w:t>ed</w:t>
      </w:r>
      <w:r w:rsidR="00F42521" w:rsidRPr="003941DF">
        <w:rPr>
          <w:rFonts w:ascii="Cambria" w:hAnsi="Cambria"/>
          <w:sz w:val="24"/>
          <w:szCs w:val="24"/>
        </w:rPr>
        <w:t xml:space="preserve"> distinct infectivity patterns for </w:t>
      </w:r>
      <w:r w:rsidR="00F42521" w:rsidRPr="003941DF">
        <w:rPr>
          <w:rFonts w:ascii="Cambria" w:hAnsi="Cambria"/>
          <w:i/>
          <w:sz w:val="24"/>
          <w:szCs w:val="24"/>
        </w:rPr>
        <w:t>E. faecium</w:t>
      </w:r>
      <w:r w:rsidR="00F42521" w:rsidRPr="003941DF">
        <w:rPr>
          <w:rFonts w:ascii="Cambria" w:hAnsi="Cambria"/>
          <w:sz w:val="24"/>
          <w:szCs w:val="24"/>
        </w:rPr>
        <w:t xml:space="preserve"> and </w:t>
      </w:r>
      <w:r w:rsidR="00F42521" w:rsidRPr="003941DF">
        <w:rPr>
          <w:rFonts w:ascii="Cambria" w:hAnsi="Cambria"/>
          <w:i/>
          <w:sz w:val="24"/>
          <w:szCs w:val="24"/>
        </w:rPr>
        <w:t>E. faecalis</w:t>
      </w:r>
      <w:r w:rsidR="000B3C47">
        <w:rPr>
          <w:rFonts w:ascii="Cambria" w:hAnsi="Cambria"/>
          <w:i/>
          <w:sz w:val="24"/>
          <w:szCs w:val="24"/>
        </w:rPr>
        <w:t xml:space="preserve"> </w:t>
      </w:r>
      <w:r w:rsidR="000B3C47">
        <w:rPr>
          <w:rFonts w:ascii="Cambria" w:hAnsi="Cambria"/>
          <w:iCs/>
          <w:sz w:val="24"/>
          <w:szCs w:val="24"/>
        </w:rPr>
        <w:t xml:space="preserve">and were </w:t>
      </w:r>
      <w:r w:rsidR="009659C0" w:rsidRPr="003941DF">
        <w:rPr>
          <w:rFonts w:ascii="Cambria" w:hAnsi="Cambria"/>
          <w:sz w:val="24"/>
          <w:szCs w:val="24"/>
        </w:rPr>
        <w:t xml:space="preserve">found to be globally distributed in fecal metagenomes of </w:t>
      </w:r>
      <w:r w:rsidR="009659C0" w:rsidRPr="003941DF">
        <w:rPr>
          <w:rFonts w:ascii="Cambria" w:hAnsi="Cambria"/>
          <w:sz w:val="24"/>
          <w:szCs w:val="24"/>
        </w:rPr>
        <w:lastRenderedPageBreak/>
        <w:t xml:space="preserve">humans and several animals. </w:t>
      </w:r>
      <w:r w:rsidR="008F539C" w:rsidRPr="003941DF">
        <w:rPr>
          <w:rFonts w:ascii="Cambria" w:hAnsi="Cambria"/>
          <w:sz w:val="24"/>
          <w:szCs w:val="24"/>
        </w:rPr>
        <w:t xml:space="preserve">Experimental coevolution of </w:t>
      </w:r>
      <w:r w:rsidR="009B6B5E" w:rsidRPr="003941DF">
        <w:rPr>
          <w:rFonts w:ascii="Cambria" w:hAnsi="Cambria"/>
          <w:sz w:val="24"/>
          <w:szCs w:val="24"/>
        </w:rPr>
        <w:t>these phages with their host bacteria consistently result</w:t>
      </w:r>
      <w:r w:rsidR="00985300">
        <w:rPr>
          <w:rFonts w:ascii="Cambria" w:hAnsi="Cambria"/>
          <w:sz w:val="24"/>
          <w:szCs w:val="24"/>
        </w:rPr>
        <w:t>ed</w:t>
      </w:r>
      <w:r w:rsidR="009B6B5E" w:rsidRPr="003941DF">
        <w:rPr>
          <w:rFonts w:ascii="Cambria" w:hAnsi="Cambria"/>
          <w:sz w:val="24"/>
          <w:szCs w:val="24"/>
        </w:rPr>
        <w:t xml:space="preserve"> in bacterial mutations in </w:t>
      </w:r>
      <w:r w:rsidR="000163EE" w:rsidRPr="003941DF">
        <w:rPr>
          <w:rFonts w:ascii="Cambria" w:hAnsi="Cambria"/>
          <w:sz w:val="24"/>
          <w:szCs w:val="24"/>
        </w:rPr>
        <w:t>exopolysaccharide</w:t>
      </w:r>
      <w:r w:rsidR="009B6B5E" w:rsidRPr="003941DF">
        <w:rPr>
          <w:rFonts w:ascii="Cambria" w:hAnsi="Cambria"/>
          <w:sz w:val="24"/>
          <w:szCs w:val="24"/>
        </w:rPr>
        <w:t xml:space="preserve"> synthesis loci and phage mutations in structural genes. </w:t>
      </w:r>
    </w:p>
    <w:p w14:paraId="6B12AAD8" w14:textId="036A61B3" w:rsidR="00804313" w:rsidRPr="003941DF" w:rsidRDefault="00EE1693" w:rsidP="003941DF">
      <w:pPr>
        <w:spacing w:line="480" w:lineRule="auto"/>
        <w:rPr>
          <w:rFonts w:ascii="Cambria" w:hAnsi="Cambria"/>
          <w:sz w:val="24"/>
          <w:szCs w:val="24"/>
        </w:rPr>
      </w:pPr>
      <w:r w:rsidRPr="003941DF">
        <w:rPr>
          <w:rFonts w:ascii="Cambria" w:hAnsi="Cambria"/>
          <w:sz w:val="24"/>
          <w:szCs w:val="24"/>
        </w:rPr>
        <w:tab/>
      </w:r>
      <w:commentRangeStart w:id="16"/>
      <w:commentRangeStart w:id="17"/>
      <w:commentRangeStart w:id="18"/>
      <w:r w:rsidRPr="003941DF">
        <w:rPr>
          <w:rFonts w:ascii="Cambria" w:hAnsi="Cambria"/>
          <w:sz w:val="24"/>
          <w:szCs w:val="24"/>
        </w:rPr>
        <w:t xml:space="preserve">The </w:t>
      </w:r>
      <w:proofErr w:type="spellStart"/>
      <w:r w:rsidR="00EE23CD" w:rsidRPr="003941DF">
        <w:rPr>
          <w:rFonts w:ascii="Cambria" w:hAnsi="Cambria"/>
          <w:i/>
          <w:sz w:val="24"/>
          <w:szCs w:val="24"/>
        </w:rPr>
        <w:t>Brockvirinae</w:t>
      </w:r>
      <w:proofErr w:type="spellEnd"/>
      <w:r w:rsidR="00EE23CD" w:rsidRPr="003941DF">
        <w:rPr>
          <w:rFonts w:ascii="Cambria" w:hAnsi="Cambria"/>
          <w:sz w:val="24"/>
          <w:szCs w:val="24"/>
        </w:rPr>
        <w:t xml:space="preserve"> </w:t>
      </w:r>
      <w:commentRangeEnd w:id="16"/>
      <w:r w:rsidR="005C5435">
        <w:rPr>
          <w:rStyle w:val="CommentReference"/>
        </w:rPr>
        <w:commentReference w:id="16"/>
      </w:r>
      <w:commentRangeEnd w:id="17"/>
      <w:r w:rsidR="00CB6762">
        <w:rPr>
          <w:rStyle w:val="CommentReference"/>
        </w:rPr>
        <w:commentReference w:id="17"/>
      </w:r>
      <w:commentRangeEnd w:id="18"/>
      <w:r w:rsidR="009558BE">
        <w:rPr>
          <w:rStyle w:val="CommentReference"/>
        </w:rPr>
        <w:commentReference w:id="18"/>
      </w:r>
      <w:r w:rsidR="00EE23CD" w:rsidRPr="003941DF">
        <w:rPr>
          <w:rFonts w:ascii="Cambria" w:hAnsi="Cambria"/>
          <w:sz w:val="24"/>
          <w:szCs w:val="24"/>
        </w:rPr>
        <w:t>f</w:t>
      </w:r>
      <w:r w:rsidRPr="003941DF">
        <w:rPr>
          <w:rFonts w:ascii="Cambria" w:hAnsi="Cambria"/>
          <w:sz w:val="24"/>
          <w:szCs w:val="24"/>
        </w:rPr>
        <w:t>amily</w:t>
      </w:r>
      <w:r w:rsidR="004F1D73" w:rsidRPr="003941DF">
        <w:rPr>
          <w:rFonts w:ascii="Cambria" w:hAnsi="Cambria"/>
          <w:sz w:val="24"/>
          <w:szCs w:val="24"/>
        </w:rPr>
        <w:t xml:space="preserve"> contains phages that infect </w:t>
      </w:r>
      <w:r w:rsidR="004F1D73" w:rsidRPr="003941DF">
        <w:rPr>
          <w:rFonts w:ascii="Cambria" w:hAnsi="Cambria"/>
          <w:i/>
          <w:sz w:val="24"/>
          <w:szCs w:val="24"/>
        </w:rPr>
        <w:t>Firmicutes</w:t>
      </w:r>
      <w:r w:rsidR="004F1D73" w:rsidRPr="003941DF">
        <w:rPr>
          <w:rFonts w:ascii="Cambria" w:hAnsi="Cambria"/>
          <w:sz w:val="24"/>
          <w:szCs w:val="24"/>
        </w:rPr>
        <w:t xml:space="preserve">. </w:t>
      </w:r>
      <w:r w:rsidR="00050A6A" w:rsidRPr="003941DF">
        <w:rPr>
          <w:rFonts w:ascii="Cambria" w:hAnsi="Cambria"/>
          <w:sz w:val="24"/>
          <w:szCs w:val="24"/>
        </w:rPr>
        <w:t xml:space="preserve">While the genome nucleotide identity and amino acid identities </w:t>
      </w:r>
      <w:ins w:id="19" w:author="Heather Maughan" w:date="2019-07-29T10:24:00Z">
        <w:r w:rsidR="00775BC7">
          <w:rPr>
            <w:rFonts w:ascii="Cambria" w:hAnsi="Cambria"/>
            <w:sz w:val="24"/>
            <w:szCs w:val="24"/>
          </w:rPr>
          <w:t>we</w:t>
        </w:r>
      </w:ins>
      <w:del w:id="20" w:author="Heather Maughan" w:date="2019-07-29T10:24:00Z">
        <w:r w:rsidR="00050A6A" w:rsidRPr="003941DF" w:rsidDel="00775BC7">
          <w:rPr>
            <w:rFonts w:ascii="Cambria" w:hAnsi="Cambria"/>
            <w:sz w:val="24"/>
            <w:szCs w:val="24"/>
          </w:rPr>
          <w:delText>a</w:delText>
        </w:r>
      </w:del>
      <w:r w:rsidR="00050A6A" w:rsidRPr="003941DF">
        <w:rPr>
          <w:rFonts w:ascii="Cambria" w:hAnsi="Cambria"/>
          <w:sz w:val="24"/>
          <w:szCs w:val="24"/>
        </w:rPr>
        <w:t xml:space="preserve">re extremely low when comparing the </w:t>
      </w:r>
      <w:commentRangeStart w:id="21"/>
      <w:proofErr w:type="spellStart"/>
      <w:r w:rsidR="00050A6A" w:rsidRPr="003941DF">
        <w:rPr>
          <w:rFonts w:ascii="Cambria" w:hAnsi="Cambria"/>
          <w:i/>
          <w:sz w:val="24"/>
          <w:szCs w:val="24"/>
        </w:rPr>
        <w:t>Spounaviridae</w:t>
      </w:r>
      <w:proofErr w:type="spellEnd"/>
      <w:r w:rsidR="00050A6A" w:rsidRPr="003941DF">
        <w:rPr>
          <w:rFonts w:ascii="Cambria" w:hAnsi="Cambria"/>
          <w:sz w:val="24"/>
          <w:szCs w:val="24"/>
        </w:rPr>
        <w:t xml:space="preserve"> </w:t>
      </w:r>
      <w:commentRangeEnd w:id="21"/>
      <w:r w:rsidR="000D0180">
        <w:rPr>
          <w:rStyle w:val="CommentReference"/>
        </w:rPr>
        <w:commentReference w:id="21"/>
      </w:r>
      <w:r w:rsidR="00050A6A" w:rsidRPr="003941DF">
        <w:rPr>
          <w:rFonts w:ascii="Cambria" w:hAnsi="Cambria"/>
          <w:sz w:val="24"/>
          <w:szCs w:val="24"/>
        </w:rPr>
        <w:t>genera, they share a common morphology and genome organization</w:t>
      </w:r>
      <w:r w:rsidR="008B5D02">
        <w:rPr>
          <w:rFonts w:ascii="Cambria" w:hAnsi="Cambria"/>
          <w:sz w:val="24"/>
          <w:szCs w:val="24"/>
        </w:rPr>
        <w:t>.</w:t>
      </w:r>
      <w:r w:rsidR="00F42521" w:rsidRPr="003941DF">
        <w:rPr>
          <w:rFonts w:ascii="Cambria" w:hAnsi="Cambria"/>
          <w:sz w:val="24"/>
          <w:szCs w:val="24"/>
        </w:rPr>
        <w:fldChar w:fldCharType="begin" w:fldLock="1"/>
      </w:r>
      <w:r w:rsidR="00B97BBF">
        <w:rPr>
          <w:rFonts w:ascii="Cambria" w:hAnsi="Cambria"/>
          <w:sz w:val="24"/>
          <w:szCs w:val="24"/>
        </w:rPr>
        <w:instrText>ADDIN CSL_CITATION {"citationItems":[{"id":"ITEM-1","itemData":{"DOI":"10.1101/220434","abstract":"It is almost a cliche that tailed bacteriophages of the order Caudovirales are the most abundant and diverse viruses in the world. Yet, their taxonomy still consists of a single order with just three families: Myoviridae, Siphoviridae, and Podoviridae. Thousands of newly discovered phage genomes have recently challenged this morphology-based classification, revealing that tailed bacteriophages are genomically even more diverse than once thought. Here, we evaluate a range of methods for bacteriophage taxonomy by using a particularly challenging group as an example, the Bacillus phage SPO1-related viruses of the myovirid subfamily Spounavirinae. Exhaustive phylogenetic and phylogenomic analyses indicate that the spounavirins are consistent with the taxonomic rank of family and should be divided into at least five subfamilies. This work is a case study for virus genomic taxonomy and the first step in an impending massive reorganization of the tailed bacteriophage taxonomy.","author":[{"dropping-particle":"","family":"Barylski","given":"Jakub","non-dropping-particle":"","parse-names":false,"suffix":""},{"dropping-particle":"","family":"Enault","given":"Francois","non-dropping-particle":"","parse-names":false,"suffix":""},{"dropping-particle":"","family":"Dutilh","given":"Bas E","non-dropping-particle":"","parse-names":false,"suffix":""},{"dropping-particle":"","family":"Schuller","given":"Margo BP","non-dropping-particle":"","parse-names":false,"suffix":""},{"dropping-particle":"","family":"Edwards","given":"Robert A","non-dropping-particle":"","parse-names":false,"suffix":""},{"dropping-particle":"","family":"Gillis","given":"Annika","non-dropping-particle":"","parse-names":false,"suffix":""},{"dropping-particle":"","family":"Klumpp","given":"Jochen","non-dropping-particle":"","parse-names":false,"suffix":""},{"dropping-particle":"","family":"Knezevic","given":"Petar","non-dropping-particle":"","parse-names":false,"suffix":""},{"dropping-particle":"","family":"Krupovic","given":"Mart","non-dropping-particle":"","parse-names":false,"suffix":""},{"dropping-particle":"","family":"Kuhn","given":"Jens H","non-dropping-particle":"","parse-names":false,"suffix":""},{"dropping-particle":"","family":"Lavigne","given":"Rob","non-dropping-particle":"","parse-names":false,"suffix":""},{"dropping-particle":"","family":"Oksanen","given":"Hanna M","non-dropping-particle":"","parse-names":false,"suffix":""},{"dropping-particle":"","family":"Sullivan","given":"Matthew B","non-dropping-particle":"","parse-names":false,"suffix":""},{"dropping-particle":"","family":"Wittmann","given":"Johannes","non-dropping-particle":"","parse-names":false,"suffix":""},{"dropping-particle":"","family":"Tolstoy","given":"Igor","non-dropping-particle":"","parse-names":false,"suffix":""},{"dropping-particle":"","family":"Brister","given":"J Rodney","non-dropping-particle":"","parse-names":false,"suffix":""},{"dropping-particle":"","family":"Kropinski","given":"Andrew M","non-dropping-particle":"","parse-names":false,"suffix":""},{"dropping-particle":"","family":"Adriaenssens","given":"Evelien M","non-dropping-particle":"","parse-names":false,"suffix":""}],"container-title":"bioRxiv","id":"ITEM-1","issued":{"date-parts":[["2018","2","7"]]},"page":"220434","publisher":"Cold Spring Harbor Laboratory","title":"Analysis of Spounaviruses as a Case Study for the Overdue Reclassification of Tailed Bacteriophages","type":"article-journal"},"uris":["http://www.mendeley.com/documents/?uuid=2aac894f-8f57-3bee-badd-cde457e9b80e"]},{"id":"ITEM-2","itemData":{"DOI":"10.1016/B978-0-12-394438-2.00005-0","ISBN":"9780123944382","ISSN":"0065-3527","abstract":"Polyvalent bacteriophages of the genus Twort-like that infect clinically relevant Staphylococcus strains may be among the most promising phages with potential therapeutic applications. They are obligatorily lytic, infect the majority of Staphylococcus strains in clinical strain collections, propagate efficiently and do not transfer foreign DNA by transduction. Comparative genomic analysis of 11 S. aureus/S. epidermidis Twort-like phages, as presented in this chapter, emphasizes their strikingly high similarity and clear divergence from phage Twort of the same genus, which might have evolved in hosts of a different species group. Genetically, these phages form a relatively isolated group, which minimizes the risk of acquiring potentially harmful genes. The order of genes in core parts of their 127 to 140-kb genomes is conserved and resembles that found in related representatives of the Spounavirinae subfamily of myoviruses. Functions of certain conserved genes can be predicted based on their homology to prototypical genes of model spounavirus SPO1. Deletions in the genomes of certain phages mark genes that are dispensable for phage development. Nearly half of the genes of these phages have no known homologues. Unique genes are mostly located near termini of the virion DNA molecule and are expressed early in phage development as implied by analysis of their potential transcriptional signals. Thus, many of them are likely to play a role in host takeover. Single genes encode homologues of bacterial virulence‐associated proteins. They were apparently acquired by a common ancestor of these phages by horizontal gene transfer but presumably evolved towards gaining functions that increase phage infectivity for bacteria or facilitate mature phage release. Major differences between the genomes of S. aureus/S. epidermidis Twort-like phages consist of single nucleotide polymorphisms and insertions/deletions of short stretches of nucleotides, single genes, or introns of group I. Although the number and location of introns may vary between particular phages, intron shuffling is unlikely to be a major factor responsible for specificity differences.","author":[{"dropping-particle":"","family":"Hejnowicz","given":"Monika S.","non-dropping-particle":"","parse-names":false,"suffix":""},{"dropping-particle":"","family":"Dąbrowski","given":"Kamil","non-dropping-particle":"","parse-names":false,"suffix":""},{"dropping-particle":"","family":"Gozdek","given":"Agnieszka","non-dropping-particle":"","parse-names":false,"suffix":""},{"dropping-particle":"","family":"Kosakowski","given":"Jarosław","non-dropping-particle":"","parse-names":false,"suffix":""},{"dropping-particle":"","family":"Witkowska","given":"Magdalena","non-dropping-particle":"","parse-names":false,"suffix":""},{"dropping-particle":"","family":"Ulatowska","given":"Magdalena I.","non-dropping-particle":"","parse-names":false,"suffix":""},{"dropping-particle":"","family":"Weber-Dąbrowska","given":"Beata","non-dropping-particle":"","parse-names":false,"suffix":""},{"dropping-particle":"","family":"Kwiatek","given":"Magdalena","non-dropping-particle":"","parse-names":false,"suffix":""},{"dropping-particle":"","family":"Parasion","given":"Sylwia","non-dropping-particle":"","parse-names":false,"suffix":""},{"dropping-particle":"","family":"Gawor","given":"Jan","non-dropping-particle":"","parse-names":false,"suffix":""},{"dropping-particle":"","family":"Kosowska","given":"Helena","non-dropping-particle":"","parse-names":false,"suffix":""},{"dropping-particle":"","family":"Głowacka","given":"Aleksandra","non-dropping-particle":"","parse-names":false,"suffix":""}],"container-title":"Advances in Virus Research","id":"ITEM-2","issued":{"date-parts":[["2012","1","1"]]},"note":"Very in-depth analyses of Twort-like phages infecting Staph.\nIntrons in the phages that infect Staph.\nPhages bind to Techoic acid. Might be able to bind multiple things.","page":"143-216","publisher":"Academic Press","title":"Genomics of Staphylococcal Twort-like Phages - Potential Therapeutics of the Post-Antibiotic Era","type":"article-journal","volume":"83"},"uris":["http://www.mendeley.com/documents/?uuid=898a198d-e23a-3ab6-ba68-c0f6994a42af"]}],"mendeley":{"formattedCitation":"&lt;sup&gt;7,12&lt;/sup&gt;","plainTextFormattedCitation":"7,12","previouslyFormattedCitation":"(Barylski et al., 2018; Hejnowicz et al., 2012)"},"properties":{"noteIndex":0},"schema":"https://github.com/citation-style-language/schema/raw/master/csl-citation.json"}</w:instrText>
      </w:r>
      <w:r w:rsidR="00F42521" w:rsidRPr="003941DF">
        <w:rPr>
          <w:rFonts w:ascii="Cambria" w:hAnsi="Cambria"/>
          <w:sz w:val="24"/>
          <w:szCs w:val="24"/>
        </w:rPr>
        <w:fldChar w:fldCharType="separate"/>
      </w:r>
      <w:r w:rsidR="00B97BBF" w:rsidRPr="00B97BBF">
        <w:rPr>
          <w:rFonts w:ascii="Cambria" w:hAnsi="Cambria"/>
          <w:noProof/>
          <w:sz w:val="24"/>
          <w:szCs w:val="24"/>
          <w:vertAlign w:val="superscript"/>
        </w:rPr>
        <w:t>7,12</w:t>
      </w:r>
      <w:r w:rsidR="00F42521" w:rsidRPr="003941DF">
        <w:rPr>
          <w:rFonts w:ascii="Cambria" w:hAnsi="Cambria"/>
          <w:sz w:val="24"/>
          <w:szCs w:val="24"/>
        </w:rPr>
        <w:fldChar w:fldCharType="end"/>
      </w:r>
      <w:r w:rsidR="00050A6A" w:rsidRPr="003941DF">
        <w:rPr>
          <w:rFonts w:ascii="Cambria" w:hAnsi="Cambria"/>
          <w:sz w:val="24"/>
          <w:szCs w:val="24"/>
        </w:rPr>
        <w:t xml:space="preserve"> Phages are often thought to </w:t>
      </w:r>
      <w:del w:id="22" w:author="Heather Maughan" w:date="2019-07-30T13:10:00Z">
        <w:r w:rsidR="00050A6A" w:rsidRPr="003941DF" w:rsidDel="006825C6">
          <w:rPr>
            <w:rFonts w:ascii="Cambria" w:hAnsi="Cambria"/>
            <w:sz w:val="24"/>
            <w:szCs w:val="24"/>
          </w:rPr>
          <w:delText>partake in rampant horizontal gene transfer resulting</w:delText>
        </w:r>
      </w:del>
      <w:ins w:id="23" w:author="Heather Maughan" w:date="2019-07-30T13:10:00Z">
        <w:r w:rsidR="006825C6">
          <w:rPr>
            <w:rFonts w:ascii="Cambria" w:hAnsi="Cambria"/>
            <w:sz w:val="24"/>
            <w:szCs w:val="24"/>
          </w:rPr>
          <w:t>exchange genes sufficiently frequently to have</w:t>
        </w:r>
      </w:ins>
      <w:r w:rsidR="00050A6A" w:rsidRPr="003941DF">
        <w:rPr>
          <w:rFonts w:ascii="Cambria" w:hAnsi="Cambria"/>
          <w:sz w:val="24"/>
          <w:szCs w:val="24"/>
        </w:rPr>
        <w:t xml:space="preserve"> </w:t>
      </w:r>
      <w:del w:id="24" w:author="Heather Maughan" w:date="2019-07-30T13:10:00Z">
        <w:r w:rsidR="00050A6A" w:rsidRPr="003941DF" w:rsidDel="006825C6">
          <w:rPr>
            <w:rFonts w:ascii="Cambria" w:hAnsi="Cambria"/>
            <w:sz w:val="24"/>
            <w:szCs w:val="24"/>
          </w:rPr>
          <w:delText>in a high level of</w:delText>
        </w:r>
      </w:del>
      <w:ins w:id="25" w:author="Heather Maughan" w:date="2019-07-30T13:10:00Z">
        <w:r w:rsidR="006825C6">
          <w:rPr>
            <w:rFonts w:ascii="Cambria" w:hAnsi="Cambria"/>
            <w:sz w:val="24"/>
            <w:szCs w:val="24"/>
          </w:rPr>
          <w:t>highly mosaic</w:t>
        </w:r>
      </w:ins>
      <w:r w:rsidR="00050A6A" w:rsidRPr="003941DF">
        <w:rPr>
          <w:rFonts w:ascii="Cambria" w:hAnsi="Cambria"/>
          <w:sz w:val="24"/>
          <w:szCs w:val="24"/>
        </w:rPr>
        <w:t xml:space="preserve"> genome</w:t>
      </w:r>
      <w:ins w:id="26" w:author="Heather Maughan" w:date="2019-07-30T13:10:00Z">
        <w:r w:rsidR="006825C6">
          <w:rPr>
            <w:rFonts w:ascii="Cambria" w:hAnsi="Cambria"/>
            <w:sz w:val="24"/>
            <w:szCs w:val="24"/>
          </w:rPr>
          <w:t>s</w:t>
        </w:r>
      </w:ins>
      <w:del w:id="27" w:author="Heather Maughan" w:date="2019-07-30T13:10:00Z">
        <w:r w:rsidR="00050A6A" w:rsidRPr="003941DF" w:rsidDel="006825C6">
          <w:rPr>
            <w:rFonts w:ascii="Cambria" w:hAnsi="Cambria"/>
            <w:sz w:val="24"/>
            <w:szCs w:val="24"/>
          </w:rPr>
          <w:delText xml:space="preserve"> mosaicism</w:delText>
        </w:r>
      </w:del>
      <w:ins w:id="28" w:author="Heather Maughan" w:date="2019-07-30T13:11:00Z">
        <w:r w:rsidR="006825C6">
          <w:rPr>
            <w:rFonts w:ascii="Cambria" w:hAnsi="Cambria"/>
            <w:sz w:val="24"/>
            <w:szCs w:val="24"/>
          </w:rPr>
          <w:t xml:space="preserve">, thereby hindering </w:t>
        </w:r>
      </w:ins>
      <w:del w:id="29" w:author="Heather Maughan" w:date="2019-07-30T13:11:00Z">
        <w:r w:rsidR="00050A6A" w:rsidRPr="003941DF" w:rsidDel="006825C6">
          <w:rPr>
            <w:rFonts w:ascii="Cambria" w:hAnsi="Cambria"/>
            <w:sz w:val="24"/>
            <w:szCs w:val="24"/>
          </w:rPr>
          <w:delText xml:space="preserve"> </w:delText>
        </w:r>
      </w:del>
      <w:ins w:id="30" w:author="Heather Maughan" w:date="2019-07-30T13:11:00Z">
        <w:r w:rsidR="006825C6">
          <w:rPr>
            <w:rFonts w:ascii="Cambria" w:hAnsi="Cambria"/>
            <w:sz w:val="24"/>
            <w:szCs w:val="24"/>
          </w:rPr>
          <w:t xml:space="preserve">inference of their </w:t>
        </w:r>
      </w:ins>
      <w:del w:id="31" w:author="Heather Maughan" w:date="2019-07-30T13:11:00Z">
        <w:r w:rsidR="00050A6A" w:rsidRPr="003941DF" w:rsidDel="006825C6">
          <w:rPr>
            <w:rFonts w:ascii="Cambria" w:hAnsi="Cambria"/>
            <w:sz w:val="24"/>
            <w:szCs w:val="24"/>
          </w:rPr>
          <w:delText>that cloud</w:delText>
        </w:r>
      </w:del>
      <w:del w:id="32" w:author="Heather Maughan" w:date="2019-07-30T13:10:00Z">
        <w:r w:rsidR="00050A6A" w:rsidRPr="003941DF" w:rsidDel="006825C6">
          <w:rPr>
            <w:rFonts w:ascii="Cambria" w:hAnsi="Cambria"/>
            <w:sz w:val="24"/>
            <w:szCs w:val="24"/>
          </w:rPr>
          <w:delText>s</w:delText>
        </w:r>
      </w:del>
      <w:del w:id="33" w:author="Heather Maughan" w:date="2019-07-30T13:11:00Z">
        <w:r w:rsidR="00050A6A" w:rsidRPr="003941DF" w:rsidDel="006825C6">
          <w:rPr>
            <w:rFonts w:ascii="Cambria" w:hAnsi="Cambria"/>
            <w:sz w:val="24"/>
            <w:szCs w:val="24"/>
          </w:rPr>
          <w:delText xml:space="preserve"> </w:delText>
        </w:r>
      </w:del>
      <w:r w:rsidR="00050A6A" w:rsidRPr="003941DF">
        <w:rPr>
          <w:rFonts w:ascii="Cambria" w:hAnsi="Cambria"/>
          <w:sz w:val="24"/>
          <w:szCs w:val="24"/>
        </w:rPr>
        <w:t xml:space="preserve">phylogenetic relationships. However, little </w:t>
      </w:r>
      <w:del w:id="34" w:author="Heather Maughan" w:date="2019-07-30T13:14:00Z">
        <w:r w:rsidR="00050A6A" w:rsidRPr="003941DF" w:rsidDel="005C5435">
          <w:rPr>
            <w:rFonts w:ascii="Cambria" w:hAnsi="Cambria"/>
            <w:sz w:val="24"/>
            <w:szCs w:val="24"/>
          </w:rPr>
          <w:delText xml:space="preserve">evidence of </w:delText>
        </w:r>
      </w:del>
      <w:r w:rsidR="00050A6A" w:rsidRPr="003941DF">
        <w:rPr>
          <w:rFonts w:ascii="Cambria" w:hAnsi="Cambria"/>
          <w:sz w:val="24"/>
          <w:szCs w:val="24"/>
        </w:rPr>
        <w:t xml:space="preserve">mosaicism has been </w:t>
      </w:r>
      <w:del w:id="35" w:author="Heather Maughan" w:date="2019-07-30T13:14:00Z">
        <w:r w:rsidR="00804313" w:rsidRPr="003941DF" w:rsidDel="005C5435">
          <w:rPr>
            <w:rFonts w:ascii="Cambria" w:hAnsi="Cambria"/>
            <w:sz w:val="24"/>
            <w:szCs w:val="24"/>
          </w:rPr>
          <w:delText xml:space="preserve">previously </w:delText>
        </w:r>
      </w:del>
      <w:r w:rsidR="00050A6A" w:rsidRPr="003941DF">
        <w:rPr>
          <w:rFonts w:ascii="Cambria" w:hAnsi="Cambria"/>
          <w:sz w:val="24"/>
          <w:szCs w:val="24"/>
        </w:rPr>
        <w:t xml:space="preserve">seen in </w:t>
      </w:r>
      <w:proofErr w:type="spellStart"/>
      <w:r w:rsidR="00F42521" w:rsidRPr="003941DF">
        <w:rPr>
          <w:rFonts w:ascii="Cambria" w:hAnsi="Cambria"/>
          <w:i/>
          <w:sz w:val="24"/>
          <w:szCs w:val="24"/>
        </w:rPr>
        <w:t>Herelleviridae</w:t>
      </w:r>
      <w:proofErr w:type="spellEnd"/>
      <w:r w:rsidR="00F42521" w:rsidRPr="003941DF">
        <w:rPr>
          <w:rFonts w:ascii="Cambria" w:hAnsi="Cambria"/>
          <w:i/>
          <w:sz w:val="24"/>
          <w:szCs w:val="24"/>
        </w:rPr>
        <w:t xml:space="preserve"> </w:t>
      </w:r>
      <w:r w:rsidR="00050A6A" w:rsidRPr="003941DF">
        <w:rPr>
          <w:rFonts w:ascii="Cambria" w:hAnsi="Cambria"/>
          <w:sz w:val="24"/>
          <w:szCs w:val="24"/>
        </w:rPr>
        <w:t xml:space="preserve">phages, and genome nucleotide identity </w:t>
      </w:r>
      <w:r w:rsidR="009059B0" w:rsidRPr="003941DF">
        <w:rPr>
          <w:rFonts w:ascii="Cambria" w:hAnsi="Cambria"/>
          <w:sz w:val="24"/>
          <w:szCs w:val="24"/>
        </w:rPr>
        <w:t>tracks with host range down to the phage sub-genus level</w:t>
      </w:r>
      <w:r w:rsidR="008B5D02">
        <w:rPr>
          <w:rFonts w:ascii="Cambria" w:hAnsi="Cambria"/>
          <w:sz w:val="24"/>
          <w:szCs w:val="24"/>
        </w:rPr>
        <w:t>.</w:t>
      </w:r>
      <w:r w:rsidR="009059B0" w:rsidRPr="003941DF">
        <w:rPr>
          <w:rFonts w:ascii="Cambria" w:hAnsi="Cambria"/>
          <w:sz w:val="24"/>
          <w:szCs w:val="24"/>
        </w:rPr>
        <w:fldChar w:fldCharType="begin" w:fldLock="1"/>
      </w:r>
      <w:r w:rsidR="00B97BBF">
        <w:rPr>
          <w:rFonts w:ascii="Cambria" w:hAnsi="Cambria"/>
          <w:sz w:val="24"/>
          <w:szCs w:val="24"/>
        </w:rPr>
        <w:instrText>ADDIN CSL_CITATION {"citationItems":[{"id":"ITEM-1","itemData":{"DOI":"10.1101/220434","abstract":"It is almost a cliche that tailed bacteriophages of the order Caudovirales are the most abundant and diverse viruses in the world. Yet, their taxonomy still consists of a single order with just three families: Myoviridae, Siphoviridae, and Podoviridae. Thousands of newly discovered phage genomes have recently challenged this morphology-based classification, revealing that tailed bacteriophages are genomically even more diverse than once thought. Here, we evaluate a range of methods for bacteriophage taxonomy by using a particularly challenging group as an example, the Bacillus phage SPO1-related viruses of the myovirid subfamily Spounavirinae. Exhaustive phylogenetic and phylogenomic analyses indicate that the spounavirins are consistent with the taxonomic rank of family and should be divided into at least five subfamilies. This work is a case study for virus genomic taxonomy and the first step in an impending massive reorganization of the tailed bacteriophage taxonomy.","author":[{"dropping-particle":"","family":"Barylski","given":"Jakub","non-dropping-particle":"","parse-names":false,"suffix":""},{"dropping-particle":"","family":"Enault","given":"Francois","non-dropping-particle":"","parse-names":false,"suffix":""},{"dropping-particle":"","family":"Dutilh","given":"Bas E","non-dropping-particle":"","parse-names":false,"suffix":""},{"dropping-particle":"","family":"Schuller","given":"Margo BP","non-dropping-particle":"","parse-names":false,"suffix":""},{"dropping-particle":"","family":"Edwards","given":"Robert A","non-dropping-particle":"","parse-names":false,"suffix":""},{"dropping-particle":"","family":"Gillis","given":"Annika","non-dropping-particle":"","parse-names":false,"suffix":""},{"dropping-particle":"","family":"Klumpp","given":"Jochen","non-dropping-particle":"","parse-names":false,"suffix":""},{"dropping-particle":"","family":"Knezevic","given":"Petar","non-dropping-particle":"","parse-names":false,"suffix":""},{"dropping-particle":"","family":"Krupovic","given":"Mart","non-dropping-particle":"","parse-names":false,"suffix":""},{"dropping-particle":"","family":"Kuhn","given":"Jens H","non-dropping-particle":"","parse-names":false,"suffix":""},{"dropping-particle":"","family":"Lavigne","given":"Rob","non-dropping-particle":"","parse-names":false,"suffix":""},{"dropping-particle":"","family":"Oksanen","given":"Hanna M","non-dropping-particle":"","parse-names":false,"suffix":""},{"dropping-particle":"","family":"Sullivan","given":"Matthew B","non-dropping-particle":"","parse-names":false,"suffix":""},{"dropping-particle":"","family":"Wittmann","given":"Johannes","non-dropping-particle":"","parse-names":false,"suffix":""},{"dropping-particle":"","family":"Tolstoy","given":"Igor","non-dropping-particle":"","parse-names":false,"suffix":""},{"dropping-particle":"","family":"Brister","given":"J Rodney","non-dropping-particle":"","parse-names":false,"suffix":""},{"dropping-particle":"","family":"Kropinski","given":"Andrew M","non-dropping-particle":"","parse-names":false,"suffix":""},{"dropping-particle":"","family":"Adriaenssens","given":"Evelien M","non-dropping-particle":"","parse-names":false,"suffix":""}],"container-title":"bioRxiv","id":"ITEM-1","issued":{"date-parts":[["2018","2","7"]]},"page":"220434","publisher":"Cold Spring Harbor Laboratory","title":"Analysis of Spounaviruses as a Case Study for the Overdue Reclassification of Tailed Bacteriophages","type":"article-journal"},"uris":["http://www.mendeley.com/documents/?uuid=2aac894f-8f57-3bee-badd-cde457e9b80e"]},{"id":"ITEM-2","itemData":{"DOI":"10.7717/peerj.3243","ISSN":"2167-8359","abstract":"&lt;p&gt;Taxonomic classification of archaeal and bacterial viruses is challenging, yet also fundamental for developing a predictive understanding of microbial ecosystems. Recent identification of hundreds of thousands of new viral genomes and genome fragments, whose hosts remain unknown, requires a paradigm shift away from traditional classification approaches and towards the use of genomes for taxonomy. Here we revisited the use of genomes and their protein content as a means for developing a viral taxonomy for bacterial and archaeal viruses. A network-based analytic was evaluated and benchmarked against authority-accepted taxonomic assignments and found to be largely concordant. Exceptions were manually examined and found to represent areas of viral genome ‘sequence space’ that are under-sampled or prone to excessive genetic exchange. While both cases are poorly resolved by genome-based taxonomic approaches, the former will improve as viral sequence space is better sampled and the latter are uncommon. Finally, given the largely robust taxonomic capabilities of this approach, we sought to enable researchers to easily and systematically classify new viruses. Thus, we established a tool, vConTACT, as an app at iVirus, where it operates as a fast, highly scalable, user-friendly app within the free and powerful CyVerse cyberinfrastructure.&lt;/p&gt;","author":[{"dropping-particle":"","family":"Bolduc","given":"Benjamin","non-dropping-particle":"","parse-names":false,"suffix":""},{"dropping-particle":"Bin","family":"Jang","given":"Ho","non-dropping-particle":"","parse-names":false,"suffix":""},{"dropping-particle":"","family":"Doulcier","given":"Guilhem","non-dropping-particle":"","parse-names":false,"suffix":""},{"dropping-particle":"","family":"You","given":"Zhi-Qiang","non-dropping-particle":"","parse-names":false,"suffix":""},{"dropping-particle":"","family":"Roux","given":"Simon","non-dropping-particle":"","parse-names":false,"suffix":""},{"dropping-particle":"","family":"Sullivan","given":"Matthew B.","non-dropping-particle":"","parse-names":false,"suffix":""}],"container-title":"PeerJ","id":"ITEM-2","issued":{"date-parts":[["2017","5","3"]]},"page":"e3243","publisher":"PeerJ Inc.","title":"vConTACT: an iVirus tool to classify double-stranded DNA viruses that infect &lt;i&gt;Archaea&lt;/i&gt; and &lt;i&gt;Bacteria&lt;/i&gt;","type":"article-journal","volume":"5"},"uris":["http://www.mendeley.com/documents/?uuid=2a3d866f-0016-3e2c-8e9e-f3eca437d87c"]}],"mendeley":{"formattedCitation":"&lt;sup&gt;7,13&lt;/sup&gt;","plainTextFormattedCitation":"7,13","previouslyFormattedCitation":"(Barylski et al., 2018; Bolduc et al., 2017)"},"properties":{"noteIndex":0},"schema":"https://github.com/citation-style-language/schema/raw/master/csl-citation.json"}</w:instrText>
      </w:r>
      <w:r w:rsidR="009059B0" w:rsidRPr="003941DF">
        <w:rPr>
          <w:rFonts w:ascii="Cambria" w:hAnsi="Cambria"/>
          <w:sz w:val="24"/>
          <w:szCs w:val="24"/>
        </w:rPr>
        <w:fldChar w:fldCharType="separate"/>
      </w:r>
      <w:r w:rsidR="00B97BBF" w:rsidRPr="00B97BBF">
        <w:rPr>
          <w:rFonts w:ascii="Cambria" w:hAnsi="Cambria"/>
          <w:noProof/>
          <w:sz w:val="24"/>
          <w:szCs w:val="24"/>
          <w:vertAlign w:val="superscript"/>
        </w:rPr>
        <w:t>7,13</w:t>
      </w:r>
      <w:r w:rsidR="009059B0" w:rsidRPr="003941DF">
        <w:rPr>
          <w:rFonts w:ascii="Cambria" w:hAnsi="Cambria"/>
          <w:sz w:val="24"/>
          <w:szCs w:val="24"/>
        </w:rPr>
        <w:fldChar w:fldCharType="end"/>
      </w:r>
      <w:r w:rsidR="00050A6A" w:rsidRPr="003941DF">
        <w:rPr>
          <w:rFonts w:ascii="Cambria" w:hAnsi="Cambria"/>
          <w:sz w:val="24"/>
          <w:szCs w:val="24"/>
        </w:rPr>
        <w:t xml:space="preserve"> </w:t>
      </w:r>
      <w:r w:rsidR="00804313" w:rsidRPr="003941DF">
        <w:rPr>
          <w:rFonts w:ascii="Cambria" w:hAnsi="Cambria"/>
          <w:sz w:val="24"/>
          <w:szCs w:val="24"/>
        </w:rPr>
        <w:t xml:space="preserve">Similarly, </w:t>
      </w:r>
      <w:ins w:id="36" w:author="Heather Maughan" w:date="2019-07-30T13:15:00Z">
        <w:r w:rsidR="005C5435">
          <w:rPr>
            <w:rFonts w:ascii="Cambria" w:hAnsi="Cambria"/>
            <w:sz w:val="24"/>
            <w:szCs w:val="24"/>
          </w:rPr>
          <w:t xml:space="preserve">our data did not </w:t>
        </w:r>
      </w:ins>
      <w:ins w:id="37" w:author="Heather Maughan" w:date="2019-07-30T13:16:00Z">
        <w:r w:rsidR="005C5435">
          <w:rPr>
            <w:rFonts w:ascii="Cambria" w:hAnsi="Cambria"/>
            <w:sz w:val="24"/>
            <w:szCs w:val="24"/>
          </w:rPr>
          <w:t>show</w:t>
        </w:r>
      </w:ins>
      <w:del w:id="38" w:author="Heather Maughan" w:date="2019-07-30T13:15:00Z">
        <w:r w:rsidR="00804313" w:rsidRPr="003941DF" w:rsidDel="005C5435">
          <w:rPr>
            <w:rFonts w:ascii="Cambria" w:hAnsi="Cambria"/>
            <w:sz w:val="24"/>
            <w:szCs w:val="24"/>
          </w:rPr>
          <w:delText xml:space="preserve"> little evidence of</w:delText>
        </w:r>
      </w:del>
      <w:r w:rsidR="00804313" w:rsidRPr="003941DF">
        <w:rPr>
          <w:rFonts w:ascii="Cambria" w:hAnsi="Cambria"/>
          <w:sz w:val="24"/>
          <w:szCs w:val="24"/>
        </w:rPr>
        <w:t xml:space="preserve"> mosaicism in </w:t>
      </w:r>
      <w:r w:rsidR="00804313" w:rsidRPr="003941DF">
        <w:rPr>
          <w:rFonts w:ascii="Cambria" w:hAnsi="Cambria"/>
          <w:i/>
          <w:sz w:val="24"/>
          <w:szCs w:val="24"/>
        </w:rPr>
        <w:t>Enterococcus</w:t>
      </w:r>
      <w:r w:rsidR="00804313" w:rsidRPr="003941DF">
        <w:rPr>
          <w:rFonts w:ascii="Cambria" w:hAnsi="Cambria"/>
          <w:sz w:val="24"/>
          <w:szCs w:val="24"/>
        </w:rPr>
        <w:t xml:space="preserve">-infecting </w:t>
      </w:r>
      <w:proofErr w:type="spellStart"/>
      <w:r w:rsidR="0076152A" w:rsidRPr="003941DF">
        <w:rPr>
          <w:rFonts w:ascii="Cambria" w:hAnsi="Cambria"/>
          <w:i/>
          <w:sz w:val="24"/>
          <w:szCs w:val="24"/>
        </w:rPr>
        <w:t>Herelleviridae</w:t>
      </w:r>
      <w:proofErr w:type="spellEnd"/>
      <w:r w:rsidR="0076152A" w:rsidRPr="003941DF">
        <w:rPr>
          <w:rFonts w:ascii="Cambria" w:hAnsi="Cambria"/>
          <w:i/>
          <w:sz w:val="24"/>
          <w:szCs w:val="24"/>
        </w:rPr>
        <w:t xml:space="preserve"> </w:t>
      </w:r>
      <w:r w:rsidR="00804313" w:rsidRPr="003941DF">
        <w:rPr>
          <w:rFonts w:ascii="Cambria" w:hAnsi="Cambria"/>
          <w:sz w:val="24"/>
          <w:szCs w:val="24"/>
        </w:rPr>
        <w:t xml:space="preserve">phages in either gene content or nucleotide identity. </w:t>
      </w:r>
    </w:p>
    <w:p w14:paraId="79E86E33" w14:textId="1B1C366C" w:rsidR="00EE1693" w:rsidRPr="003941DF" w:rsidRDefault="0076152A" w:rsidP="003941DF">
      <w:pPr>
        <w:spacing w:line="480" w:lineRule="auto"/>
        <w:ind w:firstLine="720"/>
        <w:rPr>
          <w:rFonts w:ascii="Cambria" w:hAnsi="Cambria"/>
          <w:sz w:val="24"/>
          <w:szCs w:val="24"/>
        </w:rPr>
      </w:pPr>
      <w:proofErr w:type="spellStart"/>
      <w:r w:rsidRPr="003941DF">
        <w:rPr>
          <w:rFonts w:ascii="Cambria" w:hAnsi="Cambria"/>
          <w:i/>
          <w:sz w:val="24"/>
          <w:szCs w:val="24"/>
        </w:rPr>
        <w:t>Herelleviridae</w:t>
      </w:r>
      <w:proofErr w:type="spellEnd"/>
      <w:r w:rsidRPr="003941DF">
        <w:rPr>
          <w:rFonts w:ascii="Cambria" w:hAnsi="Cambria"/>
          <w:i/>
          <w:sz w:val="24"/>
          <w:szCs w:val="24"/>
        </w:rPr>
        <w:t xml:space="preserve"> </w:t>
      </w:r>
      <w:r w:rsidR="00804313" w:rsidRPr="003941DF">
        <w:rPr>
          <w:rFonts w:ascii="Cambria" w:hAnsi="Cambria"/>
          <w:sz w:val="24"/>
          <w:szCs w:val="24"/>
        </w:rPr>
        <w:t>phages have been previously observed to have broad host ranges within the genus they infect</w:t>
      </w:r>
      <w:ins w:id="39" w:author="Stephen Wandro" w:date="2019-08-20T16:42:00Z">
        <w:r w:rsidR="008B5D02">
          <w:rPr>
            <w:rFonts w:ascii="Cambria" w:hAnsi="Cambria"/>
            <w:sz w:val="24"/>
            <w:szCs w:val="24"/>
          </w:rPr>
          <w:t>.</w:t>
        </w:r>
      </w:ins>
      <w:del w:id="40" w:author="Stephen Wandro" w:date="2019-08-20T16:42:00Z">
        <w:r w:rsidR="00CB6762" w:rsidDel="008B5D02">
          <w:rPr>
            <w:rFonts w:ascii="Cambria" w:hAnsi="Cambria"/>
            <w:sz w:val="24"/>
            <w:szCs w:val="24"/>
          </w:rPr>
          <w:delText xml:space="preserve"> </w:delText>
        </w:r>
      </w:del>
      <w:r w:rsidR="007B3546">
        <w:rPr>
          <w:rFonts w:ascii="Cambria" w:hAnsi="Cambria"/>
          <w:sz w:val="24"/>
          <w:szCs w:val="24"/>
        </w:rPr>
        <w:fldChar w:fldCharType="begin" w:fldLock="1"/>
      </w:r>
      <w:r w:rsidR="00B97BBF">
        <w:rPr>
          <w:rFonts w:ascii="Cambria" w:hAnsi="Cambria"/>
          <w:sz w:val="24"/>
          <w:szCs w:val="24"/>
        </w:rPr>
        <w:instrText>ADDIN CSL_CITATION {"citationItems":[{"id":"ITEM-1","itemData":{"DOI":"10.1016/J.RESMIC.2018.04.008","ISSN":"0923-2508","abstract":"Clinical applications of bacteriophage therapy have been recently gathering significant attention worldwide, used mostly as rescue therapy in cases of near-fatal antibiotic failure. Thus, clinically relevant in-vivo models presenting both short- and long-term implications of phage therapy given as rescue treatment for fulminant infections are of highest importance. In this study, a cocktail consisting of two lytic bacteriophages was used to evaluate the therapeutic efficacy of phage therapy as a rescue treatment for severe septic peritonitis in a mouse model. We established that a single injection of the bacteriophage cocktail was sufficient to completely reverse a 100% mortality trend caused by Vancomycin-Resistant Enterococcus faecalis, with significant improvement in both the clinical state and laboratory test results, and without harmful effects on the microbiome. The combination of bacteriophages with a suboptimal antibiotic regimen imparts an additional beneficial effect on the treatment success.","author":[{"dropping-particle":"","family":"Gelman","given":"Daniel","non-dropping-particle":"","parse-names":false,"suffix":""},{"dropping-particle":"","family":"Beyth","given":"Shaul","non-dropping-particle":"","parse-names":false,"suffix":""},{"dropping-particle":"","family":"Lerer","given":"Vanda","non-dropping-particle":"","parse-names":false,"suffix":""},{"dropping-particle":"","family":"Adler","given":"Karen","non-dropping-particle":"","parse-names":false,"suffix":""},{"dropping-particle":"","family":"Poradosu-Cohen","given":"Ronit","non-dropping-particle":"","parse-names":false,"suffix":""},{"dropping-particle":"","family":"Coppenhagen-Glazer","given":"Shunit","non-dropping-particle":"","parse-names":false,"suffix":""},{"dropping-particle":"","family":"Hazan","given":"Ronen","non-dropping-particle":"","parse-names":false,"suffix":""}],"container-title":"Research in Microbiology","id":"ITEM-1","issued":{"date-parts":[["2018","5","16"]]},"publisher":"Elsevier Masson","title":"Combined bacteriophages and antibiotics as an efficient therapy against VRE Enterococcus faecalis in a mouse model","type":"article-journal"},"uris":["http://www.mendeley.com/documents/?uuid=418033fc-2ffc-3725-ba4a-feb4ed5807f4"]},{"id":"ITEM-2","itemData":{"DOI":"10.3402/jom.v8.32157","ISSN":"2000-2297","abstract":"Antibiotic resistance is an ever-growing problem faced by all major sectors of health care, including dentistry. Recurrent infections related to multidrug-resistant bacteria such as methicillin-resistant Staphylococcus aureus, carbapenem-resistant Enterobacteriaceae, and vancomycin-resistant enterococci (VRE) in hospitals are untreatable and question the effectiveness of notable drugs. Two major reasons for these recurrent infections are acquired antibiotic resistance genes and biofilm formation. None of the traditionally known effective techniques have been able to efficiently resolve these issues. Hence, development of a highly effective antibacterial practice has become inevitable. One example of a hard-to-eradicate pathogen in dentistry is Enterococcus faecalis, which is one of the most common threats observed in recurrent root canal treatment failures, of which the most problematic to treat are its biofilm-forming VRE strains. An effective response against such infections could be the use of bacterio...","author":[{"dropping-particle":"","family":"Khalifa","given":"Leron","non-dropping-particle":"","parse-names":false,"suffix":""},{"dropping-particle":"","family":"Shlezinger","given":"Mor","non-dropping-particle":"","parse-names":false,"suffix":""},{"dropping-particle":"","family":"Beyth","given":"Shaul","non-dropping-particle":"","parse-names":false,"suffix":""},{"dropping-particle":"","family":"Houri-Haddad","given":"Yael","non-dropping-particle":"","parse-names":false,"suffix":""},{"dropping-particle":"","family":"Coppenhagen-Glazer","given":"Shunit","non-dropping-particle":"","parse-names":false,"suffix":""},{"dropping-particle":"","family":"Beyth","given":"Nurit","non-dropping-particle":"","parse-names":false,"suffix":""},{"dropping-particle":"","family":"Hazan","given":"Ronen","non-dropping-particle":"","parse-names":false,"suffix":""}],"container-title":"Journal of Oral Microbiology","id":"ITEM-2","issue":"1","issued":{"date-parts":[["2016","1","16"]]},"page":"32157","publisher":"Taylor &amp; Francis","title":"Phage therapy against &lt;i&gt;Enterococcus faecalis&lt;/i&gt; in dental root canals","type":"article-journal","volume":"8"},"uris":["http://www.mendeley.com/documents/?uuid=2da8d43f-ce8e-3950-b310-06d72d858356"]},{"id":"ITEM-3","itemData":{"DOI":"10.1128/AEM.00096-15","ISSN":"1098-5336","PMID":"25662974","abstract":"Phage therapy has been proven to be more effective, in some cases, than conventional antibiotics, especially regarding multidrug-resistant biofilm infections. The objective here was to isolate an anti-Enterococcus faecalis bacteriophage and to evaluate its efficacy against planktonic and biofilm cultures. E. faecalis is an important pathogen found in many infections, including endocarditis and persistent infections associated with root canal treatment failure. The difficulty in E. faecalis treatment has been attributed to the lack of anti-infective strategies to eradicate its biofilm and to the frequent emergence of multidrug-resistant strains. To this end, an anti-E. faecalis and E. faecium phage, termed EFDG1, was isolated from sewage effluents. The phage was visualized by electron microscopy. EFDG1 coding sequences and phylogeny were determined by whole genome sequencing (GenBank accession number KP339049), revealing it belongs to the Spounavirinae subfamily of the Myoviridae phages, which includes promising candidates for therapy against Gram-positive pathogens. This analysis also showed that the EFDG1 genome does not contain apparent harmful genes. EFDG1 antibacterial efficacy was evaluated in vitro against planktonic and biofilm cultures, showing effective lytic activity against various E. faecalis and E. faecium isolates, regardless of their antibiotic resistance profile. In addition, EFDG1 efficiently prevented ex vivo E. faecalis root canal infection. These findings suggest that phage therapy using EFDG1 might be efficacious to prevent E. faecalis infection after root canal treatment.","author":[{"dropping-particle":"","family":"Khalifa","given":"Leron","non-dropping-particle":"","parse-names":false,"suffix":""},{"dropping-particle":"","family":"Brosh","given":"Yair","non-dropping-particle":"","parse-names":false,"suffix":""},{"dropping-particle":"","family":"Gelman","given":"Daniel","non-dropping-particle":"","parse-names":false,"suffix":""},{"dropping-particle":"","family":"Coppenhagen-Glazer","given":"Shunit","non-dropping-particle":"","parse-names":false,"suffix":""},{"dropping-particle":"","family":"Beyth","given":"Shaul","non-dropping-particle":"","parse-names":false,"suffix":""},{"dropping-particle":"","family":"Poradosu-Cohen","given":"Ronit","non-dropping-particle":"","parse-names":false,"suffix":""},{"dropping-particle":"","family":"Que","given":"Yok-Ai","non-dropping-particle":"","parse-names":false,"suffix":""},{"dropping-particle":"","family":"Beyth","given":"Nurit","non-dropping-particle":"","parse-names":false,"suffix":""},{"dropping-particle":"","family":"Hazan","given":"Ronen","non-dropping-particle":"","parse-names":false,"suffix":""}],"container-title":"Applied and environmental microbiology","id":"ITEM-3","issue":"8","issued":{"date-parts":[["2015","4","15"]]},"note":"Phage EFDG1, isolated from sewage in Isreal","page":"2696-705","publisher":"American Society for Microbiology","title":"Targeting Enterococcus faecalis biofilms with phage therapy.","type":"article-journal","volume":"81"},"uris":["http://www.mendeley.com/documents/?uuid=4a745e72-700e-337c-845d-0fafce2a07ea"]}],"mendeley":{"formattedCitation":"&lt;sup&gt;8–10&lt;/sup&gt;","plainTextFormattedCitation":"8–10","previouslyFormattedCitation":"(Gelman et al., 2018; Khalifa et al., 2015a, 2016)"},"properties":{"noteIndex":0},"schema":"https://github.com/citation-style-language/schema/raw/master/csl-citation.json"}</w:instrText>
      </w:r>
      <w:r w:rsidR="007B3546">
        <w:rPr>
          <w:rFonts w:ascii="Cambria" w:hAnsi="Cambria"/>
          <w:sz w:val="24"/>
          <w:szCs w:val="24"/>
        </w:rPr>
        <w:fldChar w:fldCharType="separate"/>
      </w:r>
      <w:r w:rsidR="00B97BBF" w:rsidRPr="00B97BBF">
        <w:rPr>
          <w:rFonts w:ascii="Cambria" w:hAnsi="Cambria"/>
          <w:noProof/>
          <w:sz w:val="24"/>
          <w:szCs w:val="24"/>
          <w:vertAlign w:val="superscript"/>
        </w:rPr>
        <w:t>8–10</w:t>
      </w:r>
      <w:r w:rsidR="007B3546">
        <w:rPr>
          <w:rFonts w:ascii="Cambria" w:hAnsi="Cambria"/>
          <w:sz w:val="24"/>
          <w:szCs w:val="24"/>
        </w:rPr>
        <w:fldChar w:fldCharType="end"/>
      </w:r>
      <w:del w:id="41" w:author="Stephen Wandro" w:date="2019-08-20T16:42:00Z">
        <w:r w:rsidR="007B3546" w:rsidDel="008B5D02">
          <w:rPr>
            <w:rFonts w:ascii="Cambria" w:hAnsi="Cambria"/>
            <w:sz w:val="24"/>
            <w:szCs w:val="24"/>
          </w:rPr>
          <w:delText>.</w:delText>
        </w:r>
      </w:del>
      <w:r w:rsidR="00804313" w:rsidRPr="003941DF">
        <w:rPr>
          <w:rFonts w:ascii="Cambria" w:hAnsi="Cambria"/>
          <w:sz w:val="24"/>
          <w:szCs w:val="24"/>
        </w:rPr>
        <w:t xml:space="preserve"> Likewise, </w:t>
      </w:r>
      <w:r w:rsidR="000B3F7D">
        <w:rPr>
          <w:rFonts w:ascii="Cambria" w:hAnsi="Cambria"/>
          <w:sz w:val="24"/>
          <w:szCs w:val="24"/>
        </w:rPr>
        <w:t>our data are consistent with</w:t>
      </w:r>
      <w:r w:rsidR="00804313" w:rsidRPr="003941DF">
        <w:rPr>
          <w:rFonts w:ascii="Cambria" w:hAnsi="Cambria"/>
          <w:sz w:val="24"/>
          <w:szCs w:val="24"/>
        </w:rPr>
        <w:t xml:space="preserve"> </w:t>
      </w:r>
      <w:r w:rsidR="00804313" w:rsidRPr="003941DF">
        <w:rPr>
          <w:rFonts w:ascii="Cambria" w:hAnsi="Cambria"/>
          <w:i/>
          <w:sz w:val="24"/>
          <w:szCs w:val="24"/>
        </w:rPr>
        <w:t>Enterococcus</w:t>
      </w:r>
      <w:r w:rsidR="00804313" w:rsidRPr="003941DF">
        <w:rPr>
          <w:rFonts w:ascii="Cambria" w:hAnsi="Cambria"/>
          <w:sz w:val="24"/>
          <w:szCs w:val="24"/>
        </w:rPr>
        <w:t xml:space="preserve">-infecting </w:t>
      </w:r>
      <w:proofErr w:type="spellStart"/>
      <w:r w:rsidRPr="003941DF">
        <w:rPr>
          <w:rFonts w:ascii="Cambria" w:hAnsi="Cambria"/>
          <w:i/>
          <w:sz w:val="24"/>
          <w:szCs w:val="24"/>
        </w:rPr>
        <w:t>Brockvirinae</w:t>
      </w:r>
      <w:proofErr w:type="spellEnd"/>
      <w:r w:rsidRPr="003941DF">
        <w:rPr>
          <w:rFonts w:ascii="Cambria" w:hAnsi="Cambria"/>
          <w:sz w:val="24"/>
          <w:szCs w:val="24"/>
        </w:rPr>
        <w:t xml:space="preserve"> </w:t>
      </w:r>
      <w:r w:rsidR="00804313" w:rsidRPr="003941DF">
        <w:rPr>
          <w:rFonts w:ascii="Cambria" w:hAnsi="Cambria"/>
          <w:sz w:val="24"/>
          <w:szCs w:val="24"/>
        </w:rPr>
        <w:t xml:space="preserve">phages </w:t>
      </w:r>
      <w:r w:rsidR="000B3F7D">
        <w:rPr>
          <w:rFonts w:ascii="Cambria" w:hAnsi="Cambria"/>
          <w:sz w:val="24"/>
          <w:szCs w:val="24"/>
        </w:rPr>
        <w:t>having</w:t>
      </w:r>
      <w:r w:rsidR="000B3F7D" w:rsidRPr="003941DF">
        <w:rPr>
          <w:rFonts w:ascii="Cambria" w:hAnsi="Cambria"/>
          <w:sz w:val="24"/>
          <w:szCs w:val="24"/>
        </w:rPr>
        <w:t xml:space="preserve"> </w:t>
      </w:r>
      <w:r w:rsidR="00804313" w:rsidRPr="003941DF">
        <w:rPr>
          <w:rFonts w:ascii="Cambria" w:hAnsi="Cambria"/>
          <w:sz w:val="24"/>
          <w:szCs w:val="24"/>
        </w:rPr>
        <w:t xml:space="preserve">broad host ranges for </w:t>
      </w:r>
      <w:r w:rsidR="00804313" w:rsidRPr="003941DF">
        <w:rPr>
          <w:rFonts w:ascii="Cambria" w:hAnsi="Cambria"/>
          <w:i/>
          <w:sz w:val="24"/>
          <w:szCs w:val="24"/>
        </w:rPr>
        <w:t>E. faecium</w:t>
      </w:r>
      <w:r w:rsidR="00804313" w:rsidRPr="003941DF">
        <w:rPr>
          <w:rFonts w:ascii="Cambria" w:hAnsi="Cambria"/>
          <w:sz w:val="24"/>
          <w:szCs w:val="24"/>
        </w:rPr>
        <w:t xml:space="preserve"> and </w:t>
      </w:r>
      <w:r w:rsidR="00804313" w:rsidRPr="003941DF">
        <w:rPr>
          <w:rFonts w:ascii="Cambria" w:hAnsi="Cambria"/>
          <w:i/>
          <w:sz w:val="24"/>
          <w:szCs w:val="24"/>
        </w:rPr>
        <w:t>E. faecalis</w:t>
      </w:r>
      <w:r w:rsidR="004F1D73" w:rsidRPr="003941DF">
        <w:rPr>
          <w:rFonts w:ascii="Cambria" w:hAnsi="Cambria"/>
          <w:sz w:val="24"/>
          <w:szCs w:val="24"/>
        </w:rPr>
        <w:t xml:space="preserve">. The lysin from an </w:t>
      </w:r>
      <w:r w:rsidR="004F1D73" w:rsidRPr="003941DF">
        <w:rPr>
          <w:rFonts w:ascii="Cambria" w:hAnsi="Cambria"/>
          <w:i/>
          <w:sz w:val="24"/>
          <w:szCs w:val="24"/>
        </w:rPr>
        <w:t>Enterococcus</w:t>
      </w:r>
      <w:r w:rsidR="004F1D73" w:rsidRPr="003941DF">
        <w:rPr>
          <w:rFonts w:ascii="Cambria" w:hAnsi="Cambria"/>
          <w:sz w:val="24"/>
          <w:szCs w:val="24"/>
        </w:rPr>
        <w:t xml:space="preserve">-infecting </w:t>
      </w:r>
      <w:proofErr w:type="spellStart"/>
      <w:r w:rsidRPr="003941DF">
        <w:rPr>
          <w:rFonts w:ascii="Cambria" w:hAnsi="Cambria"/>
          <w:i/>
          <w:sz w:val="24"/>
          <w:szCs w:val="24"/>
        </w:rPr>
        <w:t>Brockvirinae</w:t>
      </w:r>
      <w:proofErr w:type="spellEnd"/>
      <w:r w:rsidRPr="003941DF">
        <w:rPr>
          <w:rFonts w:ascii="Cambria" w:hAnsi="Cambria"/>
          <w:sz w:val="24"/>
          <w:szCs w:val="24"/>
        </w:rPr>
        <w:t xml:space="preserve"> </w:t>
      </w:r>
      <w:r w:rsidR="004F1D73" w:rsidRPr="003941DF">
        <w:rPr>
          <w:rFonts w:ascii="Cambria" w:hAnsi="Cambria"/>
          <w:sz w:val="24"/>
          <w:szCs w:val="24"/>
        </w:rPr>
        <w:t xml:space="preserve">phage, EfV12-phi1, has been shown to lyse different genera, including </w:t>
      </w:r>
      <w:r w:rsidR="004F1D73" w:rsidRPr="003941DF">
        <w:rPr>
          <w:rFonts w:ascii="Cambria" w:hAnsi="Cambria"/>
          <w:i/>
          <w:sz w:val="24"/>
          <w:szCs w:val="24"/>
        </w:rPr>
        <w:t>Staphylococcus</w:t>
      </w:r>
      <w:r w:rsidR="004F1D73" w:rsidRPr="003941DF">
        <w:rPr>
          <w:rFonts w:ascii="Cambria" w:hAnsi="Cambria"/>
          <w:sz w:val="24"/>
          <w:szCs w:val="24"/>
        </w:rPr>
        <w:t xml:space="preserve"> and </w:t>
      </w:r>
      <w:r w:rsidR="004F1D73" w:rsidRPr="003941DF">
        <w:rPr>
          <w:rFonts w:ascii="Cambria" w:hAnsi="Cambria"/>
          <w:i/>
          <w:sz w:val="24"/>
          <w:szCs w:val="24"/>
        </w:rPr>
        <w:t>Streptococcus</w:t>
      </w:r>
      <w:ins w:id="42" w:author="Stephen Wandro" w:date="2019-08-20T16:42:00Z">
        <w:r w:rsidR="008B5D02">
          <w:rPr>
            <w:rFonts w:ascii="Cambria" w:hAnsi="Cambria"/>
            <w:sz w:val="24"/>
            <w:szCs w:val="24"/>
          </w:rPr>
          <w:t>.</w:t>
        </w:r>
      </w:ins>
      <w:del w:id="43" w:author="Stephen Wandro" w:date="2019-08-20T16:42:00Z">
        <w:r w:rsidR="00E70299" w:rsidRPr="003941DF" w:rsidDel="008B5D02">
          <w:rPr>
            <w:rFonts w:ascii="Cambria" w:hAnsi="Cambria"/>
            <w:sz w:val="24"/>
            <w:szCs w:val="24"/>
          </w:rPr>
          <w:delText xml:space="preserve"> </w:delText>
        </w:r>
      </w:del>
      <w:r w:rsidR="00E70299" w:rsidRPr="003941DF">
        <w:rPr>
          <w:rFonts w:ascii="Cambria" w:hAnsi="Cambria"/>
          <w:sz w:val="24"/>
          <w:szCs w:val="24"/>
        </w:rPr>
        <w:fldChar w:fldCharType="begin" w:fldLock="1"/>
      </w:r>
      <w:r w:rsidR="00B97BBF">
        <w:rPr>
          <w:rFonts w:ascii="Cambria" w:hAnsi="Cambria"/>
          <w:sz w:val="24"/>
          <w:szCs w:val="24"/>
        </w:rPr>
        <w:instrText>ADDIN CSL_CITATION {"citationItems":[{"id":"ITEM-1","itemData":{"DOI":"10.1128/JB.186.14.4808–4812.2004","abstract":"Enterococcus faecalis and Enterococcus faecium infections are increasingly difficult to treat due to high levels of resistance to antibiotics. PlyV12, a bacteriophage lytic enzyme, was isolated and shown to effectively kill both E. faecalis and E. faecium (including vancomycin-resistant strains), as well as other human pathogens. We propose its development and use as an alternative therapeutic tool. Enterococcus faecalis and Enterococcus faecium are gram-positive bacteria that commensally colonize the lower intesti-nal tract, oral cavity, and vaginal tract of humans. In healthy individuals, E. faecalis and E. faecium colonization normally has no adverse effect on the host; however, the acquisition of virulence factors and high-level antibiotic resistance by entero-cocci are causing these organisms to emerge as a leading source of nosocomial infections, particularly in immunocom-promised patients (3, 8, 9, 16). Common diseases caused by enterococcal infections include endocarditis, abdominal ab-scesses, bacteremia, and urinary tract infections. We are currently developing a novel approach to the control of pathogenic microorganisms through the action of purified bacteriophage lytic enzymes, termed lysins, produced during the natural life cycle of the bacteriophage. Lysins have evolved to rapidly break down the bacterial cell wall in order to release progeny phage (23). Structurally, lysins are commonly found as modular proteins with an amino-terminal domain that confers the enzymatic activity for a peptidoglycan bond and a carboxy-terminal domain that confers binding specificity to a carbohy-drate epitope in the bacterial cell wall (13–15, 20). These highly evolved enzymes are normally very specific to the bacterial host of the phage from which they are derived (5, 6). When lysins are purified and applied extrinsically, their binding efficiency and catalytic activity can be harnessed to achieve targeted killing of select pathogenic bacteria with minimal effects on other commensal bacteria; this capacity is an advantage over conventional antibiotics. The efficacy of various lysins in killing Bacillus anthracis (19), Streptococcus pyogenes (a group A streptococcus) (17), and Streptococcus pneumoniae (10, 11) has been demonstrated both in vitro and in animal models of colonization and/or infection with these pathogens. In this report, we describe a lysin, PlyV12, from the entero-coccal bacteriophage ⌽1 which infects the host, E. faecalis strain V12. ⌽1 (obt…","author":[{"dropping-particle":"","family":"Yoong","given":"Pauline","non-dropping-particle":"","parse-names":false,"suffix":""},{"dropping-particle":"","family":"Schuch","given":"Raymond","non-dropping-particle":"","parse-names":false,"suffix":""},{"dropping-particle":"","family":"Nelson","given":"Daniel","non-dropping-particle":"","parse-names":false,"suffix":""},{"dropping-particle":"","family":"Fischetti","given":"Vincent A","non-dropping-particle":"","parse-names":false,"suffix":""}],"container-title":"JOURNAL OF BACTERIOLOGY","id":"ITEM-1","issue":"14","issued":{"date-parts":[["2004"]]},"page":"4808-4812","title":"Identification of a Broadly Active Phage Lytic Enzyme with Lethal Activity against Antibiotic-Resistant Enterococcus faecalis and Enterococcus faecium","type":"article-journal","volume":"186"},"uris":["http://www.mendeley.com/documents/?uuid=11f56f31-5452-4a50-9c56-4fdcc04091c6"]}],"mendeley":{"formattedCitation":"&lt;sup&gt;14&lt;/sup&gt;","plainTextFormattedCitation":"14","previouslyFormattedCitation":"(Yoong et al., 2004)"},"properties":{"noteIndex":0},"schema":"https://github.com/citation-style-language/schema/raw/master/csl-citation.json"}</w:instrText>
      </w:r>
      <w:r w:rsidR="00E70299" w:rsidRPr="003941DF">
        <w:rPr>
          <w:rFonts w:ascii="Cambria" w:hAnsi="Cambria"/>
          <w:sz w:val="24"/>
          <w:szCs w:val="24"/>
        </w:rPr>
        <w:fldChar w:fldCharType="separate"/>
      </w:r>
      <w:r w:rsidR="00B97BBF" w:rsidRPr="00B97BBF">
        <w:rPr>
          <w:rFonts w:ascii="Cambria" w:hAnsi="Cambria"/>
          <w:noProof/>
          <w:sz w:val="24"/>
          <w:szCs w:val="24"/>
          <w:vertAlign w:val="superscript"/>
        </w:rPr>
        <w:t>14</w:t>
      </w:r>
      <w:r w:rsidR="00E70299" w:rsidRPr="003941DF">
        <w:rPr>
          <w:rFonts w:ascii="Cambria" w:hAnsi="Cambria"/>
          <w:sz w:val="24"/>
          <w:szCs w:val="24"/>
        </w:rPr>
        <w:fldChar w:fldCharType="end"/>
      </w:r>
      <w:del w:id="44" w:author="Stephen Wandro" w:date="2019-08-20T16:42:00Z">
        <w:r w:rsidR="004F1D73" w:rsidRPr="003941DF" w:rsidDel="008B5D02">
          <w:rPr>
            <w:rFonts w:ascii="Cambria" w:hAnsi="Cambria"/>
            <w:sz w:val="24"/>
            <w:szCs w:val="24"/>
          </w:rPr>
          <w:delText>.</w:delText>
        </w:r>
      </w:del>
      <w:r w:rsidR="004F1D73" w:rsidRPr="003941DF">
        <w:rPr>
          <w:rFonts w:ascii="Cambria" w:hAnsi="Cambria"/>
          <w:sz w:val="24"/>
          <w:szCs w:val="24"/>
        </w:rPr>
        <w:t xml:space="preserve"> </w:t>
      </w:r>
      <w:r w:rsidR="00804313" w:rsidRPr="003941DF">
        <w:rPr>
          <w:rFonts w:ascii="Cambria" w:hAnsi="Cambria"/>
          <w:sz w:val="24"/>
          <w:szCs w:val="24"/>
        </w:rPr>
        <w:t xml:space="preserve">However, </w:t>
      </w:r>
      <w:r w:rsidR="00996709">
        <w:rPr>
          <w:rFonts w:ascii="Cambria" w:hAnsi="Cambria"/>
          <w:sz w:val="24"/>
          <w:szCs w:val="24"/>
        </w:rPr>
        <w:t>there is no</w:t>
      </w:r>
      <w:r w:rsidR="00996709" w:rsidRPr="003941DF">
        <w:rPr>
          <w:rFonts w:ascii="Cambria" w:hAnsi="Cambria"/>
          <w:sz w:val="24"/>
          <w:szCs w:val="24"/>
        </w:rPr>
        <w:t xml:space="preserve"> </w:t>
      </w:r>
      <w:r w:rsidR="00804313" w:rsidRPr="003941DF">
        <w:rPr>
          <w:rFonts w:ascii="Cambria" w:hAnsi="Cambria"/>
          <w:sz w:val="24"/>
          <w:szCs w:val="24"/>
        </w:rPr>
        <w:t xml:space="preserve">evidence that </w:t>
      </w:r>
      <w:proofErr w:type="spellStart"/>
      <w:r w:rsidR="00804313" w:rsidRPr="003941DF">
        <w:rPr>
          <w:rFonts w:ascii="Cambria" w:hAnsi="Cambria"/>
          <w:i/>
          <w:sz w:val="24"/>
          <w:szCs w:val="24"/>
        </w:rPr>
        <w:t>Spounaviridae</w:t>
      </w:r>
      <w:proofErr w:type="spellEnd"/>
      <w:r w:rsidR="00804313" w:rsidRPr="003941DF">
        <w:rPr>
          <w:rFonts w:ascii="Cambria" w:hAnsi="Cambria"/>
          <w:i/>
          <w:sz w:val="24"/>
          <w:szCs w:val="24"/>
        </w:rPr>
        <w:t xml:space="preserve"> </w:t>
      </w:r>
      <w:r w:rsidR="00804313" w:rsidRPr="003941DF">
        <w:rPr>
          <w:rFonts w:ascii="Cambria" w:hAnsi="Cambria"/>
          <w:sz w:val="24"/>
          <w:szCs w:val="24"/>
        </w:rPr>
        <w:t xml:space="preserve">phages can infect </w:t>
      </w:r>
      <w:r w:rsidR="00996709">
        <w:rPr>
          <w:rFonts w:ascii="Cambria" w:hAnsi="Cambria"/>
          <w:sz w:val="24"/>
          <w:szCs w:val="24"/>
        </w:rPr>
        <w:t xml:space="preserve">non-host </w:t>
      </w:r>
      <w:r w:rsidR="00804313" w:rsidRPr="003941DF">
        <w:rPr>
          <w:rFonts w:ascii="Cambria" w:hAnsi="Cambria"/>
          <w:sz w:val="24"/>
          <w:szCs w:val="24"/>
        </w:rPr>
        <w:t>genera.</w:t>
      </w:r>
    </w:p>
    <w:p w14:paraId="790231EC" w14:textId="2E9DC813" w:rsidR="004555D3" w:rsidRPr="003941DF" w:rsidRDefault="004555D3" w:rsidP="003941DF">
      <w:pPr>
        <w:spacing w:line="480" w:lineRule="auto"/>
        <w:ind w:firstLine="720"/>
        <w:rPr>
          <w:rFonts w:ascii="Cambria" w:hAnsi="Cambria"/>
          <w:sz w:val="24"/>
          <w:szCs w:val="24"/>
        </w:rPr>
      </w:pPr>
      <w:proofErr w:type="spellStart"/>
      <w:r w:rsidRPr="003941DF">
        <w:rPr>
          <w:rFonts w:ascii="Cambria" w:hAnsi="Cambria"/>
          <w:i/>
          <w:sz w:val="24"/>
          <w:szCs w:val="24"/>
        </w:rPr>
        <w:t>Herelleviridae</w:t>
      </w:r>
      <w:proofErr w:type="spellEnd"/>
      <w:r w:rsidRPr="003941DF">
        <w:rPr>
          <w:rFonts w:ascii="Cambria" w:hAnsi="Cambria"/>
          <w:i/>
          <w:sz w:val="24"/>
          <w:szCs w:val="24"/>
        </w:rPr>
        <w:t xml:space="preserve"> </w:t>
      </w:r>
      <w:r w:rsidRPr="003941DF">
        <w:rPr>
          <w:rFonts w:ascii="Cambria" w:hAnsi="Cambria"/>
          <w:sz w:val="24"/>
          <w:szCs w:val="24"/>
        </w:rPr>
        <w:t>phages were confidently found in twelve sequencing projects</w:t>
      </w:r>
      <w:r w:rsidR="00C221E1" w:rsidRPr="003941DF">
        <w:rPr>
          <w:rFonts w:ascii="Cambria" w:hAnsi="Cambria"/>
          <w:sz w:val="24"/>
          <w:szCs w:val="24"/>
        </w:rPr>
        <w:t xml:space="preserve"> out of the thousands of human </w:t>
      </w:r>
      <w:r w:rsidR="00F247D8">
        <w:rPr>
          <w:rFonts w:ascii="Cambria" w:hAnsi="Cambria"/>
          <w:sz w:val="24"/>
          <w:szCs w:val="24"/>
        </w:rPr>
        <w:t>g</w:t>
      </w:r>
      <w:r w:rsidR="00C221E1" w:rsidRPr="003941DF">
        <w:rPr>
          <w:rFonts w:ascii="Cambria" w:hAnsi="Cambria"/>
          <w:sz w:val="24"/>
          <w:szCs w:val="24"/>
        </w:rPr>
        <w:t>ut metagenomes</w:t>
      </w:r>
      <w:r w:rsidRPr="003941DF">
        <w:rPr>
          <w:rFonts w:ascii="Cambria" w:hAnsi="Cambria"/>
          <w:sz w:val="24"/>
          <w:szCs w:val="24"/>
        </w:rPr>
        <w:t xml:space="preserve"> from the SRA. </w:t>
      </w:r>
      <w:r w:rsidR="002030BE" w:rsidRPr="003941DF">
        <w:rPr>
          <w:rFonts w:ascii="Cambria" w:hAnsi="Cambria"/>
          <w:sz w:val="24"/>
          <w:szCs w:val="24"/>
        </w:rPr>
        <w:t>Since</w:t>
      </w:r>
      <w:r w:rsidRPr="003941DF">
        <w:rPr>
          <w:rFonts w:ascii="Cambria" w:hAnsi="Cambria"/>
          <w:sz w:val="24"/>
          <w:szCs w:val="24"/>
        </w:rPr>
        <w:t xml:space="preserve"> </w:t>
      </w:r>
      <w:r w:rsidRPr="003941DF">
        <w:rPr>
          <w:rFonts w:ascii="Cambria" w:hAnsi="Cambria"/>
          <w:i/>
          <w:sz w:val="24"/>
          <w:szCs w:val="24"/>
        </w:rPr>
        <w:t xml:space="preserve">Enterococcus </w:t>
      </w:r>
      <w:r w:rsidRPr="003941DF">
        <w:rPr>
          <w:rFonts w:ascii="Cambria" w:hAnsi="Cambria"/>
          <w:sz w:val="24"/>
          <w:szCs w:val="24"/>
        </w:rPr>
        <w:t>is present in the gut</w:t>
      </w:r>
      <w:r w:rsidR="00BF5761">
        <w:rPr>
          <w:rFonts w:ascii="Cambria" w:hAnsi="Cambria"/>
          <w:sz w:val="24"/>
          <w:szCs w:val="24"/>
        </w:rPr>
        <w:t>s</w:t>
      </w:r>
      <w:r w:rsidRPr="003941DF">
        <w:rPr>
          <w:rFonts w:ascii="Cambria" w:hAnsi="Cambria"/>
          <w:sz w:val="24"/>
          <w:szCs w:val="24"/>
        </w:rPr>
        <w:t xml:space="preserve"> of most people</w:t>
      </w:r>
      <w:r w:rsidR="00C221E1" w:rsidRPr="003941DF">
        <w:rPr>
          <w:rFonts w:ascii="Cambria" w:hAnsi="Cambria"/>
          <w:sz w:val="24"/>
          <w:szCs w:val="24"/>
        </w:rPr>
        <w:t xml:space="preserve">, </w:t>
      </w:r>
      <w:r w:rsidRPr="003941DF">
        <w:rPr>
          <w:rFonts w:ascii="Cambria" w:hAnsi="Cambria"/>
          <w:sz w:val="24"/>
          <w:szCs w:val="24"/>
        </w:rPr>
        <w:t>this suggest</w:t>
      </w:r>
      <w:r w:rsidR="00C221E1" w:rsidRPr="003941DF">
        <w:rPr>
          <w:rFonts w:ascii="Cambria" w:hAnsi="Cambria"/>
          <w:sz w:val="24"/>
          <w:szCs w:val="24"/>
        </w:rPr>
        <w:t>s</w:t>
      </w:r>
      <w:r w:rsidRPr="003941DF">
        <w:rPr>
          <w:rFonts w:ascii="Cambria" w:hAnsi="Cambria"/>
          <w:sz w:val="24"/>
          <w:szCs w:val="24"/>
        </w:rPr>
        <w:t xml:space="preserve"> that </w:t>
      </w:r>
      <w:r w:rsidR="00C221E1" w:rsidRPr="003941DF">
        <w:rPr>
          <w:rFonts w:ascii="Cambria" w:hAnsi="Cambria"/>
          <w:sz w:val="24"/>
          <w:szCs w:val="24"/>
        </w:rPr>
        <w:t xml:space="preserve">either </w:t>
      </w:r>
      <w:proofErr w:type="spellStart"/>
      <w:r w:rsidRPr="003941DF">
        <w:rPr>
          <w:rFonts w:ascii="Cambria" w:hAnsi="Cambria"/>
          <w:i/>
          <w:sz w:val="24"/>
          <w:szCs w:val="24"/>
        </w:rPr>
        <w:t>Herelleviridae</w:t>
      </w:r>
      <w:proofErr w:type="spellEnd"/>
      <w:r w:rsidRPr="003941DF">
        <w:rPr>
          <w:rFonts w:ascii="Cambria" w:hAnsi="Cambria"/>
          <w:i/>
          <w:sz w:val="24"/>
          <w:szCs w:val="24"/>
        </w:rPr>
        <w:t xml:space="preserve"> </w:t>
      </w:r>
      <w:r w:rsidRPr="003941DF">
        <w:rPr>
          <w:rFonts w:ascii="Cambria" w:hAnsi="Cambria"/>
          <w:sz w:val="24"/>
          <w:szCs w:val="24"/>
        </w:rPr>
        <w:t xml:space="preserve">phages </w:t>
      </w:r>
      <w:r w:rsidR="00C221E1" w:rsidRPr="003941DF">
        <w:rPr>
          <w:rFonts w:ascii="Cambria" w:hAnsi="Cambria"/>
          <w:sz w:val="24"/>
          <w:szCs w:val="24"/>
        </w:rPr>
        <w:t xml:space="preserve">are uncommon members of the human gut, or they are usually at a low enough abundance that they would </w:t>
      </w:r>
      <w:r w:rsidR="00C221E1" w:rsidRPr="003941DF">
        <w:rPr>
          <w:rFonts w:ascii="Cambria" w:hAnsi="Cambria"/>
          <w:sz w:val="24"/>
          <w:szCs w:val="24"/>
        </w:rPr>
        <w:lastRenderedPageBreak/>
        <w:t xml:space="preserve">not be seen with a normal depth of shotgun sequencing. </w:t>
      </w:r>
      <w:r w:rsidR="002030BE" w:rsidRPr="003941DF">
        <w:rPr>
          <w:rFonts w:ascii="Cambria" w:hAnsi="Cambria"/>
          <w:sz w:val="24"/>
          <w:szCs w:val="24"/>
        </w:rPr>
        <w:t xml:space="preserve">We are inclined to the second explanation given the high frequency </w:t>
      </w:r>
      <w:r w:rsidR="00BF5761">
        <w:rPr>
          <w:rFonts w:ascii="Cambria" w:hAnsi="Cambria"/>
          <w:sz w:val="24"/>
          <w:szCs w:val="24"/>
        </w:rPr>
        <w:t xml:space="preserve">with </w:t>
      </w:r>
      <w:r w:rsidR="002030BE" w:rsidRPr="003941DF">
        <w:rPr>
          <w:rFonts w:ascii="Cambria" w:hAnsi="Cambria"/>
          <w:sz w:val="24"/>
          <w:szCs w:val="24"/>
        </w:rPr>
        <w:t xml:space="preserve">which we have isolated </w:t>
      </w:r>
      <w:proofErr w:type="spellStart"/>
      <w:r w:rsidR="002030BE" w:rsidRPr="003941DF">
        <w:rPr>
          <w:rFonts w:ascii="Cambria" w:hAnsi="Cambria"/>
          <w:i/>
          <w:sz w:val="24"/>
          <w:szCs w:val="24"/>
        </w:rPr>
        <w:t>Herelleviridae</w:t>
      </w:r>
      <w:proofErr w:type="spellEnd"/>
      <w:r w:rsidR="002030BE" w:rsidRPr="003941DF">
        <w:rPr>
          <w:rFonts w:ascii="Cambria" w:hAnsi="Cambria"/>
          <w:i/>
          <w:sz w:val="24"/>
          <w:szCs w:val="24"/>
        </w:rPr>
        <w:t xml:space="preserve"> </w:t>
      </w:r>
      <w:r w:rsidR="002030BE" w:rsidRPr="003941DF">
        <w:rPr>
          <w:rFonts w:ascii="Cambria" w:hAnsi="Cambria"/>
          <w:sz w:val="24"/>
          <w:szCs w:val="24"/>
        </w:rPr>
        <w:t xml:space="preserve">phages from sewage. Even one of the most abundant phages in the human microbiome, </w:t>
      </w:r>
      <w:proofErr w:type="spellStart"/>
      <w:r w:rsidR="002030BE" w:rsidRPr="003941DF">
        <w:rPr>
          <w:rFonts w:ascii="Cambria" w:hAnsi="Cambria"/>
          <w:sz w:val="24"/>
          <w:szCs w:val="24"/>
        </w:rPr>
        <w:t>crAssphage</w:t>
      </w:r>
      <w:proofErr w:type="spellEnd"/>
      <w:r w:rsidR="00FC442A" w:rsidRPr="003941DF">
        <w:rPr>
          <w:rFonts w:ascii="Cambria" w:hAnsi="Cambria"/>
          <w:sz w:val="24"/>
          <w:szCs w:val="24"/>
        </w:rPr>
        <w:t xml:space="preserve"> infecting </w:t>
      </w:r>
      <w:r w:rsidR="00FC442A" w:rsidRPr="003941DF">
        <w:rPr>
          <w:rFonts w:ascii="Cambria" w:hAnsi="Cambria"/>
          <w:i/>
          <w:sz w:val="24"/>
          <w:szCs w:val="24"/>
        </w:rPr>
        <w:t>Bacteroides</w:t>
      </w:r>
      <w:r w:rsidR="002030BE" w:rsidRPr="003941DF">
        <w:rPr>
          <w:rFonts w:ascii="Cambria" w:hAnsi="Cambria"/>
          <w:sz w:val="24"/>
          <w:szCs w:val="24"/>
        </w:rPr>
        <w:t>, is only found at 1% read abundance in human metagenomes</w:t>
      </w:r>
      <w:r w:rsidR="00FC442A" w:rsidRPr="003941DF">
        <w:rPr>
          <w:rFonts w:ascii="Cambria" w:hAnsi="Cambria"/>
          <w:sz w:val="24"/>
          <w:szCs w:val="24"/>
        </w:rPr>
        <w:t xml:space="preserve">, so a phage infecting a minority community member such as </w:t>
      </w:r>
      <w:r w:rsidR="00FC442A" w:rsidRPr="003941DF">
        <w:rPr>
          <w:rFonts w:ascii="Cambria" w:hAnsi="Cambria"/>
          <w:i/>
          <w:sz w:val="24"/>
          <w:szCs w:val="24"/>
        </w:rPr>
        <w:t xml:space="preserve">Enterococcus </w:t>
      </w:r>
      <w:r w:rsidR="00FC442A" w:rsidRPr="003941DF">
        <w:rPr>
          <w:rFonts w:ascii="Cambria" w:hAnsi="Cambria"/>
          <w:sz w:val="24"/>
          <w:szCs w:val="24"/>
        </w:rPr>
        <w:t>would be much less abundant</w:t>
      </w:r>
      <w:r w:rsidR="008B5D02">
        <w:rPr>
          <w:rFonts w:ascii="Cambria" w:hAnsi="Cambria"/>
          <w:sz w:val="24"/>
          <w:szCs w:val="24"/>
        </w:rPr>
        <w:t>.</w:t>
      </w:r>
      <w:r w:rsidR="007B3546">
        <w:rPr>
          <w:rFonts w:ascii="Cambria" w:hAnsi="Cambria"/>
          <w:sz w:val="24"/>
          <w:szCs w:val="24"/>
        </w:rPr>
        <w:fldChar w:fldCharType="begin" w:fldLock="1"/>
      </w:r>
      <w:r w:rsidR="00B97BBF">
        <w:rPr>
          <w:rFonts w:ascii="Cambria" w:hAnsi="Cambria"/>
          <w:sz w:val="24"/>
          <w:szCs w:val="24"/>
        </w:rPr>
        <w:instrText>ADDIN CSL_CITATION {"citationItems":[{"id":"ITEM-1","itemData":{"DOI":"10.1038/ncomms5498","ISSN":"2041-1723","PMID":"25058116","abstract":"Metagenomics, or sequencing of the genetic material from a complete microbial community, is a promising tool to discover novel microbes and viruses. Viral metagenomes typically contain many unknown sequences. Here we describe the discovery of a previously unidentified bacteriophage present in the majority of published human faecal metagenomes, which we refer to as crAssphage. Its ~97 kbp genome is six times more abundant in publicly available metagenomes than all other known phages together; it comprises up to 90% and 22% of all reads in virus-like particle (VLP)-derived metagenomes and total community metagenomes, respectively; and it totals 1.68% of all human faecal metagenomic sequencing reads in the public databases. The majority of crAssphage-encoded proteins match no known sequences in the database, which is why it was not detected before. Using a new co-occurrence profiling approach, we predict a Bacteroides host for this phage, consistent with Bacteroides-related protein homologues and a unique carbohydrate-binding domain encoded in the phage genome.","author":[{"dropping-particle":"","family":"Dutilh","given":"Bas E","non-dropping-particle":"","parse-names":false,"suffix":""},{"dropping-particle":"","family":"Cassman","given":"Noriko","non-dropping-particle":"","parse-names":false,"suffix":""},{"dropping-particle":"","family":"McNair","given":"Katelyn","non-dropping-particle":"","parse-names":false,"suffix":""},{"dropping-particle":"","family":"Sanchez","given":"Savannah E","non-dropping-particle":"","parse-names":false,"suffix":""},{"dropping-particle":"","family":"Silva","given":"Genivaldo G Z","non-dropping-particle":"","parse-names":false,"suffix":""},{"dropping-particle":"","family":"Boling","given":"Lance","non-dropping-particle":"","parse-names":false,"suffix":""},{"dropping-particle":"","family":"Barr","given":"Jeremy J","non-dropping-particle":"","parse-names":false,"suffix":""},{"dropping-particle":"","family":"Speth","given":"Daan R","non-dropping-particle":"","parse-names":false,"suffix":""},{"dropping-particle":"","family":"Seguritan","given":"Victor","non-dropping-particle":"","parse-names":false,"suffix":""},{"dropping-particle":"","family":"Aziz","given":"Ramy K","non-dropping-particle":"","parse-names":false,"suffix":""},{"dropping-particle":"","family":"Felts","given":"Ben","non-dropping-particle":"","parse-names":false,"suffix":""},{"dropping-particle":"","family":"Dinsdale","given":"Elizabeth A","non-dropping-particle":"","parse-names":false,"suffix":""},{"dropping-particle":"","family":"Mokili","given":"John L","non-dropping-particle":"","parse-names":false,"suffix":""},{"dropping-particle":"","family":"Edwards","given":"Robert A","non-dropping-particle":"","parse-names":false,"suffix":""}],"container-title":"Nature communications","id":"ITEM-1","issued":{"date-parts":[["2014","7","24"]]},"note":"crAssphage. 1.68% of all human faecal metagenomic reads. Bacteroides probable host.","page":"4498","publisher":"Nature Publishing Group","title":"A highly abundant bacteriophage discovered in the unknown sequences of human faecal metagenomes.","type":"article-journal","volume":"5"},"uris":["http://www.mendeley.com/documents/?uuid=37afe95f-1293-30c4-9e08-43b9f8c64137"]}],"mendeley":{"formattedCitation":"&lt;sup&gt;15&lt;/sup&gt;","plainTextFormattedCitation":"15","previouslyFormattedCitation":"(Dutilh et al., 2014)"},"properties":{"noteIndex":0},"schema":"https://github.com/citation-style-language/schema/raw/master/csl-citation.json"}</w:instrText>
      </w:r>
      <w:r w:rsidR="007B3546">
        <w:rPr>
          <w:rFonts w:ascii="Cambria" w:hAnsi="Cambria"/>
          <w:sz w:val="24"/>
          <w:szCs w:val="24"/>
        </w:rPr>
        <w:fldChar w:fldCharType="separate"/>
      </w:r>
      <w:r w:rsidR="00B97BBF" w:rsidRPr="00B97BBF">
        <w:rPr>
          <w:rFonts w:ascii="Cambria" w:hAnsi="Cambria"/>
          <w:noProof/>
          <w:sz w:val="24"/>
          <w:szCs w:val="24"/>
          <w:vertAlign w:val="superscript"/>
        </w:rPr>
        <w:t>15</w:t>
      </w:r>
      <w:r w:rsidR="007B3546">
        <w:rPr>
          <w:rFonts w:ascii="Cambria" w:hAnsi="Cambria"/>
          <w:sz w:val="24"/>
          <w:szCs w:val="24"/>
        </w:rPr>
        <w:fldChar w:fldCharType="end"/>
      </w:r>
    </w:p>
    <w:p w14:paraId="61F10C3B" w14:textId="123203F1" w:rsidR="008F2F42" w:rsidRPr="003941DF" w:rsidRDefault="008F2F42" w:rsidP="003941DF">
      <w:pPr>
        <w:spacing w:line="480" w:lineRule="auto"/>
        <w:rPr>
          <w:rFonts w:ascii="Cambria" w:hAnsi="Cambria"/>
          <w:sz w:val="24"/>
          <w:szCs w:val="24"/>
        </w:rPr>
      </w:pPr>
      <w:r w:rsidRPr="003941DF">
        <w:rPr>
          <w:rFonts w:ascii="Cambria" w:hAnsi="Cambria"/>
          <w:sz w:val="24"/>
          <w:szCs w:val="24"/>
        </w:rPr>
        <w:tab/>
      </w:r>
      <w:r w:rsidR="00CD090C" w:rsidRPr="003941DF">
        <w:rPr>
          <w:rFonts w:ascii="Cambria" w:hAnsi="Cambria"/>
          <w:sz w:val="24"/>
          <w:szCs w:val="24"/>
        </w:rPr>
        <w:t xml:space="preserve">Structural gene mutations were a consistent feature seen </w:t>
      </w:r>
      <w:r w:rsidR="00996709">
        <w:rPr>
          <w:rFonts w:ascii="Cambria" w:hAnsi="Cambria"/>
          <w:sz w:val="24"/>
          <w:szCs w:val="24"/>
        </w:rPr>
        <w:t>during</w:t>
      </w:r>
      <w:r w:rsidR="00996709" w:rsidRPr="003941DF">
        <w:rPr>
          <w:rFonts w:ascii="Cambria" w:hAnsi="Cambria"/>
          <w:sz w:val="24"/>
          <w:szCs w:val="24"/>
        </w:rPr>
        <w:t xml:space="preserve"> </w:t>
      </w:r>
      <w:r w:rsidR="00CD090C" w:rsidRPr="003941DF">
        <w:rPr>
          <w:rFonts w:ascii="Cambria" w:hAnsi="Cambria"/>
          <w:sz w:val="24"/>
          <w:szCs w:val="24"/>
        </w:rPr>
        <w:t xml:space="preserve">phage evolution. </w:t>
      </w:r>
      <w:r w:rsidR="002A71DB" w:rsidRPr="003941DF">
        <w:rPr>
          <w:rFonts w:ascii="Cambria" w:hAnsi="Cambria"/>
          <w:sz w:val="24"/>
          <w:szCs w:val="24"/>
        </w:rPr>
        <w:t xml:space="preserve">Two phages in the </w:t>
      </w:r>
      <w:proofErr w:type="spellStart"/>
      <w:r w:rsidR="00A9170A">
        <w:rPr>
          <w:rFonts w:ascii="Cambria" w:hAnsi="Cambria"/>
          <w:i/>
          <w:sz w:val="24"/>
          <w:szCs w:val="24"/>
        </w:rPr>
        <w:t>Wandervirus</w:t>
      </w:r>
      <w:proofErr w:type="spellEnd"/>
      <w:r w:rsidR="00A9170A" w:rsidRPr="003941DF">
        <w:rPr>
          <w:rFonts w:ascii="Cambria" w:hAnsi="Cambria"/>
          <w:i/>
          <w:sz w:val="24"/>
          <w:szCs w:val="24"/>
        </w:rPr>
        <w:t xml:space="preserve"> </w:t>
      </w:r>
      <w:r w:rsidR="002A71DB" w:rsidRPr="003941DF">
        <w:rPr>
          <w:rFonts w:ascii="Cambria" w:hAnsi="Cambria"/>
          <w:sz w:val="24"/>
          <w:szCs w:val="24"/>
        </w:rPr>
        <w:t xml:space="preserve">genus were seen to mutate the same genes when evolving with different </w:t>
      </w:r>
      <w:r w:rsidR="002A71DB" w:rsidRPr="003941DF">
        <w:rPr>
          <w:rFonts w:ascii="Cambria" w:hAnsi="Cambria"/>
          <w:i/>
          <w:sz w:val="24"/>
          <w:szCs w:val="24"/>
        </w:rPr>
        <w:t>E. faecium</w:t>
      </w:r>
      <w:r w:rsidR="002A71DB" w:rsidRPr="003941DF">
        <w:rPr>
          <w:rFonts w:ascii="Cambria" w:hAnsi="Cambria"/>
          <w:sz w:val="24"/>
          <w:szCs w:val="24"/>
        </w:rPr>
        <w:t xml:space="preserve"> and </w:t>
      </w:r>
      <w:r w:rsidR="002A71DB" w:rsidRPr="003941DF">
        <w:rPr>
          <w:rFonts w:ascii="Cambria" w:hAnsi="Cambria"/>
          <w:i/>
          <w:sz w:val="24"/>
          <w:szCs w:val="24"/>
        </w:rPr>
        <w:t>E. faecalis</w:t>
      </w:r>
      <w:r w:rsidR="002A71DB" w:rsidRPr="003941DF">
        <w:rPr>
          <w:rFonts w:ascii="Cambria" w:hAnsi="Cambria"/>
          <w:sz w:val="24"/>
          <w:szCs w:val="24"/>
        </w:rPr>
        <w:t xml:space="preserve"> hosts.</w:t>
      </w:r>
      <w:r w:rsidR="00804313" w:rsidRPr="003941DF">
        <w:rPr>
          <w:rFonts w:ascii="Cambria" w:hAnsi="Cambria"/>
          <w:sz w:val="24"/>
          <w:szCs w:val="24"/>
        </w:rPr>
        <w:t xml:space="preserve"> </w:t>
      </w:r>
      <w:r w:rsidR="002A71DB" w:rsidRPr="003941DF">
        <w:rPr>
          <w:rFonts w:ascii="Cambria" w:hAnsi="Cambria"/>
          <w:sz w:val="24"/>
          <w:szCs w:val="24"/>
        </w:rPr>
        <w:t>These genes were primarily structural genes</w:t>
      </w:r>
      <w:r w:rsidR="00B76583" w:rsidRPr="003941DF">
        <w:rPr>
          <w:rFonts w:ascii="Cambria" w:hAnsi="Cambria"/>
          <w:sz w:val="24"/>
          <w:szCs w:val="24"/>
        </w:rPr>
        <w:t xml:space="preserve"> encoding the capsid and tail fibers</w:t>
      </w:r>
      <w:r w:rsidR="002A71DB" w:rsidRPr="003941DF">
        <w:rPr>
          <w:rFonts w:ascii="Cambria" w:hAnsi="Cambria"/>
          <w:sz w:val="24"/>
          <w:szCs w:val="24"/>
        </w:rPr>
        <w:t xml:space="preserve"> and likely </w:t>
      </w:r>
      <w:r w:rsidR="00BF5761">
        <w:rPr>
          <w:rFonts w:ascii="Cambria" w:hAnsi="Cambria"/>
          <w:sz w:val="24"/>
          <w:szCs w:val="24"/>
        </w:rPr>
        <w:t>we</w:t>
      </w:r>
      <w:r w:rsidR="00B76583" w:rsidRPr="003941DF">
        <w:rPr>
          <w:rFonts w:ascii="Cambria" w:hAnsi="Cambria"/>
          <w:sz w:val="24"/>
          <w:szCs w:val="24"/>
        </w:rPr>
        <w:t xml:space="preserve">re </w:t>
      </w:r>
      <w:r w:rsidR="002A71DB" w:rsidRPr="003941DF">
        <w:rPr>
          <w:rFonts w:ascii="Cambria" w:hAnsi="Cambria"/>
          <w:sz w:val="24"/>
          <w:szCs w:val="24"/>
        </w:rPr>
        <w:t xml:space="preserve">involved in the initial binding of phage to the bacterial surface. </w:t>
      </w:r>
      <w:r w:rsidR="00CD090C" w:rsidRPr="003941DF">
        <w:rPr>
          <w:rFonts w:ascii="Cambria" w:hAnsi="Cambria"/>
          <w:sz w:val="24"/>
          <w:szCs w:val="24"/>
        </w:rPr>
        <w:t xml:space="preserve">A </w:t>
      </w:r>
      <w:proofErr w:type="gramStart"/>
      <w:r w:rsidR="00CD090C" w:rsidRPr="003941DF">
        <w:rPr>
          <w:rFonts w:ascii="Cambria" w:hAnsi="Cambria"/>
          <w:sz w:val="24"/>
          <w:szCs w:val="24"/>
        </w:rPr>
        <w:t>common way</w:t>
      </w:r>
      <w:r w:rsidR="00B76583" w:rsidRPr="003941DF">
        <w:rPr>
          <w:rFonts w:ascii="Cambria" w:hAnsi="Cambria"/>
          <w:sz w:val="24"/>
          <w:szCs w:val="24"/>
        </w:rPr>
        <w:t xml:space="preserve"> bacteria</w:t>
      </w:r>
      <w:proofErr w:type="gramEnd"/>
      <w:r w:rsidR="00B76583" w:rsidRPr="003941DF">
        <w:rPr>
          <w:rFonts w:ascii="Cambria" w:hAnsi="Cambria"/>
          <w:sz w:val="24"/>
          <w:szCs w:val="24"/>
        </w:rPr>
        <w:t xml:space="preserve"> evolve resistance to phage infection is to prevent binding to the cell surface, and mutations in genes such as the tail fiber can overcome that resistance. </w:t>
      </w:r>
      <w:r w:rsidR="00996709">
        <w:rPr>
          <w:rFonts w:ascii="Cambria" w:hAnsi="Cambria"/>
          <w:sz w:val="24"/>
          <w:szCs w:val="24"/>
        </w:rPr>
        <w:t>Mutations in p</w:t>
      </w:r>
      <w:r w:rsidR="00B76583" w:rsidRPr="003941DF">
        <w:rPr>
          <w:rFonts w:ascii="Cambria" w:hAnsi="Cambria"/>
          <w:sz w:val="24"/>
          <w:szCs w:val="24"/>
        </w:rPr>
        <w:t>hage s</w:t>
      </w:r>
      <w:r w:rsidR="00804313" w:rsidRPr="003941DF">
        <w:rPr>
          <w:rFonts w:ascii="Cambria" w:hAnsi="Cambria"/>
          <w:sz w:val="24"/>
          <w:szCs w:val="24"/>
        </w:rPr>
        <w:t>tructural gene</w:t>
      </w:r>
      <w:r w:rsidR="00996709">
        <w:rPr>
          <w:rFonts w:ascii="Cambria" w:hAnsi="Cambria"/>
          <w:sz w:val="24"/>
          <w:szCs w:val="24"/>
        </w:rPr>
        <w:t>s</w:t>
      </w:r>
      <w:r w:rsidR="00804313" w:rsidRPr="003941DF">
        <w:rPr>
          <w:rFonts w:ascii="Cambria" w:hAnsi="Cambria"/>
          <w:sz w:val="24"/>
          <w:szCs w:val="24"/>
        </w:rPr>
        <w:t xml:space="preserve"> are commonly seen when phages co-evolve </w:t>
      </w:r>
      <w:r w:rsidR="00804313" w:rsidRPr="003941DF">
        <w:rPr>
          <w:rFonts w:ascii="Cambria" w:hAnsi="Cambria"/>
          <w:i/>
          <w:sz w:val="24"/>
          <w:szCs w:val="24"/>
        </w:rPr>
        <w:t>in vitro</w:t>
      </w:r>
      <w:r w:rsidR="00804313" w:rsidRPr="003941DF">
        <w:rPr>
          <w:rFonts w:ascii="Cambria" w:hAnsi="Cambria"/>
          <w:sz w:val="24"/>
          <w:szCs w:val="24"/>
        </w:rPr>
        <w:t xml:space="preserve"> with their host</w:t>
      </w:r>
      <w:r w:rsidR="008B5D02">
        <w:rPr>
          <w:rFonts w:ascii="Cambria" w:hAnsi="Cambria"/>
          <w:sz w:val="24"/>
          <w:szCs w:val="24"/>
        </w:rPr>
        <w:t>.</w:t>
      </w:r>
      <w:r w:rsidR="00804313" w:rsidRPr="003941DF">
        <w:rPr>
          <w:rFonts w:ascii="Cambria" w:hAnsi="Cambria"/>
          <w:sz w:val="24"/>
          <w:szCs w:val="24"/>
        </w:rPr>
        <w:fldChar w:fldCharType="begin" w:fldLock="1"/>
      </w:r>
      <w:r w:rsidR="00B97BBF">
        <w:rPr>
          <w:rFonts w:ascii="Cambria" w:hAnsi="Cambria"/>
          <w:sz w:val="24"/>
          <w:szCs w:val="24"/>
        </w:rPr>
        <w:instrText>ADDIN CSL_CITATION {"citationItems":[{"id":"ITEM-1","itemData":{"DOI":"10.3389/fmicb.2018.03192","ISSN":"1664-302X","abstract":"Bacteriophages are highly abundant in human microbiota where they coevolve with resident bacteria. Phage predation can drive the evolution of bacterial resistance, which can then drive reciprocal evolution in the phage to overcome that resistance. Such coevolutionary dynamics have not been extensively studied in human gut bacteria, and are of particular interest for both understanding and eventually manipulating the human gut microbiome. We performed experimental evolution of an Enterococcus faecium isolate from healthy human stool in the absence and presence of a single infecting Myoviridae bacteriophage, EfV12-phi1. Four replicates of E. faecium and phage were grown with twice daily serial transfers for eight days. Genome sequencing revealed that E. faecium evolved resistance to phage through mutations in the yqwD2 gene involved in exopolysaccharide biogenesis and export, and the rpoC gene which encodes the RNA polymerase β’ subunit. In response to bacterial resistance, phage EfV12-phi1 evolved varying numbers of 1.8 kb tandem duplications within a putative tail fiber gene. Host range assays indicated that coevolution of this phage-host pair resulted in arms race dynamics in which bacterial resistance and phage infectivity increased over time. Tracking mutations from population sequencing of experimental coevolution can quickly illuminate phage entry points along with resistance strategies in both phage and host – critical information for using phage to manipulate microbial communities.","author":[{"dropping-particle":"","family":"Wandro","given":"Stephen","non-dropping-particle":"","parse-names":false,"suffix":""},{"dropping-particle":"","family":"Oliver","given":"Andrew","non-dropping-particle":"","parse-names":false,"suffix":""},{"dropping-particle":"","family":"Gallagher","given":"Tara","non-dropping-particle":"","parse-names":false,"suffix":""},{"dropping-particle":"","family":"Weihe","given":"Claudia","non-dropping-particle":"","parse-names":false,"suffix":""},{"dropping-particle":"","family":"England","given":"Whitney","non-dropping-particle":"","parse-names":false,"suffix":""},{"dropping-particle":"","family":"Martiny","given":"Jennifer B. H.","non-dropping-particle":"","parse-names":false,"suffix":""},{"dropping-particle":"","family":"Whiteson","given":"Katrine","non-dropping-particle":"","parse-names":false,"suffix":""}],"container-title":"Frontiers in Microbiology","id":"ITEM-1","issued":{"date-parts":[["2019","1","31"]]},"page":"3192","publisher":"Frontiers","title":"Predictable Molecular Adaptation of Coevolving Enterococcus faecium and Lytic Phage EfV12-phi1","type":"article-journal","volume":"9"},"uris":["http://www.mendeley.com/documents/?uuid=4d437193-1536-3b6d-8b25-06467b063393"]},{"id":"ITEM-2","itemData":{"DOI":"10.1371/journal.pone.0026648","ISSN":"1932-6203","PMID":"22046321","abstract":"Some bacterial strains of the multidrug-resistant Gram-positive bacteria Enterococcus faecalis can significantly reduce the efficacy of conventional antimicrobial chemotherapy. Thus, the introduction of bacteriophage (phage) therapy is expected, where a phage is used as a bioagent to destroy bacteria. E. faecalis phage ΦEF24C is known to be a good candidate for a therapeutic phage against E. faecalis. However, this therapeutic phage still produces nonuniform antimicrobial effects with different bacterial strains of the same species and this might prove detrimental to its therapeutic effects. One solution to this problem is the preparation of mutant phages with higher activity, based on a scientific rationale. This study isolated and analyzed a spontaneous mutant phage, ΦEF24C-P2, which exhibited higher infectivity against various bacterial strains when compared with phage ΦEF24C. First, the improved bactericidal effects of phage ΦEF24C-P2 were attributable to its increased adsorption rate. Moreover, genomic sequence scanning revealed that phage ΦEF24C-P2 had a point mutation in orf31. Proteomic analysis showed that ORF31 (mw, 203 kDa) was present in structural components, and immunological analysis using rabbit-derived antibodies showed that it was a component of a long, flexible fine tail fiber extending from the tail end. Finally, phage ΦEF24C-P2 also showed higher bactericidal activity in human blood compared with phage ΦEF24C using the in vitro assay system. In conclusion, the therapeutic effects of phage ΦEF24C-P2 were improved by a point mutation in gene orf31, which encoded a tail fiber component.","author":[{"dropping-particle":"","family":"Uchiyama","given":"Jumpei","non-dropping-particle":"","parse-names":false,"suffix":""},{"dropping-particle":"","family":"Takemura","given":"Iyo","non-dropping-particle":"","parse-names":false,"suffix":""},{"dropping-particle":"","family":"Satoh","given":"Miho","non-dropping-particle":"","parse-names":false,"suffix":""},{"dropping-particle":"","family":"Kato","given":"Shin-ichiro","non-dropping-particle":"","parse-names":false,"suffix":""},{"dropping-particle":"","family":"Ujihara","given":"Takako","non-dropping-particle":"","parse-names":false,"suffix":""},{"dropping-particle":"","family":"Akechi","given":"Kazue","non-dropping-particle":"","parse-names":false,"suffix":""},{"dropping-particle":"","family":"Matsuzaki","given":"Shigenobu","non-dropping-particle":"","parse-names":false,"suffix":""},{"dropping-particle":"","family":"Daibata","given":"Masanori","non-dropping-particle":"","parse-names":false,"suffix":""}],"container-title":"PLoS ONE","editor":[{"dropping-particle":"","family":"Aziz","given":"Ramy K.","non-dropping-particle":"","parse-names":false,"suffix":""}],"id":"ITEM-2","issue":"10","issued":{"date-parts":[["2011","10","25"]]},"page":"e26648","title":"Improved Adsorption of an Enterococcus faecalis Bacteriophage ΦEF24C with a Spontaneous Point Mutation","type":"article-journal","volume":"6"},"uris":["http://www.mendeley.com/documents/?uuid=30b872a1-8d16-3690-bbbd-9391302a4e5b"]}],"mendeley":{"formattedCitation":"&lt;sup&gt;16,17&lt;/sup&gt;","plainTextFormattedCitation":"16,17","previouslyFormattedCitation":"(Uchiyama et al., 2011; Wandro et al., 2019)"},"properties":{"noteIndex":0},"schema":"https://github.com/citation-style-language/schema/raw/master/csl-citation.json"}</w:instrText>
      </w:r>
      <w:r w:rsidR="00804313" w:rsidRPr="003941DF">
        <w:rPr>
          <w:rFonts w:ascii="Cambria" w:hAnsi="Cambria"/>
          <w:sz w:val="24"/>
          <w:szCs w:val="24"/>
        </w:rPr>
        <w:fldChar w:fldCharType="separate"/>
      </w:r>
      <w:r w:rsidR="00B97BBF" w:rsidRPr="00B97BBF">
        <w:rPr>
          <w:rFonts w:ascii="Cambria" w:hAnsi="Cambria"/>
          <w:noProof/>
          <w:sz w:val="24"/>
          <w:szCs w:val="24"/>
          <w:vertAlign w:val="superscript"/>
        </w:rPr>
        <w:t>16,17</w:t>
      </w:r>
      <w:r w:rsidR="00804313" w:rsidRPr="003941DF">
        <w:rPr>
          <w:rFonts w:ascii="Cambria" w:hAnsi="Cambria"/>
          <w:sz w:val="24"/>
          <w:szCs w:val="24"/>
        </w:rPr>
        <w:fldChar w:fldCharType="end"/>
      </w:r>
      <w:r w:rsidR="00804313" w:rsidRPr="003941DF">
        <w:rPr>
          <w:rFonts w:ascii="Cambria" w:hAnsi="Cambria"/>
          <w:sz w:val="24"/>
          <w:szCs w:val="24"/>
        </w:rPr>
        <w:t xml:space="preserve"> </w:t>
      </w:r>
      <w:r w:rsidR="002A71DB" w:rsidRPr="003941DF">
        <w:rPr>
          <w:rFonts w:ascii="Cambria" w:hAnsi="Cambria"/>
          <w:sz w:val="24"/>
          <w:szCs w:val="24"/>
        </w:rPr>
        <w:t>Tail fiber</w:t>
      </w:r>
      <w:r w:rsidR="00BF5761">
        <w:rPr>
          <w:rFonts w:ascii="Cambria" w:hAnsi="Cambria"/>
          <w:sz w:val="24"/>
          <w:szCs w:val="24"/>
        </w:rPr>
        <w:t>s</w:t>
      </w:r>
      <w:r w:rsidR="002A71DB" w:rsidRPr="003941DF">
        <w:rPr>
          <w:rFonts w:ascii="Cambria" w:hAnsi="Cambria"/>
          <w:sz w:val="24"/>
          <w:szCs w:val="24"/>
        </w:rPr>
        <w:t xml:space="preserve"> mediate host binding</w:t>
      </w:r>
      <w:r w:rsidR="00BF5761">
        <w:rPr>
          <w:rFonts w:ascii="Cambria" w:hAnsi="Cambria"/>
          <w:sz w:val="24"/>
          <w:szCs w:val="24"/>
        </w:rPr>
        <w:t>,</w:t>
      </w:r>
      <w:r w:rsidR="002A71DB" w:rsidRPr="003941DF">
        <w:rPr>
          <w:rFonts w:ascii="Cambria" w:hAnsi="Cambria"/>
          <w:sz w:val="24"/>
          <w:szCs w:val="24"/>
        </w:rPr>
        <w:t xml:space="preserve"> </w:t>
      </w:r>
      <w:r w:rsidR="00BF5761">
        <w:rPr>
          <w:rFonts w:ascii="Cambria" w:hAnsi="Cambria"/>
          <w:sz w:val="24"/>
          <w:szCs w:val="24"/>
        </w:rPr>
        <w:t xml:space="preserve">and thus, </w:t>
      </w:r>
      <w:r w:rsidR="00B76583" w:rsidRPr="003941DF">
        <w:rPr>
          <w:rFonts w:ascii="Cambria" w:hAnsi="Cambria"/>
          <w:sz w:val="24"/>
          <w:szCs w:val="24"/>
        </w:rPr>
        <w:t xml:space="preserve">mutations </w:t>
      </w:r>
      <w:r w:rsidR="00BF5761">
        <w:rPr>
          <w:rFonts w:ascii="Cambria" w:hAnsi="Cambria"/>
          <w:sz w:val="24"/>
          <w:szCs w:val="24"/>
        </w:rPr>
        <w:t xml:space="preserve">in tail fiber genes </w:t>
      </w:r>
      <w:r w:rsidR="00B76583" w:rsidRPr="003941DF">
        <w:rPr>
          <w:rFonts w:ascii="Cambria" w:hAnsi="Cambria"/>
          <w:sz w:val="24"/>
          <w:szCs w:val="24"/>
        </w:rPr>
        <w:t>c</w:t>
      </w:r>
      <w:r w:rsidR="00BF5761">
        <w:rPr>
          <w:rFonts w:ascii="Cambria" w:hAnsi="Cambria"/>
          <w:sz w:val="24"/>
          <w:szCs w:val="24"/>
        </w:rPr>
        <w:t xml:space="preserve">ould </w:t>
      </w:r>
      <w:r w:rsidR="002A71DB" w:rsidRPr="003941DF">
        <w:rPr>
          <w:rFonts w:ascii="Cambria" w:hAnsi="Cambria"/>
          <w:sz w:val="24"/>
          <w:szCs w:val="24"/>
        </w:rPr>
        <w:t>change binding affinity to certain hosts</w:t>
      </w:r>
      <w:r w:rsidR="008B5D02">
        <w:rPr>
          <w:rFonts w:ascii="Cambria" w:hAnsi="Cambria"/>
          <w:sz w:val="24"/>
          <w:szCs w:val="24"/>
        </w:rPr>
        <w:t>.</w:t>
      </w:r>
      <w:r w:rsidR="002A71DB" w:rsidRPr="003941DF">
        <w:rPr>
          <w:rFonts w:ascii="Cambria" w:hAnsi="Cambria"/>
          <w:sz w:val="24"/>
          <w:szCs w:val="24"/>
        </w:rPr>
        <w:fldChar w:fldCharType="begin" w:fldLock="1"/>
      </w:r>
      <w:r w:rsidR="00B97BBF">
        <w:rPr>
          <w:rFonts w:ascii="Cambria" w:hAnsi="Cambria"/>
          <w:sz w:val="24"/>
          <w:szCs w:val="24"/>
        </w:rPr>
        <w:instrText>ADDIN CSL_CITATION {"citationItems":[{"id":"ITEM-1","itemData":{"DOI":"10.3389/fmicb.2018.03192","ISSN":"1664-302X","abstract":"Bacteriophages are highly abundant in human microbiota where they coevolve with resident bacteria. Phage predation can drive the evolution of bacterial resistance, which can then drive reciprocal evolution in the phage to overcome that resistance. Such coevolutionary dynamics have not been extensively studied in human gut bacteria, and are of particular interest for both understanding and eventually manipulating the human gut microbiome. We performed experimental evolution of an Enterococcus faecium isolate from healthy human stool in the absence and presence of a single infecting Myoviridae bacteriophage, EfV12-phi1. Four replicates of E. faecium and phage were grown with twice daily serial transfers for eight days. Genome sequencing revealed that E. faecium evolved resistance to phage through mutations in the yqwD2 gene involved in exopolysaccharide biogenesis and export, and the rpoC gene which encodes the RNA polymerase β’ subunit. In response to bacterial resistance, phage EfV12-phi1 evolved varying numbers of 1.8 kb tandem duplications within a putative tail fiber gene. Host range assays indicated that coevolution of this phage-host pair resulted in arms race dynamics in which bacterial resistance and phage infectivity increased over time. Tracking mutations from population sequencing of experimental coevolution can quickly illuminate phage entry points along with resistance strategies in both phage and host – critical information for using phage to manipulate microbial communities.","author":[{"dropping-particle":"","family":"Wandro","given":"Stephen","non-dropping-particle":"","parse-names":false,"suffix":""},{"dropping-particle":"","family":"Oliver","given":"Andrew","non-dropping-particle":"","parse-names":false,"suffix":""},{"dropping-particle":"","family":"Gallagher","given":"Tara","non-dropping-particle":"","parse-names":false,"suffix":""},{"dropping-particle":"","family":"Weihe","given":"Claudia","non-dropping-particle":"","parse-names":false,"suffix":""},{"dropping-particle":"","family":"England","given":"Whitney","non-dropping-particle":"","parse-names":false,"suffix":""},{"dropping-particle":"","family":"Martiny","given":"Jennifer B. H.","non-dropping-particle":"","parse-names":false,"suffix":""},{"dropping-particle":"","family":"Whiteson","given":"Katrine","non-dropping-particle":"","parse-names":false,"suffix":""}],"container-title":"Frontiers in Microbiology","id":"ITEM-1","issued":{"date-parts":[["2019","1","31"]]},"page":"3192","publisher":"Frontiers","title":"Predictable Molecular Adaptation of Coevolving Enterococcus faecium and Lytic Phage EfV12-phi1","type":"article-journal","volume":"9"},"uris":["http://www.mendeley.com/documents/?uuid=4d437193-1536-3b6d-8b25-06467b063393"]},{"id":"ITEM-2","itemData":{"DOI":"10.1371/journal.pone.0026648","ISSN":"1932-6203","PMID":"22046321","abstract":"Some bacterial strains of the multidrug-resistant Gram-positive bacteria Enterococcus faecalis can significantly reduce the efficacy of conventional antimicrobial chemotherapy. Thus, the introduction of bacteriophage (phage) therapy is expected, where a phage is used as a bioagent to destroy bacteria. E. faecalis phage ΦEF24C is known to be a good candidate for a therapeutic phage against E. faecalis. However, this therapeutic phage still produces nonuniform antimicrobial effects with different bacterial strains of the same species and this might prove detrimental to its therapeutic effects. One solution to this problem is the preparation of mutant phages with higher activity, based on a scientific rationale. This study isolated and analyzed a spontaneous mutant phage, ΦEF24C-P2, which exhibited higher infectivity against various bacterial strains when compared with phage ΦEF24C. First, the improved bactericidal effects of phage ΦEF24C-P2 were attributable to its increased adsorption rate. Moreover, genomic sequence scanning revealed that phage ΦEF24C-P2 had a point mutation in orf31. Proteomic analysis showed that ORF31 (mw, 203 kDa) was present in structural components, and immunological analysis using rabbit-derived antibodies showed that it was a component of a long, flexible fine tail fiber extending from the tail end. Finally, phage ΦEF24C-P2 also showed higher bactericidal activity in human blood compared with phage ΦEF24C using the in vitro assay system. In conclusion, the therapeutic effects of phage ΦEF24C-P2 were improved by a point mutation in gene orf31, which encoded a tail fiber component.","author":[{"dropping-particle":"","family":"Uchiyama","given":"Jumpei","non-dropping-particle":"","parse-names":false,"suffix":""},{"dropping-particle":"","family":"Takemura","given":"Iyo","non-dropping-particle":"","parse-names":false,"suffix":""},{"dropping-particle":"","family":"Satoh","given":"Miho","non-dropping-particle":"","parse-names":false,"suffix":""},{"dropping-particle":"","family":"Kato","given":"Shin-ichiro","non-dropping-particle":"","parse-names":false,"suffix":""},{"dropping-particle":"","family":"Ujihara","given":"Takako","non-dropping-particle":"","parse-names":false,"suffix":""},{"dropping-particle":"","family":"Akechi","given":"Kazue","non-dropping-particle":"","parse-names":false,"suffix":""},{"dropping-particle":"","family":"Matsuzaki","given":"Shigenobu","non-dropping-particle":"","parse-names":false,"suffix":""},{"dropping-particle":"","family":"Daibata","given":"Masanori","non-dropping-particle":"","parse-names":false,"suffix":""}],"container-title":"PLoS ONE","editor":[{"dropping-particle":"","family":"Aziz","given":"Ramy K.","non-dropping-particle":"","parse-names":false,"suffix":""}],"id":"ITEM-2","issue":"10","issued":{"date-parts":[["2011","10","25"]]},"page":"e26648","title":"Improved Adsorption of an Enterococcus faecalis Bacteriophage ΦEF24C with a Spontaneous Point Mutation","type":"article-journal","volume":"6"},"uris":["http://www.mendeley.com/documents/?uuid=30b872a1-8d16-3690-bbbd-9391302a4e5b"]},{"id":"ITEM-3","itemData":{"DOI":"10.1371/journal.pone.0130639","ISSN":"1932-6203","author":[{"dropping-particle":"","family":"Perry","given":"Elizabeth B.","non-dropping-particle":"","parse-names":false,"suffix":""},{"dropping-particle":"","family":"Barrick","given":"Jeffrey E.","non-dropping-particle":"","parse-names":false,"suffix":""},{"dropping-particle":"","family":"Bohannan","given":"Brendan J. M.","non-dropping-particle":"","parse-names":false,"suffix":""},{"dropping-particle":"","family":"Traverse","given":"CC","non-dropping-particle":"","parse-names":false,"suffix":""},{"dropping-particle":"","family":"Strand","given":"MD","non-dropping-particle":"","parse-names":false,"suffix":""},{"dropping-particle":"","family":"Borges","given":"JJ","non-dropping-particle":"","parse-names":false,"suffix":""}],"container-title":"PLOS ONE","editor":[{"dropping-particle":"","family":"Aziz","given":"Ramy K.","non-dropping-particle":"","parse-names":false,"suffix":""}],"id":"ITEM-3","issue":"6","issued":{"date-parts":[["2015","6","26"]]},"note":"E coli and T3 in 30 day chemostats\n3 rounds: 1. resistance, 2. infectivity 3. resistance\nEcoli evolved resitance in glycosyltransferase that modifies LPS\nphage evolved infectivity in tail fiber","page":"e0130639","publisher":"Cambridge University Press","title":"The Molecular and Genetic Basis of Repeatable Coevolution between Escherichia coli and Bacteriophage T3 in a Laboratory Microcosm","type":"article-journal","volume":"10"},"uris":["http://www.mendeley.com/documents/?uuid=fb4098d9-471e-3acd-a77f-378e607ac245"]}],"mendeley":{"formattedCitation":"&lt;sup&gt;16–18&lt;/sup&gt;","plainTextFormattedCitation":"16–18","previouslyFormattedCitation":"(Perry et al., 2015; Uchiyama et al., 2011; Wandro et al., 2019)"},"properties":{"noteIndex":0},"schema":"https://github.com/citation-style-language/schema/raw/master/csl-citation.json"}</w:instrText>
      </w:r>
      <w:r w:rsidR="002A71DB" w:rsidRPr="003941DF">
        <w:rPr>
          <w:rFonts w:ascii="Cambria" w:hAnsi="Cambria"/>
          <w:sz w:val="24"/>
          <w:szCs w:val="24"/>
        </w:rPr>
        <w:fldChar w:fldCharType="separate"/>
      </w:r>
      <w:r w:rsidR="00B97BBF" w:rsidRPr="00B97BBF">
        <w:rPr>
          <w:rFonts w:ascii="Cambria" w:hAnsi="Cambria"/>
          <w:noProof/>
          <w:sz w:val="24"/>
          <w:szCs w:val="24"/>
          <w:vertAlign w:val="superscript"/>
        </w:rPr>
        <w:t>16–18</w:t>
      </w:r>
      <w:r w:rsidR="002A71DB" w:rsidRPr="003941DF">
        <w:rPr>
          <w:rFonts w:ascii="Cambria" w:hAnsi="Cambria"/>
          <w:sz w:val="24"/>
          <w:szCs w:val="24"/>
        </w:rPr>
        <w:fldChar w:fldCharType="end"/>
      </w:r>
      <w:r w:rsidR="00FA13B7" w:rsidRPr="003941DF">
        <w:rPr>
          <w:rFonts w:ascii="Cambria" w:hAnsi="Cambria"/>
          <w:sz w:val="24"/>
          <w:szCs w:val="24"/>
        </w:rPr>
        <w:t xml:space="preserve"> </w:t>
      </w:r>
      <w:r w:rsidR="007C4682" w:rsidRPr="003941DF">
        <w:rPr>
          <w:rFonts w:ascii="Cambria" w:hAnsi="Cambria"/>
          <w:sz w:val="24"/>
          <w:szCs w:val="24"/>
        </w:rPr>
        <w:t xml:space="preserve">The binding target of </w:t>
      </w:r>
      <w:proofErr w:type="spellStart"/>
      <w:r w:rsidR="007C4682" w:rsidRPr="003941DF">
        <w:rPr>
          <w:rFonts w:ascii="Cambria" w:hAnsi="Cambria"/>
          <w:i/>
          <w:sz w:val="24"/>
          <w:szCs w:val="24"/>
        </w:rPr>
        <w:t>Brockvirinae</w:t>
      </w:r>
      <w:proofErr w:type="spellEnd"/>
      <w:r w:rsidR="007C4682" w:rsidRPr="003941DF">
        <w:rPr>
          <w:rFonts w:ascii="Cambria" w:hAnsi="Cambria"/>
          <w:sz w:val="24"/>
          <w:szCs w:val="24"/>
        </w:rPr>
        <w:t xml:space="preserve"> </w:t>
      </w:r>
      <w:r w:rsidR="00804313" w:rsidRPr="003941DF">
        <w:rPr>
          <w:rFonts w:ascii="Cambria" w:hAnsi="Cambria"/>
          <w:sz w:val="24"/>
          <w:szCs w:val="24"/>
        </w:rPr>
        <w:t xml:space="preserve">phages </w:t>
      </w:r>
      <w:r w:rsidR="007C4682" w:rsidRPr="003941DF">
        <w:rPr>
          <w:rFonts w:ascii="Cambria" w:hAnsi="Cambria"/>
          <w:sz w:val="24"/>
          <w:szCs w:val="24"/>
        </w:rPr>
        <w:t xml:space="preserve">has not been characterized, but related </w:t>
      </w:r>
      <w:proofErr w:type="spellStart"/>
      <w:r w:rsidR="007C4682" w:rsidRPr="003941DF">
        <w:rPr>
          <w:rFonts w:ascii="Cambria" w:hAnsi="Cambria"/>
          <w:i/>
          <w:sz w:val="24"/>
          <w:szCs w:val="24"/>
        </w:rPr>
        <w:t>Spounaviridae</w:t>
      </w:r>
      <w:proofErr w:type="spellEnd"/>
      <w:r w:rsidR="007C4682" w:rsidRPr="003941DF">
        <w:rPr>
          <w:rFonts w:ascii="Cambria" w:hAnsi="Cambria"/>
          <w:i/>
          <w:sz w:val="24"/>
          <w:szCs w:val="24"/>
        </w:rPr>
        <w:t xml:space="preserve"> </w:t>
      </w:r>
      <w:r w:rsidR="007C4682" w:rsidRPr="003941DF">
        <w:rPr>
          <w:rFonts w:ascii="Cambria" w:hAnsi="Cambria"/>
          <w:sz w:val="24"/>
          <w:szCs w:val="24"/>
        </w:rPr>
        <w:t>phages have been shown to bind teichoic acids in the cell wall</w:t>
      </w:r>
      <w:r w:rsidR="008B5D02">
        <w:rPr>
          <w:rFonts w:ascii="Cambria" w:hAnsi="Cambria"/>
          <w:sz w:val="24"/>
          <w:szCs w:val="24"/>
        </w:rPr>
        <w:t>.</w:t>
      </w:r>
      <w:r w:rsidR="007B3546">
        <w:rPr>
          <w:rFonts w:ascii="Cambria" w:hAnsi="Cambria"/>
          <w:sz w:val="24"/>
          <w:szCs w:val="24"/>
        </w:rPr>
        <w:fldChar w:fldCharType="begin" w:fldLock="1"/>
      </w:r>
      <w:r w:rsidR="00B97BBF">
        <w:rPr>
          <w:rFonts w:ascii="Cambria" w:hAnsi="Cambria"/>
          <w:sz w:val="24"/>
          <w:szCs w:val="24"/>
        </w:rPr>
        <w:instrText>ADDIN CSL_CITATION {"citationItems":[{"id":"ITEM-1","itemData":{"DOI":"10.1111/mmi.12539","ISSN":"0950382X","PMID":"24673724","abstract":"Recognition of the bacterial host and attachment to its surface are two critical steps in phage infection. Here we report the identification of Gp108 as the host receptor-binding protein of the broad host-range, virulent Listeria phage A511. The ligands for Gp108 were found to be N-acetylglucosamine and rhamnose substituents of the wall teichoic acids of the bacterial cell wall. Transmission electron microscopy and immunogold-labelling allowed us to create a model of the A511 baseplate in which Gp108 forms emanating short tail fibres. Data obtained for related phages, such as Staphylococcus phages ISP and Twort, demonstrate the evolutionary conservation of baseplate components and receptor-binding proteins within the Spounavirinae subfamily, and contractile tail machineries in general. Our data reveal key elements in the infection process of large phages infecting Gram-positive bacteria and generate insights into the complex adsorption process of phage A511 to its bacterial host.","author":[{"dropping-particle":"","family":"Habann","given":"Matthias","non-dropping-particle":"","parse-names":false,"suffix":""},{"dropping-particle":"","family":"Leiman","given":"Petr G.","non-dropping-particle":"","parse-names":false,"suffix":""},{"dropping-particle":"","family":"Vandersteegen","given":"Katrien","non-dropping-particle":"","parse-names":false,"suffix":""},{"dropping-particle":"","family":"Bossche","given":"An","non-dropping-particle":"Van den","parse-names":false,"suffix":""},{"dropping-particle":"","family":"Lavigne","given":"Rob","non-dropping-particle":"","parse-names":false,"suffix":""},{"dropping-particle":"","family":"Shneider","given":"Mikhail M.","non-dropping-particle":"","parse-names":false,"suffix":""},{"dropping-particle":"","family":"Bielmann","given":"Regula","non-dropping-particle":"","parse-names":false,"suffix":""},{"dropping-particle":"","family":"Eugster","given":"Marcel R.","non-dropping-particle":"","parse-names":false,"suffix":""},{"dropping-particle":"","family":"Loessner","given":"Martin J.","non-dropping-particle":"","parse-names":false,"suffix":""},{"dropping-particle":"","family":"Klumpp","given":"Jochen","non-dropping-particle":"","parse-names":false,"suffix":""}],"container-title":"Molecular Microbiology","id":"ITEM-1","issue":"1","issued":{"date-parts":[["2014","4"]]},"note":"Good intro about receptor-binding in Twort-like phages.\nPhages bind carbohydrate cell wall components.\nThe ligands for Listeria phage A511 phageGp108 were found to be N-acetylglucosamine and rhamnose substituents of the wall teichoic acids of the bacterial\ncell wall","page":"84-99","title":"&lt;i&gt;L&lt;/i&gt; &lt;i&gt;isteria&lt;/i&gt; phage A511, a model for the contractile tail machineries of SPO1-related bacteriophages","type":"article-journal","volume":"92"},"uris":["http://www.mendeley.com/documents/?uuid=32b334a8-f732-3392-b57f-262db4b8ae7b"]}],"mendeley":{"formattedCitation":"&lt;sup&gt;19&lt;/sup&gt;","plainTextFormattedCitation":"19","previouslyFormattedCitation":"(Habann et al., 2014)"},"properties":{"noteIndex":0},"schema":"https://github.com/citation-style-language/schema/raw/master/csl-citation.json"}</w:instrText>
      </w:r>
      <w:r w:rsidR="007B3546">
        <w:rPr>
          <w:rFonts w:ascii="Cambria" w:hAnsi="Cambria"/>
          <w:sz w:val="24"/>
          <w:szCs w:val="24"/>
        </w:rPr>
        <w:fldChar w:fldCharType="separate"/>
      </w:r>
      <w:r w:rsidR="00B97BBF" w:rsidRPr="00B97BBF">
        <w:rPr>
          <w:rFonts w:ascii="Cambria" w:hAnsi="Cambria"/>
          <w:noProof/>
          <w:sz w:val="24"/>
          <w:szCs w:val="24"/>
          <w:vertAlign w:val="superscript"/>
        </w:rPr>
        <w:t>19</w:t>
      </w:r>
      <w:r w:rsidR="007B3546">
        <w:rPr>
          <w:rFonts w:ascii="Cambria" w:hAnsi="Cambria"/>
          <w:sz w:val="24"/>
          <w:szCs w:val="24"/>
        </w:rPr>
        <w:fldChar w:fldCharType="end"/>
      </w:r>
    </w:p>
    <w:p w14:paraId="6AEACD1B" w14:textId="12E17ED5" w:rsidR="00302F84" w:rsidRPr="003941DF" w:rsidRDefault="001E6667" w:rsidP="003941DF">
      <w:pPr>
        <w:spacing w:line="480" w:lineRule="auto"/>
        <w:rPr>
          <w:rFonts w:ascii="Cambria" w:hAnsi="Cambria"/>
          <w:sz w:val="24"/>
          <w:szCs w:val="24"/>
        </w:rPr>
      </w:pPr>
      <w:r w:rsidRPr="003941DF">
        <w:rPr>
          <w:rFonts w:ascii="Cambria" w:hAnsi="Cambria"/>
          <w:sz w:val="24"/>
          <w:szCs w:val="24"/>
        </w:rPr>
        <w:tab/>
        <w:t xml:space="preserve">When under selective pressure from </w:t>
      </w:r>
      <w:proofErr w:type="spellStart"/>
      <w:r w:rsidRPr="003941DF">
        <w:rPr>
          <w:rFonts w:ascii="Cambria" w:hAnsi="Cambria"/>
          <w:i/>
          <w:sz w:val="24"/>
          <w:szCs w:val="24"/>
        </w:rPr>
        <w:t>Brockvirinae</w:t>
      </w:r>
      <w:proofErr w:type="spellEnd"/>
      <w:r w:rsidRPr="003941DF">
        <w:rPr>
          <w:rFonts w:ascii="Cambria" w:hAnsi="Cambria"/>
          <w:sz w:val="24"/>
          <w:szCs w:val="24"/>
        </w:rPr>
        <w:t xml:space="preserve"> phages, </w:t>
      </w:r>
      <w:r w:rsidRPr="003941DF">
        <w:rPr>
          <w:rFonts w:ascii="Cambria" w:hAnsi="Cambria"/>
          <w:i/>
          <w:sz w:val="24"/>
          <w:szCs w:val="24"/>
        </w:rPr>
        <w:t xml:space="preserve">Enterococcus </w:t>
      </w:r>
      <w:r w:rsidRPr="003941DF">
        <w:rPr>
          <w:rFonts w:ascii="Cambria" w:hAnsi="Cambria"/>
          <w:sz w:val="24"/>
          <w:szCs w:val="24"/>
        </w:rPr>
        <w:t xml:space="preserve">evolved mutations primarily in </w:t>
      </w:r>
      <w:r w:rsidR="00CD090C" w:rsidRPr="003941DF">
        <w:rPr>
          <w:rFonts w:ascii="Cambria" w:hAnsi="Cambria"/>
          <w:sz w:val="24"/>
          <w:szCs w:val="24"/>
        </w:rPr>
        <w:t>exopolysaccharide</w:t>
      </w:r>
      <w:r w:rsidRPr="003941DF">
        <w:rPr>
          <w:rFonts w:ascii="Cambria" w:hAnsi="Cambria"/>
          <w:sz w:val="24"/>
          <w:szCs w:val="24"/>
        </w:rPr>
        <w:t xml:space="preserve"> synthesis genes. These mutations </w:t>
      </w:r>
      <w:r w:rsidR="00B76583" w:rsidRPr="003941DF">
        <w:rPr>
          <w:rFonts w:ascii="Cambria" w:hAnsi="Cambria"/>
          <w:sz w:val="24"/>
          <w:szCs w:val="24"/>
        </w:rPr>
        <w:t>suggest resistance evolv</w:t>
      </w:r>
      <w:r w:rsidR="0000392F">
        <w:rPr>
          <w:rFonts w:ascii="Cambria" w:hAnsi="Cambria"/>
          <w:sz w:val="24"/>
          <w:szCs w:val="24"/>
        </w:rPr>
        <w:t>ed</w:t>
      </w:r>
      <w:r w:rsidR="00B76583" w:rsidRPr="003941DF">
        <w:rPr>
          <w:rFonts w:ascii="Cambria" w:hAnsi="Cambria"/>
          <w:sz w:val="24"/>
          <w:szCs w:val="24"/>
        </w:rPr>
        <w:t xml:space="preserve"> by preventing phage</w:t>
      </w:r>
      <w:r w:rsidRPr="003941DF">
        <w:rPr>
          <w:rFonts w:ascii="Cambria" w:hAnsi="Cambria"/>
          <w:sz w:val="24"/>
          <w:szCs w:val="24"/>
        </w:rPr>
        <w:t xml:space="preserve"> recognition and initial binding. </w:t>
      </w:r>
      <w:r w:rsidRPr="003941DF">
        <w:rPr>
          <w:rFonts w:ascii="Cambria" w:hAnsi="Cambria"/>
          <w:i/>
          <w:sz w:val="24"/>
          <w:szCs w:val="24"/>
        </w:rPr>
        <w:t>E</w:t>
      </w:r>
      <w:r w:rsidR="00034B19" w:rsidRPr="003941DF">
        <w:rPr>
          <w:rFonts w:ascii="Cambria" w:hAnsi="Cambria"/>
          <w:i/>
          <w:sz w:val="24"/>
          <w:szCs w:val="24"/>
        </w:rPr>
        <w:t xml:space="preserve">. </w:t>
      </w:r>
      <w:r w:rsidRPr="003941DF">
        <w:rPr>
          <w:rFonts w:ascii="Cambria" w:hAnsi="Cambria"/>
          <w:i/>
          <w:sz w:val="24"/>
          <w:szCs w:val="24"/>
        </w:rPr>
        <w:t>faecium</w:t>
      </w:r>
      <w:r w:rsidRPr="003941DF">
        <w:rPr>
          <w:rFonts w:ascii="Cambria" w:hAnsi="Cambria"/>
          <w:sz w:val="24"/>
          <w:szCs w:val="24"/>
        </w:rPr>
        <w:t xml:space="preserve"> and </w:t>
      </w:r>
      <w:r w:rsidR="00034B19" w:rsidRPr="003941DF">
        <w:rPr>
          <w:rFonts w:ascii="Cambria" w:hAnsi="Cambria"/>
          <w:i/>
          <w:sz w:val="24"/>
          <w:szCs w:val="24"/>
        </w:rPr>
        <w:t>E. faecalis</w:t>
      </w:r>
      <w:r w:rsidRPr="003941DF">
        <w:rPr>
          <w:rFonts w:ascii="Cambria" w:hAnsi="Cambria"/>
          <w:sz w:val="24"/>
          <w:szCs w:val="24"/>
        </w:rPr>
        <w:t xml:space="preserve"> </w:t>
      </w:r>
      <w:r w:rsidR="00034B19" w:rsidRPr="003941DF">
        <w:rPr>
          <w:rFonts w:ascii="Cambria" w:hAnsi="Cambria"/>
          <w:sz w:val="24"/>
          <w:szCs w:val="24"/>
        </w:rPr>
        <w:t xml:space="preserve">both contain the highly conserved </w:t>
      </w:r>
      <w:proofErr w:type="spellStart"/>
      <w:r w:rsidR="00034B19" w:rsidRPr="003941DF">
        <w:rPr>
          <w:rFonts w:ascii="Cambria" w:hAnsi="Cambria"/>
          <w:sz w:val="24"/>
          <w:szCs w:val="24"/>
        </w:rPr>
        <w:t>Ep</w:t>
      </w:r>
      <w:r w:rsidR="00CD090C" w:rsidRPr="003941DF">
        <w:rPr>
          <w:rFonts w:ascii="Cambria" w:hAnsi="Cambria"/>
          <w:sz w:val="24"/>
          <w:szCs w:val="24"/>
        </w:rPr>
        <w:t>a</w:t>
      </w:r>
      <w:proofErr w:type="spellEnd"/>
      <w:r w:rsidR="00034B19" w:rsidRPr="003941DF">
        <w:rPr>
          <w:rFonts w:ascii="Cambria" w:hAnsi="Cambria"/>
          <w:sz w:val="24"/>
          <w:szCs w:val="24"/>
        </w:rPr>
        <w:t xml:space="preserve"> capsule synthesis locus, in which mutations were observed </w:t>
      </w:r>
      <w:r w:rsidR="00B76583" w:rsidRPr="003941DF">
        <w:rPr>
          <w:rFonts w:ascii="Cambria" w:hAnsi="Cambria"/>
          <w:sz w:val="24"/>
          <w:szCs w:val="24"/>
        </w:rPr>
        <w:t xml:space="preserve">consistently </w:t>
      </w:r>
      <w:r w:rsidR="00034B19" w:rsidRPr="003941DF">
        <w:rPr>
          <w:rFonts w:ascii="Cambria" w:hAnsi="Cambria"/>
          <w:sz w:val="24"/>
          <w:szCs w:val="24"/>
        </w:rPr>
        <w:t xml:space="preserve">for </w:t>
      </w:r>
      <w:r w:rsidR="00034B19" w:rsidRPr="003941DF">
        <w:rPr>
          <w:rFonts w:ascii="Cambria" w:hAnsi="Cambria"/>
          <w:i/>
          <w:sz w:val="24"/>
          <w:szCs w:val="24"/>
        </w:rPr>
        <w:t>E. faecalis</w:t>
      </w:r>
      <w:r w:rsidR="00034B19" w:rsidRPr="003941DF">
        <w:rPr>
          <w:rFonts w:ascii="Cambria" w:hAnsi="Cambria"/>
          <w:sz w:val="24"/>
          <w:szCs w:val="24"/>
        </w:rPr>
        <w:t xml:space="preserve"> strains.</w:t>
      </w:r>
      <w:r w:rsidR="00135180" w:rsidRPr="003941DF">
        <w:rPr>
          <w:rFonts w:ascii="Cambria" w:hAnsi="Cambria"/>
          <w:sz w:val="24"/>
          <w:szCs w:val="24"/>
        </w:rPr>
        <w:t xml:space="preserve"> Mutations </w:t>
      </w:r>
      <w:r w:rsidR="0076152A" w:rsidRPr="003941DF">
        <w:rPr>
          <w:rFonts w:ascii="Cambria" w:hAnsi="Cambria"/>
          <w:sz w:val="24"/>
          <w:szCs w:val="24"/>
        </w:rPr>
        <w:t xml:space="preserve">in the </w:t>
      </w:r>
      <w:proofErr w:type="spellStart"/>
      <w:r w:rsidR="0076152A" w:rsidRPr="003941DF">
        <w:rPr>
          <w:rFonts w:ascii="Cambria" w:hAnsi="Cambria"/>
          <w:sz w:val="24"/>
          <w:szCs w:val="24"/>
        </w:rPr>
        <w:t>Epa</w:t>
      </w:r>
      <w:proofErr w:type="spellEnd"/>
      <w:r w:rsidR="00135180" w:rsidRPr="003941DF">
        <w:rPr>
          <w:rFonts w:ascii="Cambria" w:hAnsi="Cambria"/>
          <w:sz w:val="24"/>
          <w:szCs w:val="24"/>
        </w:rPr>
        <w:t xml:space="preserve"> locus have been </w:t>
      </w:r>
      <w:r w:rsidR="00135180" w:rsidRPr="003941DF">
        <w:rPr>
          <w:rFonts w:ascii="Cambria" w:hAnsi="Cambria"/>
          <w:sz w:val="24"/>
          <w:szCs w:val="24"/>
        </w:rPr>
        <w:lastRenderedPageBreak/>
        <w:t xml:space="preserve">observed previously during coevolution with </w:t>
      </w:r>
      <w:proofErr w:type="spellStart"/>
      <w:r w:rsidR="00135180" w:rsidRPr="003941DF">
        <w:rPr>
          <w:rFonts w:ascii="Cambria" w:hAnsi="Cambria"/>
          <w:i/>
          <w:sz w:val="24"/>
          <w:szCs w:val="24"/>
        </w:rPr>
        <w:t>Brockvirinae</w:t>
      </w:r>
      <w:proofErr w:type="spellEnd"/>
      <w:r w:rsidR="00135180" w:rsidRPr="003941DF">
        <w:rPr>
          <w:rFonts w:ascii="Cambria" w:hAnsi="Cambria"/>
          <w:sz w:val="24"/>
          <w:szCs w:val="24"/>
        </w:rPr>
        <w:t xml:space="preserve"> phages and other</w:t>
      </w:r>
      <w:r w:rsidR="0076152A" w:rsidRPr="003941DF">
        <w:rPr>
          <w:rFonts w:ascii="Cambria" w:hAnsi="Cambria"/>
          <w:sz w:val="24"/>
          <w:szCs w:val="24"/>
        </w:rPr>
        <w:t xml:space="preserve"> phages</w:t>
      </w:r>
      <w:r w:rsidR="0000392F">
        <w:rPr>
          <w:rFonts w:ascii="Cambria" w:hAnsi="Cambria"/>
          <w:sz w:val="24"/>
          <w:szCs w:val="24"/>
        </w:rPr>
        <w:t>; these mutations</w:t>
      </w:r>
      <w:r w:rsidR="0076152A" w:rsidRPr="003941DF">
        <w:rPr>
          <w:rFonts w:ascii="Cambria" w:hAnsi="Cambria"/>
          <w:sz w:val="24"/>
          <w:szCs w:val="24"/>
        </w:rPr>
        <w:t xml:space="preserve"> impaired </w:t>
      </w:r>
      <w:r w:rsidR="0076152A" w:rsidRPr="003941DF">
        <w:rPr>
          <w:rFonts w:ascii="Cambria" w:hAnsi="Cambria"/>
          <w:i/>
          <w:sz w:val="24"/>
          <w:szCs w:val="24"/>
        </w:rPr>
        <w:t>Enterococcus</w:t>
      </w:r>
      <w:r w:rsidR="00CD090C" w:rsidRPr="003941DF">
        <w:rPr>
          <w:rFonts w:ascii="Cambria" w:hAnsi="Cambria"/>
          <w:sz w:val="24"/>
          <w:szCs w:val="24"/>
        </w:rPr>
        <w:t xml:space="preserve"> </w:t>
      </w:r>
      <w:r w:rsidR="0076152A" w:rsidRPr="003941DF">
        <w:rPr>
          <w:rFonts w:ascii="Cambria" w:hAnsi="Cambria"/>
          <w:sz w:val="24"/>
          <w:szCs w:val="24"/>
        </w:rPr>
        <w:t>host colonization and increased antibiotic sensitivity</w:t>
      </w:r>
      <w:r w:rsidR="008B5D02">
        <w:rPr>
          <w:rFonts w:ascii="Cambria" w:hAnsi="Cambria"/>
          <w:sz w:val="24"/>
          <w:szCs w:val="24"/>
        </w:rPr>
        <w:t>.</w:t>
      </w:r>
      <w:r w:rsidR="00135180" w:rsidRPr="003941DF">
        <w:rPr>
          <w:rFonts w:ascii="Cambria" w:hAnsi="Cambria"/>
          <w:sz w:val="24"/>
          <w:szCs w:val="24"/>
        </w:rPr>
        <w:fldChar w:fldCharType="begin" w:fldLock="1"/>
      </w:r>
      <w:r w:rsidR="00B97BBF">
        <w:rPr>
          <w:rFonts w:ascii="Cambria" w:hAnsi="Cambria"/>
          <w:sz w:val="24"/>
          <w:szCs w:val="24"/>
        </w:rPr>
        <w:instrText>ADDIN CSL_CITATION {"citationItems":[{"id":"ITEM-1","itemData":{"DOI":"10.1101/531442","abstract":"Enterococcus faecalis is a human intestinal pathobiont with intrinsic and acquired resistance to many antibiotics, including vancomycin. Nature provides a diverse and virtually untapped repertoire of bacterial viruses, or bacteriophages (phages), that could be harnessed to combat multi-drug resistant enterococcal infections. Bacterial phage resistance represents a potential barrier to the implementation of phage therapy, emphasizing the importance of investigating the molecular mechanisms underlying the emergence of phage resistance. Using a cohort of 19 environmental lytic phages with tropism against E. faecalis , we found that these phages require the enterococcal polysaccharide antigen (Epa) for productive infection. Epa is a surface-exposed heteroglycan synthesized by enzymes encoded by both conserved and strain specific genes. We discovered that exposure to phage selective pressure favors mutation in non-conserved epa genes both in culture and in a mouse model of intestinal colonization. Despite gaining phage resistance, epa mutant strains exhibited a loss of resistance to the cell wall targeting antibiotics, vancomycin and daptomycin. Finally, we show that an E. faecalis epa mutant strain is deficient in intestinal colonization, cannot expand its population upon antibiotic-driven intestinal dysbiosis and fails to be efficiently transmitted to juvenile mice following birth. This study demonstrates that phage therapy could be used in combination with antibiotics to target enterococci within a dysbiotic microbiota. Enterococci that evade phage therapy by developing resistance may be less fit at colonizing the intestine and sensitized to vancomycin preventing their overgrowth during antibiotic treatment.","author":[{"dropping-particle":"","family":"Chatterjee","given":"Anushila","non-dropping-particle":"","parse-names":false,"suffix":""},{"dropping-particle":"","family":"Johnson","given":"Cydney N","non-dropping-particle":"","parse-names":false,"suffix":""},{"dropping-particle":"","family":"Luong","given":"Phat","non-dropping-particle":"","parse-names":false,"suffix":""},{"dropping-particle":"","family":"Hullahalli","given":"Karthik","non-dropping-particle":"","parse-names":false,"suffix":""},{"dropping-particle":"","family":"McBride","given":"Sara W","non-dropping-particle":"","parse-names":false,"suffix":""},{"dropping-particle":"","family":"Schubert","given":"Alyxandria M","non-dropping-particle":"","parse-names":false,"suffix":""},{"dropping-particle":"","family":"Palmer","given":"Kelli L","non-dropping-particle":"","parse-names":false,"suffix":""},{"dropping-particle":"","family":"Carlson","given":"Paul E","non-dropping-particle":"","parse-names":false,"suffix":""},{"dropping-particle":"","family":"Duerkop","given":"Breck A","non-dropping-particle":"","parse-names":false,"suffix":""}],"container-title":"bioRxiv","id":"ITEM-1","issued":{"date-parts":[["2019","1","26"]]},"page":"531442","publisher":"Cold Spring Harbor Laboratory","title":"Bacteriophage resistance alters antibiotic mediated intestinal expansion of enterococci","type":"article-journal"},"uris":["http://www.mendeley.com/documents/?uuid=9eec48a0-c9b8-39f1-83cf-0d785824c81b"]}],"mendeley":{"formattedCitation":"&lt;sup&gt;20&lt;/sup&gt;","plainTextFormattedCitation":"20","previouslyFormattedCitation":"(Chatterjee et al., 2019)"},"properties":{"noteIndex":0},"schema":"https://github.com/citation-style-language/schema/raw/master/csl-citation.json"}</w:instrText>
      </w:r>
      <w:r w:rsidR="00135180" w:rsidRPr="003941DF">
        <w:rPr>
          <w:rFonts w:ascii="Cambria" w:hAnsi="Cambria"/>
          <w:sz w:val="24"/>
          <w:szCs w:val="24"/>
        </w:rPr>
        <w:fldChar w:fldCharType="separate"/>
      </w:r>
      <w:r w:rsidR="00B97BBF" w:rsidRPr="00B97BBF">
        <w:rPr>
          <w:rFonts w:ascii="Cambria" w:hAnsi="Cambria"/>
          <w:noProof/>
          <w:sz w:val="24"/>
          <w:szCs w:val="24"/>
          <w:vertAlign w:val="superscript"/>
        </w:rPr>
        <w:t>20</w:t>
      </w:r>
      <w:r w:rsidR="00135180" w:rsidRPr="003941DF">
        <w:rPr>
          <w:rFonts w:ascii="Cambria" w:hAnsi="Cambria"/>
          <w:sz w:val="24"/>
          <w:szCs w:val="24"/>
        </w:rPr>
        <w:fldChar w:fldCharType="end"/>
      </w:r>
      <w:r w:rsidR="00034B19" w:rsidRPr="003941DF">
        <w:rPr>
          <w:rFonts w:ascii="Cambria" w:hAnsi="Cambria"/>
          <w:sz w:val="24"/>
          <w:szCs w:val="24"/>
        </w:rPr>
        <w:t xml:space="preserve"> </w:t>
      </w:r>
      <w:r w:rsidR="007B3546" w:rsidRPr="00675190">
        <w:rPr>
          <w:rFonts w:ascii="Cambria" w:hAnsi="Cambria"/>
          <w:i/>
          <w:sz w:val="24"/>
          <w:szCs w:val="24"/>
        </w:rPr>
        <w:t>E. faecium</w:t>
      </w:r>
      <w:r w:rsidR="007B3546">
        <w:rPr>
          <w:rFonts w:ascii="Cambria" w:hAnsi="Cambria"/>
          <w:sz w:val="24"/>
          <w:szCs w:val="24"/>
        </w:rPr>
        <w:t xml:space="preserve"> encode</w:t>
      </w:r>
      <w:r w:rsidR="00675190">
        <w:rPr>
          <w:rFonts w:ascii="Cambria" w:hAnsi="Cambria"/>
          <w:sz w:val="24"/>
          <w:szCs w:val="24"/>
        </w:rPr>
        <w:t>s</w:t>
      </w:r>
      <w:r w:rsidR="007B3546">
        <w:rPr>
          <w:rFonts w:ascii="Cambria" w:hAnsi="Cambria"/>
          <w:sz w:val="24"/>
          <w:szCs w:val="24"/>
        </w:rPr>
        <w:t xml:space="preserve"> a second </w:t>
      </w:r>
      <w:r w:rsidR="00675190">
        <w:rPr>
          <w:rFonts w:ascii="Cambria" w:hAnsi="Cambria"/>
          <w:sz w:val="24"/>
          <w:szCs w:val="24"/>
        </w:rPr>
        <w:t xml:space="preserve">exopolysaccharide synthesis locus known as the </w:t>
      </w:r>
      <w:commentRangeStart w:id="45"/>
      <w:commentRangeEnd w:id="45"/>
      <w:r w:rsidR="00035323">
        <w:rPr>
          <w:rStyle w:val="CommentReference"/>
        </w:rPr>
        <w:commentReference w:id="45"/>
      </w:r>
      <w:proofErr w:type="spellStart"/>
      <w:r w:rsidR="00BE240D" w:rsidRPr="003941DF">
        <w:rPr>
          <w:rFonts w:ascii="Cambria" w:hAnsi="Cambria"/>
          <w:sz w:val="24"/>
          <w:szCs w:val="24"/>
        </w:rPr>
        <w:t>Yqw</w:t>
      </w:r>
      <w:proofErr w:type="spellEnd"/>
      <w:r w:rsidR="00675190">
        <w:rPr>
          <w:rFonts w:ascii="Cambria" w:hAnsi="Cambria"/>
          <w:sz w:val="24"/>
          <w:szCs w:val="24"/>
        </w:rPr>
        <w:t xml:space="preserve"> locus, which is not present in </w:t>
      </w:r>
      <w:r w:rsidR="00675190" w:rsidRPr="00675190">
        <w:rPr>
          <w:rFonts w:ascii="Cambria" w:hAnsi="Cambria"/>
          <w:i/>
          <w:sz w:val="24"/>
          <w:szCs w:val="24"/>
        </w:rPr>
        <w:t xml:space="preserve">E. </w:t>
      </w:r>
      <w:proofErr w:type="spellStart"/>
      <w:r w:rsidR="00675190" w:rsidRPr="00675190">
        <w:rPr>
          <w:rFonts w:ascii="Cambria" w:hAnsi="Cambria"/>
          <w:i/>
          <w:sz w:val="24"/>
          <w:szCs w:val="24"/>
        </w:rPr>
        <w:t>feacalis</w:t>
      </w:r>
      <w:proofErr w:type="spellEnd"/>
      <w:r w:rsidR="00135180" w:rsidRPr="003941DF">
        <w:rPr>
          <w:rFonts w:ascii="Cambria" w:hAnsi="Cambria"/>
          <w:sz w:val="24"/>
          <w:szCs w:val="24"/>
        </w:rPr>
        <w:t xml:space="preserve">. It is in this </w:t>
      </w:r>
      <w:proofErr w:type="spellStart"/>
      <w:r w:rsidR="00BE240D" w:rsidRPr="003941DF">
        <w:rPr>
          <w:rFonts w:ascii="Cambria" w:hAnsi="Cambria"/>
          <w:sz w:val="24"/>
          <w:szCs w:val="24"/>
        </w:rPr>
        <w:t>Yqw</w:t>
      </w:r>
      <w:proofErr w:type="spellEnd"/>
      <w:r w:rsidR="00135180" w:rsidRPr="003941DF">
        <w:rPr>
          <w:rFonts w:ascii="Cambria" w:hAnsi="Cambria"/>
          <w:sz w:val="24"/>
          <w:szCs w:val="24"/>
        </w:rPr>
        <w:t xml:space="preserve"> locus that mutations were observed in </w:t>
      </w:r>
      <w:r w:rsidR="00135180" w:rsidRPr="003941DF">
        <w:rPr>
          <w:rFonts w:ascii="Cambria" w:hAnsi="Cambria"/>
          <w:i/>
          <w:sz w:val="24"/>
          <w:szCs w:val="24"/>
        </w:rPr>
        <w:t>E. faecium</w:t>
      </w:r>
      <w:r w:rsidR="00135180" w:rsidRPr="003941DF">
        <w:rPr>
          <w:rFonts w:ascii="Cambria" w:hAnsi="Cambria"/>
          <w:sz w:val="24"/>
          <w:szCs w:val="24"/>
        </w:rPr>
        <w:t xml:space="preserve"> TX1330. </w:t>
      </w:r>
      <w:r w:rsidR="00B76583" w:rsidRPr="003941DF">
        <w:rPr>
          <w:rFonts w:ascii="Cambria" w:hAnsi="Cambria"/>
          <w:sz w:val="24"/>
          <w:szCs w:val="24"/>
        </w:rPr>
        <w:t>Various mutations in a single gene of this locus have been previously seen during coevolution in the same phage-host pair</w:t>
      </w:r>
      <w:r w:rsidR="008B5D02">
        <w:rPr>
          <w:rFonts w:ascii="Cambria" w:hAnsi="Cambria"/>
          <w:sz w:val="24"/>
          <w:szCs w:val="24"/>
        </w:rPr>
        <w:t>.</w:t>
      </w:r>
      <w:r w:rsidR="00B76583" w:rsidRPr="003941DF">
        <w:rPr>
          <w:rFonts w:ascii="Cambria" w:hAnsi="Cambria"/>
          <w:sz w:val="24"/>
          <w:szCs w:val="24"/>
        </w:rPr>
        <w:fldChar w:fldCharType="begin" w:fldLock="1"/>
      </w:r>
      <w:r w:rsidR="00B97BBF">
        <w:rPr>
          <w:rFonts w:ascii="Cambria" w:hAnsi="Cambria"/>
          <w:sz w:val="24"/>
          <w:szCs w:val="24"/>
        </w:rPr>
        <w:instrText>ADDIN CSL_CITATION {"citationItems":[{"id":"ITEM-1","itemData":{"DOI":"10.3389/fmicb.2018.03192","ISSN":"1664-302X","abstract":"Bacteriophages are highly abundant in human microbiota where they coevolve with resident bacteria. Phage predation can drive the evolution of bacterial resistance, which can then drive reciprocal evolution in the phage to overcome that resistance. Such coevolutionary dynamics have not been extensively studied in human gut bacteria, and are of particular interest for both understanding and eventually manipulating the human gut microbiome. We performed experimental evolution of an Enterococcus faecium isolate from healthy human stool in the absence and presence of a single infecting Myoviridae bacteriophage, EfV12-phi1. Four replicates of E. faecium and phage were grown with twice daily serial transfers for eight days. Genome sequencing revealed that E. faecium evolved resistance to phage through mutations in the yqwD2 gene involved in exopolysaccharide biogenesis and export, and the rpoC gene which encodes the RNA polymerase β’ subunit. In response to bacterial resistance, phage EfV12-phi1 evolved varying numbers of 1.8 kb tandem duplications within a putative tail fiber gene. Host range assays indicated that coevolution of this phage-host pair resulted in arms race dynamics in which bacterial resistance and phage infectivity increased over time. Tracking mutations from population sequencing of experimental coevolution can quickly illuminate phage entry points along with resistance strategies in both phage and host – critical information for using phage to manipulate microbial communities.","author":[{"dropping-particle":"","family":"Wandro","given":"Stephen","non-dropping-particle":"","parse-names":false,"suffix":""},{"dropping-particle":"","family":"Oliver","given":"Andrew","non-dropping-particle":"","parse-names":false,"suffix":""},{"dropping-particle":"","family":"Gallagher","given":"Tara","non-dropping-particle":"","parse-names":false,"suffix":""},{"dropping-particle":"","family":"Weihe","given":"Claudia","non-dropping-particle":"","parse-names":false,"suffix":""},{"dropping-particle":"","family":"England","given":"Whitney","non-dropping-particle":"","parse-names":false,"suffix":""},{"dropping-particle":"","family":"Martiny","given":"Jennifer B. H.","non-dropping-particle":"","parse-names":false,"suffix":""},{"dropping-particle":"","family":"Whiteson","given":"Katrine","non-dropping-particle":"","parse-names":false,"suffix":""}],"container-title":"Frontiers in Microbiology","id":"ITEM-1","issued":{"date-parts":[["2019","1","31"]]},"page":"3192","publisher":"Frontiers","title":"Predictable Molecular Adaptation of Coevolving Enterococcus faecium and Lytic Phage EfV12-phi1","type":"article-journal","volume":"9"},"uris":["http://www.mendeley.com/documents/?uuid=4d437193-1536-3b6d-8b25-06467b063393"]}],"mendeley":{"formattedCitation":"&lt;sup&gt;16&lt;/sup&gt;","plainTextFormattedCitation":"16","previouslyFormattedCitation":"(Wandro et al., 2019)"},"properties":{"noteIndex":0},"schema":"https://github.com/citation-style-language/schema/raw/master/csl-citation.json"}</w:instrText>
      </w:r>
      <w:r w:rsidR="00B76583" w:rsidRPr="003941DF">
        <w:rPr>
          <w:rFonts w:ascii="Cambria" w:hAnsi="Cambria"/>
          <w:sz w:val="24"/>
          <w:szCs w:val="24"/>
        </w:rPr>
        <w:fldChar w:fldCharType="separate"/>
      </w:r>
      <w:r w:rsidR="00B97BBF" w:rsidRPr="00B97BBF">
        <w:rPr>
          <w:rFonts w:ascii="Cambria" w:hAnsi="Cambria"/>
          <w:noProof/>
          <w:sz w:val="24"/>
          <w:szCs w:val="24"/>
          <w:vertAlign w:val="superscript"/>
        </w:rPr>
        <w:t>16</w:t>
      </w:r>
      <w:r w:rsidR="00B76583" w:rsidRPr="003941DF">
        <w:rPr>
          <w:rFonts w:ascii="Cambria" w:hAnsi="Cambria"/>
          <w:sz w:val="24"/>
          <w:szCs w:val="24"/>
        </w:rPr>
        <w:fldChar w:fldCharType="end"/>
      </w:r>
      <w:r w:rsidR="0076152A" w:rsidRPr="003941DF">
        <w:rPr>
          <w:rFonts w:ascii="Cambria" w:hAnsi="Cambria"/>
          <w:sz w:val="24"/>
          <w:szCs w:val="24"/>
        </w:rPr>
        <w:t xml:space="preserve"> Since mutations in </w:t>
      </w:r>
      <w:proofErr w:type="spellStart"/>
      <w:r w:rsidR="0076152A" w:rsidRPr="003941DF">
        <w:rPr>
          <w:rFonts w:ascii="Cambria" w:hAnsi="Cambria"/>
          <w:sz w:val="24"/>
          <w:szCs w:val="24"/>
        </w:rPr>
        <w:t>Yqw</w:t>
      </w:r>
      <w:proofErr w:type="spellEnd"/>
      <w:r w:rsidR="0076152A" w:rsidRPr="003941DF">
        <w:rPr>
          <w:rFonts w:ascii="Cambria" w:hAnsi="Cambria"/>
          <w:sz w:val="24"/>
          <w:szCs w:val="24"/>
        </w:rPr>
        <w:t xml:space="preserve"> locus genes also occurred </w:t>
      </w:r>
      <w:r w:rsidR="00436F4E">
        <w:rPr>
          <w:rFonts w:ascii="Cambria" w:hAnsi="Cambria"/>
          <w:sz w:val="24"/>
          <w:szCs w:val="24"/>
        </w:rPr>
        <w:t xml:space="preserve">in </w:t>
      </w:r>
      <w:r w:rsidR="0076152A" w:rsidRPr="003941DF">
        <w:rPr>
          <w:rFonts w:ascii="Cambria" w:hAnsi="Cambria"/>
          <w:i/>
          <w:sz w:val="24"/>
          <w:szCs w:val="24"/>
        </w:rPr>
        <w:t xml:space="preserve">E. faecium </w:t>
      </w:r>
      <w:r w:rsidR="0076152A" w:rsidRPr="003941DF">
        <w:rPr>
          <w:rFonts w:ascii="Cambria" w:hAnsi="Cambria"/>
          <w:sz w:val="24"/>
          <w:szCs w:val="24"/>
        </w:rPr>
        <w:t xml:space="preserve">TX1330 host control cultures lacking phage, we cannot attribute these mutations to phage evolutionary pressure. However, prophage induction was observed in all </w:t>
      </w:r>
      <w:r w:rsidR="0076152A" w:rsidRPr="003941DF">
        <w:rPr>
          <w:rFonts w:ascii="Cambria" w:hAnsi="Cambria"/>
          <w:i/>
          <w:sz w:val="24"/>
          <w:szCs w:val="24"/>
        </w:rPr>
        <w:t xml:space="preserve">E. faecium </w:t>
      </w:r>
      <w:r w:rsidR="0076152A" w:rsidRPr="003941DF">
        <w:rPr>
          <w:rFonts w:ascii="Cambria" w:hAnsi="Cambria"/>
          <w:sz w:val="24"/>
          <w:szCs w:val="24"/>
        </w:rPr>
        <w:t>TX1330 cultures</w:t>
      </w:r>
      <w:r w:rsidR="00436F4E">
        <w:rPr>
          <w:rFonts w:ascii="Cambria" w:hAnsi="Cambria"/>
          <w:sz w:val="24"/>
          <w:szCs w:val="24"/>
        </w:rPr>
        <w:t xml:space="preserve">, indicating </w:t>
      </w:r>
      <w:r w:rsidR="004B1E6F" w:rsidRPr="003941DF">
        <w:rPr>
          <w:rFonts w:ascii="Cambria" w:hAnsi="Cambria"/>
          <w:sz w:val="24"/>
          <w:szCs w:val="24"/>
        </w:rPr>
        <w:t xml:space="preserve">that mutations in </w:t>
      </w:r>
      <w:commentRangeStart w:id="46"/>
      <w:commentRangeStart w:id="47"/>
      <w:r w:rsidR="004B1E6F" w:rsidRPr="003941DF">
        <w:rPr>
          <w:rFonts w:ascii="Cambria" w:hAnsi="Cambria"/>
          <w:sz w:val="24"/>
          <w:szCs w:val="24"/>
        </w:rPr>
        <w:t xml:space="preserve">exopolysaccharide synthesis genes may be a consistent </w:t>
      </w:r>
      <w:r w:rsidR="00B20425">
        <w:rPr>
          <w:rFonts w:ascii="Cambria" w:hAnsi="Cambria"/>
          <w:sz w:val="24"/>
          <w:szCs w:val="24"/>
        </w:rPr>
        <w:t>phage resistan</w:t>
      </w:r>
      <w:r w:rsidR="00675190">
        <w:rPr>
          <w:rFonts w:ascii="Cambria" w:hAnsi="Cambria"/>
          <w:sz w:val="24"/>
          <w:szCs w:val="24"/>
        </w:rPr>
        <w:t>ce</w:t>
      </w:r>
      <w:r w:rsidR="00B20425">
        <w:rPr>
          <w:rFonts w:ascii="Cambria" w:hAnsi="Cambria"/>
          <w:sz w:val="24"/>
          <w:szCs w:val="24"/>
        </w:rPr>
        <w:t xml:space="preserve"> mechanism in </w:t>
      </w:r>
      <w:r w:rsidR="004B1E6F" w:rsidRPr="003941DF">
        <w:rPr>
          <w:rFonts w:ascii="Cambria" w:hAnsi="Cambria"/>
          <w:i/>
          <w:sz w:val="24"/>
          <w:szCs w:val="24"/>
        </w:rPr>
        <w:t>Enterococcus</w:t>
      </w:r>
      <w:commentRangeEnd w:id="46"/>
      <w:r w:rsidR="00FB33A1">
        <w:rPr>
          <w:rStyle w:val="CommentReference"/>
        </w:rPr>
        <w:commentReference w:id="46"/>
      </w:r>
      <w:commentRangeEnd w:id="47"/>
      <w:r w:rsidR="00675190">
        <w:rPr>
          <w:rStyle w:val="CommentReference"/>
        </w:rPr>
        <w:commentReference w:id="47"/>
      </w:r>
      <w:r w:rsidR="004B1E6F" w:rsidRPr="003941DF">
        <w:rPr>
          <w:rFonts w:ascii="Cambria" w:hAnsi="Cambria"/>
          <w:sz w:val="24"/>
          <w:szCs w:val="24"/>
        </w:rPr>
        <w:t>.</w:t>
      </w:r>
    </w:p>
    <w:p w14:paraId="4F8857EA" w14:textId="42D870E1" w:rsidR="0043617A" w:rsidRPr="003941DF" w:rsidRDefault="00516278" w:rsidP="003941DF">
      <w:pPr>
        <w:spacing w:line="480" w:lineRule="auto"/>
        <w:ind w:firstLine="720"/>
        <w:rPr>
          <w:rFonts w:ascii="Cambria" w:hAnsi="Cambria"/>
          <w:sz w:val="24"/>
          <w:szCs w:val="24"/>
        </w:rPr>
      </w:pPr>
      <w:r w:rsidRPr="003941DF">
        <w:rPr>
          <w:rFonts w:ascii="Cambria" w:hAnsi="Cambria"/>
          <w:sz w:val="24"/>
          <w:szCs w:val="24"/>
        </w:rPr>
        <w:t>T</w:t>
      </w:r>
      <w:r w:rsidR="00EE1693" w:rsidRPr="003941DF">
        <w:rPr>
          <w:rFonts w:ascii="Cambria" w:hAnsi="Cambria"/>
          <w:sz w:val="24"/>
          <w:szCs w:val="24"/>
        </w:rPr>
        <w:t xml:space="preserve">he broad host range of </w:t>
      </w:r>
      <w:proofErr w:type="spellStart"/>
      <w:r w:rsidR="00EE1693" w:rsidRPr="003941DF">
        <w:rPr>
          <w:rFonts w:ascii="Cambria" w:hAnsi="Cambria"/>
          <w:i/>
          <w:sz w:val="24"/>
          <w:szCs w:val="24"/>
        </w:rPr>
        <w:t>Brockvirinae</w:t>
      </w:r>
      <w:proofErr w:type="spellEnd"/>
      <w:r w:rsidR="00EE1693" w:rsidRPr="003941DF">
        <w:rPr>
          <w:rFonts w:ascii="Cambria" w:hAnsi="Cambria"/>
          <w:i/>
          <w:sz w:val="24"/>
          <w:szCs w:val="24"/>
        </w:rPr>
        <w:t xml:space="preserve"> </w:t>
      </w:r>
      <w:r w:rsidR="00EE1693" w:rsidRPr="003941DF">
        <w:rPr>
          <w:rFonts w:ascii="Cambria" w:hAnsi="Cambria"/>
          <w:sz w:val="24"/>
          <w:szCs w:val="24"/>
        </w:rPr>
        <w:t xml:space="preserve">phages and predictable outcomes of coevolution with their hosts make them ideal candidates for use in phage therapy to treat </w:t>
      </w:r>
      <w:r w:rsidR="00EE1693" w:rsidRPr="003941DF">
        <w:rPr>
          <w:rFonts w:ascii="Cambria" w:hAnsi="Cambria"/>
          <w:i/>
          <w:sz w:val="24"/>
          <w:szCs w:val="24"/>
        </w:rPr>
        <w:t>Enterococcus</w:t>
      </w:r>
      <w:r w:rsidR="00EE1693" w:rsidRPr="003941DF">
        <w:rPr>
          <w:rFonts w:ascii="Cambria" w:hAnsi="Cambria"/>
          <w:sz w:val="24"/>
          <w:szCs w:val="24"/>
        </w:rPr>
        <w:t xml:space="preserve"> infections.</w:t>
      </w:r>
      <w:r w:rsidR="006A45CB" w:rsidRPr="003941DF">
        <w:rPr>
          <w:rFonts w:ascii="Cambria" w:hAnsi="Cambria"/>
          <w:sz w:val="24"/>
          <w:szCs w:val="24"/>
        </w:rPr>
        <w:t xml:space="preserve"> Multiple commercial phage therapy cocktails already include </w:t>
      </w:r>
      <w:proofErr w:type="spellStart"/>
      <w:r w:rsidR="00A77FCC" w:rsidRPr="003941DF">
        <w:rPr>
          <w:rFonts w:ascii="Cambria" w:hAnsi="Cambria"/>
          <w:i/>
          <w:sz w:val="24"/>
          <w:szCs w:val="24"/>
        </w:rPr>
        <w:t>Brockvirinae</w:t>
      </w:r>
      <w:proofErr w:type="spellEnd"/>
      <w:r w:rsidR="00A77FCC" w:rsidRPr="003941DF">
        <w:rPr>
          <w:rFonts w:ascii="Cambria" w:hAnsi="Cambria"/>
          <w:i/>
          <w:sz w:val="24"/>
          <w:szCs w:val="24"/>
        </w:rPr>
        <w:t xml:space="preserve"> </w:t>
      </w:r>
      <w:r w:rsidR="00A77FCC" w:rsidRPr="003941DF">
        <w:rPr>
          <w:rFonts w:ascii="Cambria" w:hAnsi="Cambria"/>
          <w:sz w:val="24"/>
          <w:szCs w:val="24"/>
        </w:rPr>
        <w:t>phages</w:t>
      </w:r>
      <w:r w:rsidR="006A45CB" w:rsidRPr="003941DF">
        <w:rPr>
          <w:rFonts w:ascii="Cambria" w:hAnsi="Cambria"/>
          <w:sz w:val="24"/>
          <w:szCs w:val="24"/>
        </w:rPr>
        <w:t xml:space="preserve">. Although </w:t>
      </w:r>
      <w:r w:rsidR="006A45CB" w:rsidRPr="003941DF">
        <w:rPr>
          <w:rFonts w:ascii="Cambria" w:hAnsi="Cambria"/>
          <w:i/>
          <w:sz w:val="24"/>
          <w:szCs w:val="24"/>
        </w:rPr>
        <w:t xml:space="preserve">Enterococcus </w:t>
      </w:r>
      <w:r w:rsidR="006A45CB" w:rsidRPr="003941DF">
        <w:rPr>
          <w:rFonts w:ascii="Cambria" w:hAnsi="Cambria"/>
          <w:sz w:val="24"/>
          <w:szCs w:val="24"/>
        </w:rPr>
        <w:t>are seen to evolve resistance to infection, including a diverse set of phages in a phage cocktail could lessen that effect</w:t>
      </w:r>
      <w:r w:rsidR="008B5D02">
        <w:rPr>
          <w:rFonts w:ascii="Cambria" w:hAnsi="Cambria"/>
          <w:sz w:val="24"/>
          <w:szCs w:val="24"/>
        </w:rPr>
        <w:t>.</w:t>
      </w:r>
      <w:r w:rsidR="004B1E6F" w:rsidRPr="003941DF">
        <w:rPr>
          <w:rFonts w:ascii="Cambria" w:hAnsi="Cambria"/>
          <w:sz w:val="24"/>
          <w:szCs w:val="24"/>
        </w:rPr>
        <w:fldChar w:fldCharType="begin" w:fldLock="1"/>
      </w:r>
      <w:r w:rsidR="00B97BBF">
        <w:rPr>
          <w:rFonts w:ascii="Cambria" w:hAnsi="Cambria"/>
          <w:sz w:val="24"/>
          <w:szCs w:val="24"/>
        </w:rPr>
        <w:instrText>ADDIN CSL_CITATION {"citationItems":[{"id":"ITEM-1","itemData":{"DOI":"10.1038/ncomms14187","ISSN":"2041-1723","abstract":"There has been a renewed interest in the potential use of bacterial viruses (phages) for treatment or prevention of bacterial infections. Here the authors show that a cocktail of three phages can prevent cholera-like diarrhoea in animals infected with Vibrio cholerae.","author":[{"dropping-particle":"","family":"Yen","given":"Minmin","non-dropping-particle":"","parse-names":false,"suffix":""},{"dropping-particle":"","family":"Cairns","given":"Lynne S.","non-dropping-particle":"","parse-names":false,"suffix":""},{"dropping-particle":"","family":"Camilli","given":"Andrew","non-dropping-particle":"","parse-names":false,"suffix":""}],"container-title":"Nature Communications","id":"ITEM-1","issued":{"date-parts":[["2017","2","1"]]},"page":"14187","publisher":"Nature Publishing Group","title":"A cocktail of three virulent bacteriophages prevents Vibrio cholerae infection in animal models","type":"article-journal","volume":"8"},"uris":["http://www.mendeley.com/documents/?uuid=a03cc248-f6ed-3606-96a8-421189a508d8"]},{"id":"ITEM-2","itemData":{"DOI":"10.3390/antibiotics7010013","ISSN":"2079-6382","abstract":"Clostridium difficile infection (CDI) is a major cause of infectious diarrhea. Conventional antibiotics are not universally effective for all ribotypes, and can trigger dysbiosis, resistance and recurrent infection. Thus, novel therapeutics are needed to replace and/or supplement the current antibiotics. Here, we describe the activity of an optimised 4-phage cocktail to clear cultures of a clinical ribotype 014/020 strain in fermentation vessels spiked with combined fecal slurries from four healthy volunteers. After 5 h, we observed ~6-log reductions in C. difficile abundance in the prophylaxis regimen and complete C. difficile eradication after 24 h following prophylactic or remedial regimens. Viability assays revealed that commensal enterococci, bifidobacteria, lactobacilli, total anaerobes, and enterobacteria were not affected by either regimens, but a ~2-log increase in the enterobacteria, lactobacilli, and total anaerobe abundance was seen in the phage-only-treated vessel compared to other treatments. The impact of the phage treatments on components of the microbiota was further assayed using metagenomic analysis. Together, our data supports the therapeutic application of our optimised phage cocktail to treat CDI. Also, the increase in specific commensals observed in the phage-treated control could prevent further colonisation of C. difficile, and thus provide protection from infection being able to establish.","author":[{"dropping-particle":"","family":"Nale","given":"Janet","non-dropping-particle":"","parse-names":false,"suffix":""},{"dropping-particle":"","family":"Redgwell","given":"Tamsin","non-dropping-particle":"","parse-names":false,"suffix":""},{"dropping-particle":"","family":"Millard","given":"Andrew","non-dropping-particle":"","parse-names":false,"suffix":""},{"dropping-particle":"","family":"Clokie","given":"Martha","non-dropping-particle":"","parse-names":false,"suffix":""}],"container-title":"Antibiotics","id":"ITEM-2","issue":"1","issued":{"date-parts":[["2018","2","13"]]},"page":"13","publisher":"Multidisciplinary Digital Publishing Institute","title":"Efficacy of an Optimised Bacteriophage Cocktail to Clear Clostridium difficile in a Batch Fermentation Model","type":"article-journal","volume":"7"},"uris":["http://www.mendeley.com/documents/?uuid=28a1d119-c0a0-356d-89a3-11bb9571e3b1"]}],"mendeley":{"formattedCitation":"&lt;sup&gt;21,22&lt;/sup&gt;","plainTextFormattedCitation":"21,22","previouslyFormattedCitation":"(Nale et al., 2018; Yen et al., 2017)"},"properties":{"noteIndex":0},"schema":"https://github.com/citation-style-language/schema/raw/master/csl-citation.json"}</w:instrText>
      </w:r>
      <w:r w:rsidR="004B1E6F" w:rsidRPr="003941DF">
        <w:rPr>
          <w:rFonts w:ascii="Cambria" w:hAnsi="Cambria"/>
          <w:sz w:val="24"/>
          <w:szCs w:val="24"/>
        </w:rPr>
        <w:fldChar w:fldCharType="separate"/>
      </w:r>
      <w:r w:rsidR="00B97BBF" w:rsidRPr="00B97BBF">
        <w:rPr>
          <w:rFonts w:ascii="Cambria" w:hAnsi="Cambria"/>
          <w:noProof/>
          <w:sz w:val="24"/>
          <w:szCs w:val="24"/>
          <w:vertAlign w:val="superscript"/>
        </w:rPr>
        <w:t>21,22</w:t>
      </w:r>
      <w:r w:rsidR="004B1E6F" w:rsidRPr="003941DF">
        <w:rPr>
          <w:rFonts w:ascii="Cambria" w:hAnsi="Cambria"/>
          <w:sz w:val="24"/>
          <w:szCs w:val="24"/>
        </w:rPr>
        <w:fldChar w:fldCharType="end"/>
      </w:r>
      <w:r w:rsidR="006A45CB" w:rsidRPr="003941DF">
        <w:rPr>
          <w:rFonts w:ascii="Cambria" w:hAnsi="Cambria"/>
          <w:sz w:val="24"/>
          <w:szCs w:val="24"/>
        </w:rPr>
        <w:t xml:space="preserve"> </w:t>
      </w:r>
      <w:r w:rsidR="00A77FCC" w:rsidRPr="003941DF">
        <w:rPr>
          <w:rFonts w:ascii="Cambria" w:hAnsi="Cambria"/>
          <w:sz w:val="24"/>
          <w:szCs w:val="24"/>
        </w:rPr>
        <w:t xml:space="preserve">Further, there may be trade-offs </w:t>
      </w:r>
      <w:r w:rsidR="006C4625">
        <w:rPr>
          <w:rFonts w:ascii="Cambria" w:hAnsi="Cambria"/>
          <w:sz w:val="24"/>
          <w:szCs w:val="24"/>
        </w:rPr>
        <w:t>where mutations that lead to phage resistance also reduce</w:t>
      </w:r>
      <w:r w:rsidR="00120BF2">
        <w:rPr>
          <w:rFonts w:ascii="Cambria" w:hAnsi="Cambria"/>
          <w:sz w:val="24"/>
          <w:szCs w:val="24"/>
        </w:rPr>
        <w:t xml:space="preserve"> fitness </w:t>
      </w:r>
      <w:r w:rsidR="006C4625">
        <w:rPr>
          <w:rFonts w:ascii="Cambria" w:hAnsi="Cambria"/>
          <w:sz w:val="24"/>
          <w:szCs w:val="24"/>
        </w:rPr>
        <w:t>for</w:t>
      </w:r>
      <w:r w:rsidR="00A77FCC" w:rsidRPr="003941DF">
        <w:rPr>
          <w:rFonts w:ascii="Cambria" w:hAnsi="Cambria"/>
          <w:sz w:val="24"/>
          <w:szCs w:val="24"/>
        </w:rPr>
        <w:t xml:space="preserve"> </w:t>
      </w:r>
      <w:r w:rsidR="00A77FCC" w:rsidRPr="003941DF">
        <w:rPr>
          <w:rFonts w:ascii="Cambria" w:hAnsi="Cambria"/>
          <w:i/>
          <w:sz w:val="24"/>
          <w:szCs w:val="24"/>
        </w:rPr>
        <w:t>Enterococcus</w:t>
      </w:r>
      <w:r w:rsidR="008B5D02">
        <w:rPr>
          <w:rFonts w:ascii="Cambria" w:hAnsi="Cambria"/>
          <w:sz w:val="24"/>
          <w:szCs w:val="24"/>
        </w:rPr>
        <w:t>.</w:t>
      </w:r>
      <w:r w:rsidR="00A77FCC" w:rsidRPr="003941DF">
        <w:rPr>
          <w:rFonts w:ascii="Cambria" w:hAnsi="Cambria"/>
          <w:sz w:val="24"/>
          <w:szCs w:val="24"/>
        </w:rPr>
        <w:fldChar w:fldCharType="begin" w:fldLock="1"/>
      </w:r>
      <w:r w:rsidR="00B97BBF">
        <w:rPr>
          <w:rFonts w:ascii="Cambria" w:hAnsi="Cambria"/>
          <w:sz w:val="24"/>
          <w:szCs w:val="24"/>
        </w:rPr>
        <w:instrText>ADDIN CSL_CITATION {"citationItems":[{"id":"ITEM-1","itemData":{"DOI":"10.1101/531442","abstract":"Enterococcus faecalis is a human intestinal pathobiont with intrinsic and acquired resistance to many antibiotics, including vancomycin. Nature provides a diverse and virtually untapped repertoire of bacterial viruses, or bacteriophages (phages), that could be harnessed to combat multi-drug resistant enterococcal infections. Bacterial phage resistance represents a potential barrier to the implementation of phage therapy, emphasizing the importance of investigating the molecular mechanisms underlying the emergence of phage resistance. Using a cohort of 19 environmental lytic phages with tropism against E. faecalis , we found that these phages require the enterococcal polysaccharide antigen (Epa) for productive infection. Epa is a surface-exposed heteroglycan synthesized by enzymes encoded by both conserved and strain specific genes. We discovered that exposure to phage selective pressure favors mutation in non-conserved epa genes both in culture and in a mouse model of intestinal colonization. Despite gaining phage resistance, epa mutant strains exhibited a loss of resistance to the cell wall targeting antibiotics, vancomycin and daptomycin. Finally, we show that an E. faecalis epa mutant strain is deficient in intestinal colonization, cannot expand its population upon antibiotic-driven intestinal dysbiosis and fails to be efficiently transmitted to juvenile mice following birth. This study demonstrates that phage therapy could be used in combination with antibiotics to target enterococci within a dysbiotic microbiota. Enterococci that evade phage therapy by developing resistance may be less fit at colonizing the intestine and sensitized to vancomycin preventing their overgrowth during antibiotic treatment.","author":[{"dropping-particle":"","family":"Chatterjee","given":"Anushila","non-dropping-particle":"","parse-names":false,"suffix":""},{"dropping-particle":"","family":"Johnson","given":"Cydney N","non-dropping-particle":"","parse-names":false,"suffix":""},{"dropping-particle":"","family":"Luong","given":"Phat","non-dropping-particle":"","parse-names":false,"suffix":""},{"dropping-particle":"","family":"Hullahalli","given":"Karthik","non-dropping-particle":"","parse-names":false,"suffix":""},{"dropping-particle":"","family":"McBride","given":"Sara W","non-dropping-particle":"","parse-names":false,"suffix":""},{"dropping-particle":"","family":"Schubert","given":"Alyxandria M","non-dropping-particle":"","parse-names":false,"suffix":""},{"dropping-particle":"","family":"Palmer","given":"Kelli L","non-dropping-particle":"","parse-names":false,"suffix":""},{"dropping-particle":"","family":"Carlson","given":"Paul E","non-dropping-particle":"","parse-names":false,"suffix":""},{"dropping-particle":"","family":"Duerkop","given":"Breck A","non-dropping-particle":"","parse-names":false,"suffix":""}],"container-title":"bioRxiv","id":"ITEM-1","issued":{"date-parts":[["2019","1","26"]]},"page":"531442","publisher":"Cold Spring Harbor Laboratory","title":"Bacteriophage resistance alters antibiotic mediated intestinal expansion of enterococci","type":"article-journal"},"uris":["http://www.mendeley.com/documents/?uuid=9eec48a0-c9b8-39f1-83cf-0d785824c81b"]}],"mendeley":{"formattedCitation":"&lt;sup&gt;20&lt;/sup&gt;","plainTextFormattedCitation":"20","previouslyFormattedCitation":"(Chatterjee et al., 2019)"},"properties":{"noteIndex":0},"schema":"https://github.com/citation-style-language/schema/raw/master/csl-citation.json"}</w:instrText>
      </w:r>
      <w:r w:rsidR="00A77FCC" w:rsidRPr="003941DF">
        <w:rPr>
          <w:rFonts w:ascii="Cambria" w:hAnsi="Cambria"/>
          <w:sz w:val="24"/>
          <w:szCs w:val="24"/>
        </w:rPr>
        <w:fldChar w:fldCharType="separate"/>
      </w:r>
      <w:r w:rsidR="00B97BBF" w:rsidRPr="00B97BBF">
        <w:rPr>
          <w:rFonts w:ascii="Cambria" w:hAnsi="Cambria"/>
          <w:noProof/>
          <w:sz w:val="24"/>
          <w:szCs w:val="24"/>
          <w:vertAlign w:val="superscript"/>
        </w:rPr>
        <w:t>20</w:t>
      </w:r>
      <w:r w:rsidR="00A77FCC" w:rsidRPr="003941DF">
        <w:rPr>
          <w:rFonts w:ascii="Cambria" w:hAnsi="Cambria"/>
          <w:sz w:val="24"/>
          <w:szCs w:val="24"/>
        </w:rPr>
        <w:fldChar w:fldCharType="end"/>
      </w:r>
      <w:r w:rsidR="00A77FCC" w:rsidRPr="003941DF">
        <w:rPr>
          <w:rFonts w:ascii="Cambria" w:hAnsi="Cambria"/>
          <w:sz w:val="24"/>
          <w:szCs w:val="24"/>
        </w:rPr>
        <w:t xml:space="preserve"> Phage therapy is a promising avenue of research for treating antibiotic resistant infections, but more work needs to be put into isolating and characterizing collections of phages that infect important pathogens.</w:t>
      </w:r>
    </w:p>
    <w:p w14:paraId="50DD99ED" w14:textId="77777777" w:rsidR="003404C3" w:rsidRPr="003941DF" w:rsidRDefault="003404C3" w:rsidP="003941DF">
      <w:pPr>
        <w:spacing w:line="480" w:lineRule="auto"/>
        <w:rPr>
          <w:rFonts w:ascii="Cambria" w:hAnsi="Cambria"/>
          <w:b/>
          <w:sz w:val="24"/>
          <w:szCs w:val="24"/>
        </w:rPr>
      </w:pPr>
      <w:r w:rsidRPr="003941DF">
        <w:rPr>
          <w:rFonts w:ascii="Cambria" w:hAnsi="Cambria"/>
          <w:b/>
          <w:sz w:val="24"/>
          <w:szCs w:val="24"/>
        </w:rPr>
        <w:t>MATERIALS AND METHODS</w:t>
      </w:r>
    </w:p>
    <w:p w14:paraId="6066FBA0" w14:textId="77777777" w:rsidR="003404C3" w:rsidRPr="003941DF" w:rsidRDefault="003404C3" w:rsidP="003941DF">
      <w:pPr>
        <w:spacing w:line="480" w:lineRule="auto"/>
        <w:rPr>
          <w:rFonts w:ascii="Cambria" w:hAnsi="Cambria"/>
          <w:sz w:val="24"/>
          <w:szCs w:val="24"/>
          <w:u w:val="single"/>
        </w:rPr>
      </w:pPr>
      <w:r w:rsidRPr="003941DF">
        <w:rPr>
          <w:rFonts w:ascii="Cambria" w:hAnsi="Cambria"/>
          <w:sz w:val="24"/>
          <w:szCs w:val="24"/>
          <w:u w:val="single"/>
        </w:rPr>
        <w:t>Bacteria and phage strains and growth conditions</w:t>
      </w:r>
    </w:p>
    <w:p w14:paraId="69D023DB" w14:textId="62328272" w:rsidR="003404C3" w:rsidRPr="003941DF" w:rsidRDefault="003404C3" w:rsidP="003941DF">
      <w:pPr>
        <w:spacing w:line="480" w:lineRule="auto"/>
        <w:ind w:firstLine="720"/>
        <w:rPr>
          <w:rFonts w:ascii="Cambria" w:hAnsi="Cambria"/>
          <w:sz w:val="24"/>
          <w:szCs w:val="24"/>
        </w:rPr>
      </w:pPr>
      <w:r w:rsidRPr="003941DF">
        <w:rPr>
          <w:rFonts w:ascii="Cambria" w:hAnsi="Cambria"/>
          <w:i/>
          <w:sz w:val="24"/>
          <w:szCs w:val="24"/>
        </w:rPr>
        <w:lastRenderedPageBreak/>
        <w:t xml:space="preserve">Enterococcus </w:t>
      </w:r>
      <w:r w:rsidRPr="003941DF">
        <w:rPr>
          <w:rFonts w:ascii="Cambria" w:hAnsi="Cambria"/>
          <w:sz w:val="24"/>
          <w:szCs w:val="24"/>
        </w:rPr>
        <w:t>isolates were either ordered from BEI or obtained from UC San Diego clinical microbiology laboratory</w:t>
      </w:r>
      <w:r w:rsidR="006E51CA">
        <w:rPr>
          <w:rFonts w:ascii="Cambria" w:hAnsi="Cambria"/>
          <w:sz w:val="24"/>
          <w:szCs w:val="24"/>
        </w:rPr>
        <w:t xml:space="preserve"> (</w:t>
      </w:r>
      <w:r w:rsidR="006E51CA" w:rsidRPr="006E51CA">
        <w:rPr>
          <w:rFonts w:ascii="Cambria" w:hAnsi="Cambria"/>
          <w:b/>
          <w:sz w:val="24"/>
          <w:szCs w:val="24"/>
        </w:rPr>
        <w:t>Table S2</w:t>
      </w:r>
      <w:r w:rsidR="006E51CA">
        <w:rPr>
          <w:rFonts w:ascii="Cambria" w:hAnsi="Cambria"/>
          <w:sz w:val="24"/>
          <w:szCs w:val="24"/>
        </w:rPr>
        <w:t>)</w:t>
      </w:r>
      <w:r w:rsidRPr="003941DF">
        <w:rPr>
          <w:rFonts w:ascii="Cambria" w:hAnsi="Cambria"/>
          <w:sz w:val="24"/>
          <w:szCs w:val="24"/>
        </w:rPr>
        <w:t xml:space="preserve">. </w:t>
      </w:r>
      <w:r w:rsidRPr="003941DF">
        <w:rPr>
          <w:rFonts w:ascii="Cambria" w:hAnsi="Cambria"/>
          <w:i/>
          <w:sz w:val="24"/>
          <w:szCs w:val="24"/>
        </w:rPr>
        <w:t>Enterococcus</w:t>
      </w:r>
      <w:r w:rsidRPr="003941DF">
        <w:rPr>
          <w:rFonts w:ascii="Cambria" w:hAnsi="Cambria"/>
          <w:sz w:val="24"/>
          <w:szCs w:val="24"/>
        </w:rPr>
        <w:t xml:space="preserve"> was grown statically at 37 °C in brain heart infusion (BHI) media in all experiments. Phage EfV12-phi1 was ordered from Felix </w:t>
      </w:r>
      <w:proofErr w:type="spellStart"/>
      <w:r w:rsidRPr="003941DF">
        <w:rPr>
          <w:rFonts w:ascii="Cambria" w:hAnsi="Cambria"/>
          <w:sz w:val="24"/>
          <w:szCs w:val="24"/>
        </w:rPr>
        <w:t>d’Herelle</w:t>
      </w:r>
      <w:proofErr w:type="spellEnd"/>
      <w:r w:rsidRPr="003941DF">
        <w:rPr>
          <w:rFonts w:ascii="Cambria" w:hAnsi="Cambria"/>
          <w:sz w:val="24"/>
          <w:szCs w:val="24"/>
        </w:rPr>
        <w:t xml:space="preserve"> Reference Center for Bacterial Viruses (HER# 339). All other phages were isolated from sewage (</w:t>
      </w:r>
      <w:r w:rsidR="003941DF" w:rsidRPr="003941DF">
        <w:rPr>
          <w:rFonts w:ascii="Cambria" w:hAnsi="Cambria"/>
          <w:b/>
          <w:sz w:val="24"/>
          <w:szCs w:val="24"/>
        </w:rPr>
        <w:t>T</w:t>
      </w:r>
      <w:r w:rsidRPr="003941DF">
        <w:rPr>
          <w:rFonts w:ascii="Cambria" w:hAnsi="Cambria"/>
          <w:b/>
          <w:sz w:val="24"/>
          <w:szCs w:val="24"/>
        </w:rPr>
        <w:t xml:space="preserve">able </w:t>
      </w:r>
      <w:r w:rsidR="003941DF">
        <w:rPr>
          <w:rFonts w:ascii="Cambria" w:hAnsi="Cambria"/>
          <w:b/>
          <w:sz w:val="24"/>
          <w:szCs w:val="24"/>
        </w:rPr>
        <w:t>S</w:t>
      </w:r>
      <w:r w:rsidRPr="003941DF">
        <w:rPr>
          <w:rFonts w:ascii="Cambria" w:hAnsi="Cambria"/>
          <w:b/>
          <w:sz w:val="24"/>
          <w:szCs w:val="24"/>
        </w:rPr>
        <w:t>1</w:t>
      </w:r>
      <w:r w:rsidRPr="003941DF">
        <w:rPr>
          <w:rFonts w:ascii="Cambria" w:hAnsi="Cambria"/>
          <w:sz w:val="24"/>
          <w:szCs w:val="24"/>
        </w:rPr>
        <w:t>).</w:t>
      </w:r>
    </w:p>
    <w:p w14:paraId="70FC76A0" w14:textId="77777777" w:rsidR="003404C3" w:rsidRPr="003941DF" w:rsidRDefault="003404C3" w:rsidP="003941DF">
      <w:pPr>
        <w:spacing w:line="480" w:lineRule="auto"/>
        <w:rPr>
          <w:rFonts w:ascii="Cambria" w:hAnsi="Cambria"/>
          <w:sz w:val="24"/>
          <w:szCs w:val="24"/>
          <w:u w:val="single"/>
        </w:rPr>
      </w:pPr>
      <w:r w:rsidRPr="003941DF">
        <w:rPr>
          <w:rFonts w:ascii="Cambria" w:hAnsi="Cambria"/>
          <w:sz w:val="24"/>
          <w:szCs w:val="24"/>
          <w:u w:val="single"/>
        </w:rPr>
        <w:t>Phage isolation propagation and storage</w:t>
      </w:r>
    </w:p>
    <w:p w14:paraId="205FD1D0" w14:textId="5EA24445" w:rsidR="003404C3" w:rsidRPr="003941DF" w:rsidRDefault="003404C3" w:rsidP="003941DF">
      <w:pPr>
        <w:spacing w:line="480" w:lineRule="auto"/>
        <w:ind w:firstLine="720"/>
        <w:rPr>
          <w:rFonts w:ascii="Cambria" w:hAnsi="Cambria"/>
          <w:sz w:val="24"/>
          <w:szCs w:val="24"/>
        </w:rPr>
      </w:pPr>
      <w:r w:rsidRPr="003941DF">
        <w:rPr>
          <w:rFonts w:ascii="Cambria" w:hAnsi="Cambria"/>
          <w:sz w:val="24"/>
          <w:szCs w:val="24"/>
        </w:rPr>
        <w:t xml:space="preserve">Phages were isolated from sewage using three rounds of plaque assays. Raw sewage influent was collected from wastewater treatment plants in Redwood Shores and Escondido, California. Sewage was stored at 4 °C and used for phage isolation for several months. Sewage was centrifuged for 10 minutes at 10,000 g to remove particulates and the supernatant was used in plaque assays with various strains of </w:t>
      </w:r>
      <w:r w:rsidRPr="003941DF">
        <w:rPr>
          <w:rFonts w:ascii="Cambria" w:hAnsi="Cambria"/>
          <w:i/>
          <w:sz w:val="24"/>
          <w:szCs w:val="24"/>
        </w:rPr>
        <w:t>Enterococcus</w:t>
      </w:r>
      <w:r w:rsidRPr="003941DF">
        <w:rPr>
          <w:rFonts w:ascii="Cambria" w:hAnsi="Cambria"/>
          <w:sz w:val="24"/>
          <w:szCs w:val="24"/>
        </w:rPr>
        <w:t xml:space="preserve">. 100 </w:t>
      </w:r>
      <w:proofErr w:type="spellStart"/>
      <w:r w:rsidRPr="003941DF">
        <w:rPr>
          <w:rFonts w:ascii="Cambria" w:hAnsi="Cambria"/>
          <w:sz w:val="24"/>
          <w:szCs w:val="24"/>
        </w:rPr>
        <w:t>ul</w:t>
      </w:r>
      <w:proofErr w:type="spellEnd"/>
      <w:r w:rsidRPr="003941DF">
        <w:rPr>
          <w:rFonts w:ascii="Cambria" w:hAnsi="Cambria"/>
          <w:sz w:val="24"/>
          <w:szCs w:val="24"/>
        </w:rPr>
        <w:t xml:space="preserve"> sewage supernatant was added to 100ul exponentially growing </w:t>
      </w:r>
      <w:r w:rsidRPr="003941DF">
        <w:rPr>
          <w:rFonts w:ascii="Cambria" w:hAnsi="Cambria"/>
          <w:i/>
          <w:sz w:val="24"/>
          <w:szCs w:val="24"/>
        </w:rPr>
        <w:t>Enterococcus</w:t>
      </w:r>
      <w:r w:rsidRPr="003941DF">
        <w:rPr>
          <w:rFonts w:ascii="Cambria" w:hAnsi="Cambria"/>
          <w:sz w:val="24"/>
          <w:szCs w:val="24"/>
        </w:rPr>
        <w:t xml:space="preserve"> in BHI media and incubated at 37 °C for 15 minutes. 5 mL of warm BHI containing 0.3 % </w:t>
      </w:r>
      <w:proofErr w:type="spellStart"/>
      <w:r w:rsidRPr="003941DF">
        <w:rPr>
          <w:rFonts w:ascii="Cambria" w:hAnsi="Cambria"/>
          <w:sz w:val="24"/>
          <w:szCs w:val="24"/>
        </w:rPr>
        <w:t>UltraPure</w:t>
      </w:r>
      <w:proofErr w:type="spellEnd"/>
      <w:r w:rsidRPr="003941DF">
        <w:rPr>
          <w:rFonts w:ascii="Cambria" w:hAnsi="Cambria"/>
          <w:sz w:val="24"/>
          <w:szCs w:val="24"/>
        </w:rPr>
        <w:t xml:space="preserve"> Low Melting Point Agarose (</w:t>
      </w:r>
      <w:proofErr w:type="spellStart"/>
      <w:r w:rsidRPr="003941DF">
        <w:rPr>
          <w:rFonts w:ascii="Cambria" w:hAnsi="Cambria"/>
          <w:sz w:val="24"/>
          <w:szCs w:val="24"/>
        </w:rPr>
        <w:t>ThermoFisher</w:t>
      </w:r>
      <w:proofErr w:type="spellEnd"/>
      <w:r w:rsidRPr="003941DF">
        <w:rPr>
          <w:rFonts w:ascii="Cambria" w:hAnsi="Cambria"/>
          <w:sz w:val="24"/>
          <w:szCs w:val="24"/>
        </w:rPr>
        <w:t xml:space="preserve"> #16520050) was then added and the mixture poured on a BHI agar plate and incubated overnight at 37 °C. The next day, plates were examined for plaques and any plaques </w:t>
      </w:r>
      <w:r w:rsidR="00157DF1">
        <w:rPr>
          <w:rFonts w:ascii="Cambria" w:hAnsi="Cambria"/>
          <w:sz w:val="24"/>
          <w:szCs w:val="24"/>
        </w:rPr>
        <w:t>we</w:t>
      </w:r>
      <w:r w:rsidRPr="003941DF">
        <w:rPr>
          <w:rFonts w:ascii="Cambria" w:hAnsi="Cambria"/>
          <w:sz w:val="24"/>
          <w:szCs w:val="24"/>
        </w:rPr>
        <w:t xml:space="preserve">re picked with a pipette tip and suspended in 50 </w:t>
      </w:r>
      <w:proofErr w:type="spellStart"/>
      <w:r w:rsidRPr="003941DF">
        <w:rPr>
          <w:rFonts w:ascii="Cambria" w:hAnsi="Cambria"/>
          <w:sz w:val="24"/>
          <w:szCs w:val="24"/>
        </w:rPr>
        <w:t>ul</w:t>
      </w:r>
      <w:proofErr w:type="spellEnd"/>
      <w:r w:rsidRPr="003941DF">
        <w:rPr>
          <w:rFonts w:ascii="Cambria" w:hAnsi="Cambria"/>
          <w:sz w:val="24"/>
          <w:szCs w:val="24"/>
        </w:rPr>
        <w:t xml:space="preserve"> SM buffer. Picked plaques underwent two more rounds of plaque assays in the same manner to ensure purity of the phage isolate. Pure phages were propagated by performing </w:t>
      </w:r>
      <w:r w:rsidR="00157DF1">
        <w:rPr>
          <w:rFonts w:ascii="Cambria" w:hAnsi="Cambria"/>
          <w:sz w:val="24"/>
          <w:szCs w:val="24"/>
        </w:rPr>
        <w:t xml:space="preserve">a </w:t>
      </w:r>
      <w:r w:rsidRPr="003941DF">
        <w:rPr>
          <w:rFonts w:ascii="Cambria" w:hAnsi="Cambria"/>
          <w:sz w:val="24"/>
          <w:szCs w:val="24"/>
        </w:rPr>
        <w:t>plaque assay to create a plate displaying webbed lysis that was then flooded with 3 mL SM buffer and incubated for 1 hour. The SM buffer was then collected and centrifuged at 10,000 g for 10 minutes. For long term storage, phages were stored at -80 °C with 25% glycerol.</w:t>
      </w:r>
    </w:p>
    <w:p w14:paraId="1700CB71" w14:textId="77777777" w:rsidR="003404C3" w:rsidRPr="003941DF" w:rsidRDefault="003404C3" w:rsidP="003941DF">
      <w:pPr>
        <w:spacing w:line="480" w:lineRule="auto"/>
        <w:rPr>
          <w:rFonts w:ascii="Cambria" w:hAnsi="Cambria"/>
          <w:sz w:val="24"/>
          <w:szCs w:val="24"/>
          <w:u w:val="single"/>
        </w:rPr>
      </w:pPr>
      <w:r w:rsidRPr="003941DF">
        <w:rPr>
          <w:rFonts w:ascii="Cambria" w:hAnsi="Cambria"/>
          <w:sz w:val="24"/>
          <w:szCs w:val="24"/>
          <w:u w:val="single"/>
        </w:rPr>
        <w:lastRenderedPageBreak/>
        <w:t>Genomic sequencing</w:t>
      </w:r>
    </w:p>
    <w:p w14:paraId="14896E58" w14:textId="4FC5FC9C" w:rsidR="003404C3" w:rsidRPr="003941DF" w:rsidRDefault="003404C3" w:rsidP="003941DF">
      <w:pPr>
        <w:spacing w:line="480" w:lineRule="auto"/>
        <w:ind w:firstLine="720"/>
        <w:rPr>
          <w:rFonts w:ascii="Cambria" w:hAnsi="Cambria"/>
          <w:sz w:val="24"/>
          <w:szCs w:val="24"/>
        </w:rPr>
      </w:pPr>
      <w:r w:rsidRPr="003941DF">
        <w:rPr>
          <w:rFonts w:ascii="Cambria" w:hAnsi="Cambria"/>
          <w:sz w:val="24"/>
          <w:szCs w:val="24"/>
        </w:rPr>
        <w:t xml:space="preserve">DNA was extracted from </w:t>
      </w:r>
      <w:r w:rsidRPr="003941DF">
        <w:rPr>
          <w:rFonts w:ascii="Cambria" w:hAnsi="Cambria"/>
          <w:i/>
          <w:sz w:val="24"/>
          <w:szCs w:val="24"/>
        </w:rPr>
        <w:t xml:space="preserve">Enterococcus </w:t>
      </w:r>
      <w:r w:rsidRPr="003941DF">
        <w:rPr>
          <w:rFonts w:ascii="Cambria" w:hAnsi="Cambria"/>
          <w:sz w:val="24"/>
          <w:szCs w:val="24"/>
        </w:rPr>
        <w:t xml:space="preserve">and phage using Quick-DNA </w:t>
      </w:r>
      <w:proofErr w:type="spellStart"/>
      <w:r w:rsidRPr="003941DF">
        <w:rPr>
          <w:rFonts w:ascii="Cambria" w:hAnsi="Cambria"/>
          <w:sz w:val="24"/>
          <w:szCs w:val="24"/>
        </w:rPr>
        <w:t>Microprep</w:t>
      </w:r>
      <w:proofErr w:type="spellEnd"/>
      <w:r w:rsidRPr="003941DF">
        <w:rPr>
          <w:rFonts w:ascii="Cambria" w:hAnsi="Cambria"/>
          <w:sz w:val="24"/>
          <w:szCs w:val="24"/>
        </w:rPr>
        <w:t xml:space="preserve"> Kit (</w:t>
      </w:r>
      <w:proofErr w:type="spellStart"/>
      <w:r w:rsidRPr="003941DF">
        <w:rPr>
          <w:rFonts w:ascii="Cambria" w:hAnsi="Cambria"/>
          <w:sz w:val="24"/>
          <w:szCs w:val="24"/>
        </w:rPr>
        <w:t>Zymo</w:t>
      </w:r>
      <w:proofErr w:type="spellEnd"/>
      <w:r w:rsidRPr="003941DF">
        <w:rPr>
          <w:rFonts w:ascii="Cambria" w:hAnsi="Cambria"/>
          <w:sz w:val="24"/>
          <w:szCs w:val="24"/>
        </w:rPr>
        <w:t xml:space="preserve"> #D3020). Before </w:t>
      </w:r>
      <w:r w:rsidRPr="003941DF">
        <w:rPr>
          <w:rFonts w:ascii="Cambria" w:hAnsi="Cambria"/>
          <w:i/>
          <w:sz w:val="24"/>
          <w:szCs w:val="24"/>
        </w:rPr>
        <w:t xml:space="preserve">Enterococcus </w:t>
      </w:r>
      <w:r w:rsidRPr="003941DF">
        <w:rPr>
          <w:rFonts w:ascii="Cambria" w:hAnsi="Cambria"/>
          <w:sz w:val="24"/>
          <w:szCs w:val="24"/>
        </w:rPr>
        <w:t xml:space="preserve">DNA extraction, lysozyme was added to lysis buffer at a concentration of 100ug/ml and incubated at 37 °C for 30 minutes. For DNA extraction from coevolution cultures containing both bacteria and phage, the extractions were performed without lysozyme. Libraries were prepared using scaled down reactions with the Illumina </w:t>
      </w:r>
      <w:proofErr w:type="spellStart"/>
      <w:r w:rsidRPr="003941DF">
        <w:rPr>
          <w:rFonts w:ascii="Cambria" w:hAnsi="Cambria"/>
          <w:sz w:val="24"/>
          <w:szCs w:val="24"/>
        </w:rPr>
        <w:t>Nextera</w:t>
      </w:r>
      <w:proofErr w:type="spellEnd"/>
      <w:r w:rsidRPr="003941DF">
        <w:rPr>
          <w:rFonts w:ascii="Cambria" w:hAnsi="Cambria"/>
          <w:sz w:val="24"/>
          <w:szCs w:val="24"/>
        </w:rPr>
        <w:t xml:space="preserve"> enzyme</w:t>
      </w:r>
      <w:r w:rsidR="008B5D02">
        <w:rPr>
          <w:rFonts w:ascii="Cambria" w:hAnsi="Cambria"/>
          <w:sz w:val="24"/>
          <w:szCs w:val="24"/>
        </w:rPr>
        <w:t>.</w:t>
      </w:r>
      <w:r w:rsidRPr="003941DF">
        <w:rPr>
          <w:rFonts w:ascii="Cambria" w:hAnsi="Cambria"/>
          <w:sz w:val="24"/>
          <w:szCs w:val="24"/>
        </w:rPr>
        <w:fldChar w:fldCharType="begin" w:fldLock="1"/>
      </w:r>
      <w:r w:rsidR="00B97BBF">
        <w:rPr>
          <w:rFonts w:ascii="Cambria" w:hAnsi="Cambria"/>
          <w:sz w:val="24"/>
          <w:szCs w:val="24"/>
        </w:rPr>
        <w:instrText>ADDIN CSL_CITATION {"citationItems":[{"id":"ITEM-1","itemData":{"DOI":"10.1371/journal.pone.0128036","ISSN":"08874417","abstract":"Whole-genome sequencing has become an indispensible tool of modern biology. However, the cost of sample preparation relative to the cost of sequencing remains high, especially for small genomes where the former is dominant. Here we present a protocol for rapid and inexpensive preparation of hundreds of multiplexed genomic libraries for Illumina sequencing. By carrying out the Nextera tagmentation reaction in small volumes, replacing costly reagents with cheaper equivalents, and omitting unnecessary steps, we achieve a cost of library preparation of $8 per sample, approximately 6 times cheaper than the standard Nextera XT protocol. Furthermore, our procedure takes less than 5 hours for 96 samples. Several hundred samples can then be pooled on the same HiSeq lane via custom barcodes. Our method will be useful for re-sequencing of microbial or viral genomes, including those from evolution experiments, genetic screens, and environmental samples, as well as for other sequencing applications including large amplicon, open chromosome, artificial chromosomes, and RNA sequencing.","author":[{"dropping-particle":"","family":"Baym","given":"Michael","non-dropping-particle":"","parse-names":false,"suffix":""},{"dropping-particle":"","family":"Kryazhimskiy","given":"Sergey","non-dropping-particle":"","parse-names":false,"suffix":""},{"dropping-particle":"","family":"Lieberman","given":"Tami D","non-dropping-particle":"","parse-names":false,"suffix":""},{"dropping-particle":"","family":"Chung","given":"Hattie","non-dropping-particle":"","parse-names":false,"suffix":""},{"dropping-particle":"","family":"Desai","given":"Michael M","non-dropping-particle":"","parse-names":false,"suffix":""},{"dropping-particle":"","family":"Kishony","given":"Roy Kishony","non-dropping-particle":"","parse-names":false,"suffix":""}],"container-title":"PLoS ONE","id":"ITEM-1","issue":"5","issued":{"date-parts":[["2015"]]},"page":"1-15","title":"Inexpensive multiplexed library preparation for megabase-sized genomes","type":"article-journal","volume":"10"},"uris":["http://www.mendeley.com/documents/?uuid=d3bf50f8-e7be-4400-ac98-0f61f6ffa526"]}],"mendeley":{"formattedCitation":"&lt;sup&gt;23&lt;/sup&gt;","plainTextFormattedCitation":"23","previouslyFormattedCitation":"(Baym et al., 2015)"},"properties":{"noteIndex":0},"schema":"https://github.com/citation-style-language/schema/raw/master/csl-citation.json"}</w:instrText>
      </w:r>
      <w:r w:rsidRPr="003941DF">
        <w:rPr>
          <w:rFonts w:ascii="Cambria" w:hAnsi="Cambria"/>
          <w:sz w:val="24"/>
          <w:szCs w:val="24"/>
        </w:rPr>
        <w:fldChar w:fldCharType="separate"/>
      </w:r>
      <w:r w:rsidR="00B97BBF" w:rsidRPr="00B97BBF">
        <w:rPr>
          <w:rFonts w:ascii="Cambria" w:hAnsi="Cambria"/>
          <w:noProof/>
          <w:sz w:val="24"/>
          <w:szCs w:val="24"/>
          <w:vertAlign w:val="superscript"/>
        </w:rPr>
        <w:t>23</w:t>
      </w:r>
      <w:r w:rsidRPr="003941DF">
        <w:rPr>
          <w:rFonts w:ascii="Cambria" w:hAnsi="Cambria"/>
          <w:sz w:val="24"/>
          <w:szCs w:val="24"/>
        </w:rPr>
        <w:fldChar w:fldCharType="end"/>
      </w:r>
      <w:r w:rsidRPr="003941DF">
        <w:rPr>
          <w:rFonts w:ascii="Cambria" w:hAnsi="Cambria"/>
          <w:sz w:val="24"/>
          <w:szCs w:val="24"/>
        </w:rPr>
        <w:t xml:space="preserve"> Paired-end sequencing with a 75 </w:t>
      </w:r>
      <w:proofErr w:type="spellStart"/>
      <w:r w:rsidRPr="003941DF">
        <w:rPr>
          <w:rFonts w:ascii="Cambria" w:hAnsi="Cambria"/>
          <w:sz w:val="24"/>
          <w:szCs w:val="24"/>
        </w:rPr>
        <w:t>bp</w:t>
      </w:r>
      <w:proofErr w:type="spellEnd"/>
      <w:r w:rsidRPr="003941DF">
        <w:rPr>
          <w:rFonts w:ascii="Cambria" w:hAnsi="Cambria"/>
          <w:sz w:val="24"/>
          <w:szCs w:val="24"/>
        </w:rPr>
        <w:t xml:space="preserve"> read length was performed on the Illumina </w:t>
      </w:r>
      <w:proofErr w:type="spellStart"/>
      <w:r w:rsidRPr="003941DF">
        <w:rPr>
          <w:rFonts w:ascii="Cambria" w:hAnsi="Cambria"/>
          <w:sz w:val="24"/>
          <w:szCs w:val="24"/>
        </w:rPr>
        <w:t>NextSeq</w:t>
      </w:r>
      <w:proofErr w:type="spellEnd"/>
      <w:r w:rsidRPr="003941DF">
        <w:rPr>
          <w:rFonts w:ascii="Cambria" w:hAnsi="Cambria"/>
          <w:sz w:val="24"/>
          <w:szCs w:val="24"/>
        </w:rPr>
        <w:t xml:space="preserve"> using the Mid Output v2 reagents. Approximately 2.5 million reads were obtained for each sample.</w:t>
      </w:r>
    </w:p>
    <w:p w14:paraId="775AD399" w14:textId="77777777" w:rsidR="003404C3" w:rsidRPr="003941DF" w:rsidRDefault="003404C3" w:rsidP="003941DF">
      <w:pPr>
        <w:spacing w:line="480" w:lineRule="auto"/>
        <w:rPr>
          <w:rFonts w:ascii="Cambria" w:hAnsi="Cambria"/>
          <w:sz w:val="24"/>
          <w:szCs w:val="24"/>
          <w:u w:val="single"/>
        </w:rPr>
      </w:pPr>
      <w:r w:rsidRPr="003941DF">
        <w:rPr>
          <w:rFonts w:ascii="Cambria" w:hAnsi="Cambria"/>
          <w:sz w:val="24"/>
          <w:szCs w:val="24"/>
          <w:u w:val="single"/>
        </w:rPr>
        <w:t>Genomic characterization</w:t>
      </w:r>
    </w:p>
    <w:p w14:paraId="7274862C" w14:textId="153D1499" w:rsidR="003404C3" w:rsidRPr="003941DF" w:rsidRDefault="003404C3" w:rsidP="003941DF">
      <w:pPr>
        <w:spacing w:line="480" w:lineRule="auto"/>
        <w:rPr>
          <w:rFonts w:ascii="Cambria" w:hAnsi="Cambria"/>
          <w:sz w:val="24"/>
          <w:szCs w:val="24"/>
        </w:rPr>
      </w:pPr>
      <w:r w:rsidRPr="003941DF">
        <w:rPr>
          <w:rFonts w:ascii="Cambria" w:hAnsi="Cambria"/>
          <w:sz w:val="24"/>
          <w:szCs w:val="24"/>
        </w:rPr>
        <w:t xml:space="preserve">Phage and </w:t>
      </w:r>
      <w:r w:rsidRPr="003941DF">
        <w:rPr>
          <w:rFonts w:ascii="Cambria" w:hAnsi="Cambria"/>
          <w:i/>
          <w:sz w:val="24"/>
          <w:szCs w:val="24"/>
        </w:rPr>
        <w:t xml:space="preserve">Enterococcus </w:t>
      </w:r>
      <w:r w:rsidRPr="003941DF">
        <w:rPr>
          <w:rFonts w:ascii="Cambria" w:hAnsi="Cambria"/>
          <w:sz w:val="24"/>
          <w:szCs w:val="24"/>
        </w:rPr>
        <w:t xml:space="preserve">genomes were assembled </w:t>
      </w:r>
      <w:r w:rsidRPr="003941DF">
        <w:rPr>
          <w:rFonts w:ascii="Cambria" w:hAnsi="Cambria"/>
          <w:i/>
          <w:sz w:val="24"/>
          <w:szCs w:val="24"/>
        </w:rPr>
        <w:t>de novo</w:t>
      </w:r>
      <w:r w:rsidRPr="003941DF">
        <w:rPr>
          <w:rFonts w:ascii="Cambria" w:hAnsi="Cambria"/>
          <w:sz w:val="24"/>
          <w:szCs w:val="24"/>
        </w:rPr>
        <w:t xml:space="preserve"> using the </w:t>
      </w:r>
      <w:proofErr w:type="spellStart"/>
      <w:r w:rsidRPr="003941DF">
        <w:rPr>
          <w:rFonts w:ascii="Cambria" w:hAnsi="Cambria"/>
          <w:sz w:val="24"/>
          <w:szCs w:val="24"/>
        </w:rPr>
        <w:t>SPAdes</w:t>
      </w:r>
      <w:proofErr w:type="spellEnd"/>
      <w:r w:rsidRPr="003941DF">
        <w:rPr>
          <w:rFonts w:ascii="Cambria" w:hAnsi="Cambria"/>
          <w:sz w:val="24"/>
          <w:szCs w:val="24"/>
        </w:rPr>
        <w:t xml:space="preserve"> assembler</w:t>
      </w:r>
      <w:r w:rsidR="008B5D02">
        <w:rPr>
          <w:rFonts w:ascii="Cambria" w:hAnsi="Cambria"/>
          <w:sz w:val="24"/>
          <w:szCs w:val="24"/>
        </w:rPr>
        <w:t>.</w:t>
      </w:r>
      <w:r w:rsidRPr="003941DF">
        <w:rPr>
          <w:rFonts w:ascii="Cambria" w:hAnsi="Cambria"/>
          <w:sz w:val="24"/>
          <w:szCs w:val="24"/>
        </w:rPr>
        <w:fldChar w:fldCharType="begin" w:fldLock="1"/>
      </w:r>
      <w:r w:rsidR="00B97BBF">
        <w:rPr>
          <w:rFonts w:ascii="Cambria" w:hAnsi="Cambria"/>
          <w:sz w:val="24"/>
          <w:szCs w:val="24"/>
        </w:rPr>
        <w:instrText>ADDIN CSL_CITATION {"citationItems":[{"id":"ITEM-1","itemData":{"DOI":"10.1089/cmb.2012.0021","ISSN":"1066-5277","abstract":"The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 http://bioinf.spbau.ru/spades ). It is distributed as open source software.","author":[{"dropping-particle":"","family":"Bankevich","given":"Anton","non-dropping-particle":"","parse-names":false,"suffix":""},{"dropping-particle":"","family":"Nurk","given":"Sergey","non-dropping-particle":"","parse-names":false,"suffix":""},{"dropping-particle":"","family":"Antipov","given":"Dmitry","non-dropping-particle":"","parse-names":false,"suffix":""},{"dropping-particle":"","family":"Gurevich","given":"Alexey A","non-dropping-particle":"","parse-names":false,"suffix":""},{"dropping-particle":"","family":"Dvorkin","given":"Mikhail","non-dropping-particle":"","parse-names":false,"suffix":""},{"dropping-particle":"","family":"Kulikov","given":"Alexander S","non-dropping-particle":"","parse-names":false,"suffix":""},{"dropping-particle":"","family":"Lesin","given":"Valery M","non-dropping-particle":"","parse-names":false,"suffix":""},{"dropping-particle":"","family":"Nikolenko","given":"Sergey I","non-dropping-particle":"","parse-names":false,"suffix":""},{"dropping-particle":"","family":"Pham","given":"Son","non-dropping-particle":"","parse-names":false,"suffix":""},{"dropping-particle":"","family":"Prjibelski","given":"Andrey D","non-dropping-particle":"","parse-names":false,"suffix":""},{"dropping-particle":"V","family":"Pyshkin","given":"Alexey","non-dropping-particle":"","parse-names":false,"suffix":""},{"dropping-particle":"V","family":"Sirotkin","given":"Alexander","non-dropping-particle":"","parse-names":false,"suffix":""},{"dropping-particle":"","family":"Vyahhi","given":"Nikolay","non-dropping-particle":"","parse-names":false,"suffix":""},{"dropping-particle":"","family":"Tesler","given":"Glenn","non-dropping-particle":"","parse-names":false,"suffix":""},{"dropping-particle":"","family":"Alekseyev","given":"Max A","non-dropping-particle":"","parse-names":false,"suffix":""},{"dropping-particle":"","family":"Pevzner","given":"Pavel A","non-dropping-particle":"","parse-names":false,"suffix":""}],"container-title":"Journal of Computational Biology","id":"ITEM-1","issue":"5","issued":{"date-parts":[["2012","5"]]},"page":"455-477","title":"SPAdes: A New Genome Assembly Algorithm and Its Applications to Single-Cell Sequencing","type":"article-journal","volume":"19"},"uris":["http://www.mendeley.com/documents/?uuid=a5088724-c821-48cb-959b-96672026c0c3"]}],"mendeley":{"formattedCitation":"&lt;sup&gt;24&lt;/sup&gt;","plainTextFormattedCitation":"24","previouslyFormattedCitation":"(Bankevich et al., 2012)"},"properties":{"noteIndex":0},"schema":"https://github.com/citation-style-language/schema/raw/master/csl-citation.json"}</w:instrText>
      </w:r>
      <w:r w:rsidRPr="003941DF">
        <w:rPr>
          <w:rFonts w:ascii="Cambria" w:hAnsi="Cambria"/>
          <w:sz w:val="24"/>
          <w:szCs w:val="24"/>
        </w:rPr>
        <w:fldChar w:fldCharType="separate"/>
      </w:r>
      <w:r w:rsidR="00B97BBF" w:rsidRPr="00B97BBF">
        <w:rPr>
          <w:rFonts w:ascii="Cambria" w:hAnsi="Cambria"/>
          <w:noProof/>
          <w:sz w:val="24"/>
          <w:szCs w:val="24"/>
          <w:vertAlign w:val="superscript"/>
        </w:rPr>
        <w:t>24</w:t>
      </w:r>
      <w:r w:rsidRPr="003941DF">
        <w:rPr>
          <w:rFonts w:ascii="Cambria" w:hAnsi="Cambria"/>
          <w:sz w:val="24"/>
          <w:szCs w:val="24"/>
        </w:rPr>
        <w:fldChar w:fldCharType="end"/>
      </w:r>
      <w:r w:rsidRPr="003941DF">
        <w:rPr>
          <w:rFonts w:ascii="Cambria" w:hAnsi="Cambria"/>
          <w:sz w:val="24"/>
          <w:szCs w:val="24"/>
        </w:rPr>
        <w:t xml:space="preserve"> Core genomes were determined and aligned using Anvio</w:t>
      </w:r>
      <w:r w:rsidR="008B5D02">
        <w:rPr>
          <w:rFonts w:ascii="Cambria" w:hAnsi="Cambria"/>
          <w:sz w:val="24"/>
          <w:szCs w:val="24"/>
        </w:rPr>
        <w:t>.</w:t>
      </w:r>
      <w:r w:rsidRPr="003941DF">
        <w:rPr>
          <w:rFonts w:ascii="Cambria" w:hAnsi="Cambria"/>
          <w:sz w:val="24"/>
          <w:szCs w:val="24"/>
        </w:rPr>
        <w:fldChar w:fldCharType="begin" w:fldLock="1"/>
      </w:r>
      <w:r w:rsidR="00B97BBF">
        <w:rPr>
          <w:rFonts w:ascii="Cambria" w:hAnsi="Cambria"/>
          <w:sz w:val="24"/>
          <w:szCs w:val="24"/>
        </w:rPr>
        <w:instrText>ADDIN CSL_CITATION {"citationItems":[{"id":"ITEM-1","itemData":{"DOI":"10.7717/peerj.1319","ISSN":"2167-8359","abstract":"&lt;p&gt; Advances in high-throughput sequencing and ‘omics technologies are revolutionizing studies of naturally occurring microbial communities. Comprehensive investigations of microbial lifestyles require the ability to interactively organize and visualize genetic information and to incorporate subtle differences that enable greater resolution of complex data. Here we introduce anvi’o, an advanced analysis and visualization platform that offers automated and human-guided characterization of microbial genomes in metagenomic assemblies, with interactive interfaces that can link ‘omics data from multiple sources into a single, intuitive display. Its extensible visualization approach distills multiple dimensions of information about each contig, offering a dynamic and unified work environment for data exploration, manipulation, and reporting. Using anvi’o, we re-analyzed publicly available datasets and explored temporal genomic changes within naturally occurring microbial populations through &lt;italic&gt;de novo&lt;/italic&gt; characterization of single nucleotide variations, and linked cultivar and single-cell genomes with metagenomic and metatranscriptomic data. Anvi’o is an open-source platform that empowers researchers without extensive bioinformatics skills to perform and communicate in-depth analyses on large ‘omics datasets. &lt;/p&gt;","author":[{"dropping-particle":"","family":"Eren","given":"A. Murat","non-dropping-particle":"","parse-names":false,"suffix":""},{"dropping-particle":"","family":"Esen","given":"Özcan C.","non-dropping-particle":"","parse-names":false,"suffix":""},{"dropping-particle":"","family":"Quince","given":"Christopher","non-dropping-particle":"","parse-names":false,"suffix":""},{"dropping-particle":"","family":"Vineis","given":"Joseph H.","non-dropping-particle":"","parse-names":false,"suffix":""},{"dropping-particle":"","family":"Morrison","given":"Hilary G.","non-dropping-particle":"","parse-names":false,"suffix":""},{"dropping-particle":"","family":"Sogin","given":"Mitchell L.","non-dropping-particle":"","parse-names":false,"suffix":""},{"dropping-particle":"","family":"Delmont","given":"Tom O.","non-dropping-particle":"","parse-names":false,"suffix":""}],"container-title":"PeerJ","id":"ITEM-1","issued":{"date-parts":[["2015","10","8"]]},"page":"e1319","publisher":"PeerJ Inc.","title":"Anvi’o: an advanced analysis and visualization platform for ‘omics data","type":"article-journal","volume":"3"},"uris":["http://www.mendeley.com/documents/?uuid=b702a8a0-dd64-3f14-be8d-353d239e3fd2"]}],"mendeley":{"formattedCitation":"&lt;sup&gt;25&lt;/sup&gt;","plainTextFormattedCitation":"25","previouslyFormattedCitation":"(Eren et al., 2015)"},"properties":{"noteIndex":0},"schema":"https://github.com/citation-style-language/schema/raw/master/csl-citation.json"}</w:instrText>
      </w:r>
      <w:r w:rsidRPr="003941DF">
        <w:rPr>
          <w:rFonts w:ascii="Cambria" w:hAnsi="Cambria"/>
          <w:sz w:val="24"/>
          <w:szCs w:val="24"/>
        </w:rPr>
        <w:fldChar w:fldCharType="separate"/>
      </w:r>
      <w:r w:rsidR="00B97BBF" w:rsidRPr="00B97BBF">
        <w:rPr>
          <w:rFonts w:ascii="Cambria" w:hAnsi="Cambria"/>
          <w:noProof/>
          <w:sz w:val="24"/>
          <w:szCs w:val="24"/>
          <w:vertAlign w:val="superscript"/>
        </w:rPr>
        <w:t>25</w:t>
      </w:r>
      <w:r w:rsidRPr="003941DF">
        <w:rPr>
          <w:rFonts w:ascii="Cambria" w:hAnsi="Cambria"/>
          <w:sz w:val="24"/>
          <w:szCs w:val="24"/>
        </w:rPr>
        <w:fldChar w:fldCharType="end"/>
      </w:r>
      <w:r w:rsidRPr="003941DF">
        <w:rPr>
          <w:rFonts w:ascii="Cambria" w:hAnsi="Cambria"/>
          <w:sz w:val="24"/>
          <w:szCs w:val="24"/>
        </w:rPr>
        <w:t xml:space="preserve"> Genomes were manually examined using </w:t>
      </w:r>
      <w:proofErr w:type="spellStart"/>
      <w:r w:rsidRPr="003941DF">
        <w:rPr>
          <w:rFonts w:ascii="Cambria" w:hAnsi="Cambria"/>
          <w:sz w:val="24"/>
          <w:szCs w:val="24"/>
        </w:rPr>
        <w:t>Geneious</w:t>
      </w:r>
      <w:proofErr w:type="spellEnd"/>
      <w:r w:rsidRPr="003941DF">
        <w:rPr>
          <w:rFonts w:ascii="Cambria" w:hAnsi="Cambria"/>
          <w:sz w:val="24"/>
          <w:szCs w:val="24"/>
        </w:rPr>
        <w:t>.</w:t>
      </w:r>
      <w:r w:rsidR="00FC76D6">
        <w:rPr>
          <w:rFonts w:ascii="Cambria" w:hAnsi="Cambria"/>
          <w:sz w:val="24"/>
          <w:szCs w:val="24"/>
        </w:rPr>
        <w:t xml:space="preserve"> Visualizations were made using </w:t>
      </w:r>
      <w:proofErr w:type="spellStart"/>
      <w:r w:rsidR="00FC76D6">
        <w:rPr>
          <w:rFonts w:ascii="Cambria" w:hAnsi="Cambria"/>
          <w:sz w:val="24"/>
          <w:szCs w:val="24"/>
        </w:rPr>
        <w:t>Anvio</w:t>
      </w:r>
      <w:proofErr w:type="spellEnd"/>
      <w:r w:rsidR="00FC76D6">
        <w:rPr>
          <w:rFonts w:ascii="Cambria" w:hAnsi="Cambria"/>
          <w:sz w:val="24"/>
          <w:szCs w:val="24"/>
        </w:rPr>
        <w:t xml:space="preserve">, R (using the ggplo2 package) and </w:t>
      </w:r>
      <w:proofErr w:type="spellStart"/>
      <w:r w:rsidR="00FC76D6">
        <w:rPr>
          <w:rFonts w:ascii="Cambria" w:hAnsi="Cambria"/>
          <w:sz w:val="24"/>
          <w:szCs w:val="24"/>
        </w:rPr>
        <w:t>Easyfig</w:t>
      </w:r>
      <w:proofErr w:type="spellEnd"/>
      <w:r w:rsidR="00FC76D6">
        <w:rPr>
          <w:rFonts w:ascii="Cambria" w:hAnsi="Cambria"/>
          <w:sz w:val="24"/>
          <w:szCs w:val="24"/>
        </w:rPr>
        <w:t>.</w:t>
      </w:r>
    </w:p>
    <w:p w14:paraId="7B4C2DE8" w14:textId="77777777" w:rsidR="003404C3" w:rsidRPr="003941DF" w:rsidRDefault="003404C3" w:rsidP="003941DF">
      <w:pPr>
        <w:spacing w:line="480" w:lineRule="auto"/>
        <w:rPr>
          <w:rFonts w:ascii="Cambria" w:hAnsi="Cambria"/>
          <w:sz w:val="24"/>
          <w:szCs w:val="24"/>
          <w:u w:val="single"/>
        </w:rPr>
      </w:pPr>
      <w:r w:rsidRPr="003941DF">
        <w:rPr>
          <w:rFonts w:ascii="Cambria" w:hAnsi="Cambria"/>
          <w:sz w:val="24"/>
          <w:szCs w:val="24"/>
          <w:u w:val="single"/>
        </w:rPr>
        <w:t>SRA search</w:t>
      </w:r>
    </w:p>
    <w:p w14:paraId="348A1B16" w14:textId="20972BC3" w:rsidR="003404C3" w:rsidRPr="003941DF" w:rsidRDefault="003404C3" w:rsidP="003941DF">
      <w:pPr>
        <w:spacing w:line="480" w:lineRule="auto"/>
        <w:ind w:firstLine="720"/>
        <w:rPr>
          <w:rFonts w:ascii="Cambria" w:hAnsi="Cambria"/>
          <w:sz w:val="24"/>
          <w:szCs w:val="24"/>
        </w:rPr>
      </w:pPr>
      <w:r w:rsidRPr="003941DF">
        <w:rPr>
          <w:rFonts w:ascii="Cambria" w:hAnsi="Cambria"/>
          <w:sz w:val="24"/>
          <w:szCs w:val="24"/>
        </w:rPr>
        <w:t xml:space="preserve">All metagenomes in the SRA were searched for </w:t>
      </w:r>
      <w:proofErr w:type="spellStart"/>
      <w:r w:rsidRPr="003941DF">
        <w:rPr>
          <w:rFonts w:ascii="Cambria" w:hAnsi="Cambria"/>
          <w:i/>
          <w:sz w:val="24"/>
          <w:szCs w:val="24"/>
        </w:rPr>
        <w:t>Brockvirinae</w:t>
      </w:r>
      <w:proofErr w:type="spellEnd"/>
      <w:r w:rsidRPr="003941DF">
        <w:rPr>
          <w:rFonts w:ascii="Cambria" w:hAnsi="Cambria"/>
          <w:sz w:val="24"/>
          <w:szCs w:val="24"/>
        </w:rPr>
        <w:t xml:space="preserve"> </w:t>
      </w:r>
      <w:r w:rsidRPr="003941DF">
        <w:rPr>
          <w:rFonts w:ascii="Cambria" w:hAnsi="Cambria"/>
          <w:i/>
          <w:sz w:val="24"/>
          <w:szCs w:val="24"/>
        </w:rPr>
        <w:t>Enterococcus</w:t>
      </w:r>
      <w:r w:rsidRPr="003941DF">
        <w:rPr>
          <w:rFonts w:ascii="Cambria" w:hAnsi="Cambria"/>
          <w:sz w:val="24"/>
          <w:szCs w:val="24"/>
        </w:rPr>
        <w:t xml:space="preserve"> phages using the Searching SRA tool using the core genome as the query sequence</w:t>
      </w:r>
      <w:r w:rsidR="008B5D02">
        <w:rPr>
          <w:rFonts w:ascii="Cambria" w:hAnsi="Cambria"/>
          <w:sz w:val="24"/>
          <w:szCs w:val="24"/>
        </w:rPr>
        <w:t>.</w:t>
      </w:r>
      <w:r w:rsidRPr="003941DF">
        <w:rPr>
          <w:rFonts w:ascii="Cambria" w:hAnsi="Cambria"/>
          <w:sz w:val="24"/>
          <w:szCs w:val="24"/>
        </w:rPr>
        <w:fldChar w:fldCharType="begin" w:fldLock="1"/>
      </w:r>
      <w:r w:rsidR="00B97BBF">
        <w:rPr>
          <w:rFonts w:ascii="Cambria" w:hAnsi="Cambria"/>
          <w:sz w:val="24"/>
          <w:szCs w:val="24"/>
        </w:rPr>
        <w:instrText>ADDIN CSL_CITATION {"citationItems":[{"id":"ITEM-1","itemData":{"DOI":"10.1145/3219104.3229278","ISBN":"9781450364461","author":[{"dropping-particle":"","family":"Levi","given":"Kyle","non-dropping-particle":"","parse-names":false,"suffix":""},{"dropping-particle":"","family":"Rynge","given":"Mats","non-dropping-particle":"","parse-names":false,"suffix":""},{"dropping-particle":"","family":"Abeysinghe","given":"Eroma","non-dropping-particle":"","parse-names":false,"suffix":""},{"dropping-particle":"","family":"Edwards","given":"Robert A.","non-dropping-particle":"","parse-names":false,"suffix":""}],"container-title":"Proceedings of the Practice and Experience on Advanced Research Computing  - PEARC '18","id":"ITEM-1","issued":{"date-parts":[["2018"]]},"page":"1-7","publisher":"ACM Press","publisher-place":"New York, New York, USA","title":"Searching the Sequence Read Archive using Jetstream and Wrangler","type":"paper-conference"},"uris":["http://www.mendeley.com/documents/?uuid=721e8bc2-3588-3126-9030-7c79da465c49"]}],"mendeley":{"formattedCitation":"&lt;sup&gt;11&lt;/sup&gt;","plainTextFormattedCitation":"11","previouslyFormattedCitation":"(Levi et al., 2018)"},"properties":{"noteIndex":0},"schema":"https://github.com/citation-style-language/schema/raw/master/csl-citation.json"}</w:instrText>
      </w:r>
      <w:r w:rsidRPr="003941DF">
        <w:rPr>
          <w:rFonts w:ascii="Cambria" w:hAnsi="Cambria"/>
          <w:sz w:val="24"/>
          <w:szCs w:val="24"/>
        </w:rPr>
        <w:fldChar w:fldCharType="separate"/>
      </w:r>
      <w:r w:rsidR="00B97BBF" w:rsidRPr="00B97BBF">
        <w:rPr>
          <w:rFonts w:ascii="Cambria" w:hAnsi="Cambria"/>
          <w:noProof/>
          <w:sz w:val="24"/>
          <w:szCs w:val="24"/>
          <w:vertAlign w:val="superscript"/>
        </w:rPr>
        <w:t>11</w:t>
      </w:r>
      <w:r w:rsidRPr="003941DF">
        <w:rPr>
          <w:rFonts w:ascii="Cambria" w:hAnsi="Cambria"/>
          <w:sz w:val="24"/>
          <w:szCs w:val="24"/>
        </w:rPr>
        <w:fldChar w:fldCharType="end"/>
      </w:r>
      <w:r w:rsidRPr="003941DF">
        <w:rPr>
          <w:rFonts w:ascii="Cambria" w:hAnsi="Cambria"/>
          <w:sz w:val="24"/>
          <w:szCs w:val="24"/>
        </w:rPr>
        <w:t xml:space="preserve"> Briefly, the Searching SRA tool searches for the query sequence in all 111,156 metagenomes currently on the SRA by subsampling 100,000 sequences from each metagenome. From the metagenome hit list, we selected only metagenomes where the average read length matching our query was over 50 </w:t>
      </w:r>
      <w:proofErr w:type="spellStart"/>
      <w:r w:rsidRPr="003941DF">
        <w:rPr>
          <w:rFonts w:ascii="Cambria" w:hAnsi="Cambria"/>
          <w:sz w:val="24"/>
          <w:szCs w:val="24"/>
        </w:rPr>
        <w:t>bp</w:t>
      </w:r>
      <w:r w:rsidR="003941DF">
        <w:rPr>
          <w:rFonts w:ascii="Cambria" w:hAnsi="Cambria"/>
          <w:sz w:val="24"/>
          <w:szCs w:val="24"/>
        </w:rPr>
        <w:t>.</w:t>
      </w:r>
      <w:proofErr w:type="spellEnd"/>
    </w:p>
    <w:p w14:paraId="313DF3EF" w14:textId="77777777" w:rsidR="003404C3" w:rsidRPr="003941DF" w:rsidRDefault="003404C3" w:rsidP="003941DF">
      <w:pPr>
        <w:spacing w:line="480" w:lineRule="auto"/>
        <w:rPr>
          <w:rFonts w:ascii="Cambria" w:hAnsi="Cambria"/>
          <w:sz w:val="24"/>
          <w:szCs w:val="24"/>
          <w:u w:val="single"/>
        </w:rPr>
      </w:pPr>
      <w:r w:rsidRPr="003941DF">
        <w:rPr>
          <w:rFonts w:ascii="Cambria" w:hAnsi="Cambria"/>
          <w:sz w:val="24"/>
          <w:szCs w:val="24"/>
          <w:u w:val="single"/>
        </w:rPr>
        <w:lastRenderedPageBreak/>
        <w:t>Host range assay</w:t>
      </w:r>
    </w:p>
    <w:p w14:paraId="30C3E29B" w14:textId="77777777" w:rsidR="003404C3" w:rsidRPr="003941DF" w:rsidRDefault="003404C3" w:rsidP="003941DF">
      <w:pPr>
        <w:spacing w:line="480" w:lineRule="auto"/>
        <w:ind w:firstLine="720"/>
        <w:rPr>
          <w:rFonts w:ascii="Cambria" w:hAnsi="Cambria"/>
          <w:sz w:val="24"/>
          <w:szCs w:val="24"/>
        </w:rPr>
      </w:pPr>
      <w:r w:rsidRPr="003941DF">
        <w:rPr>
          <w:rFonts w:ascii="Cambria" w:hAnsi="Cambria"/>
          <w:sz w:val="24"/>
          <w:szCs w:val="24"/>
        </w:rPr>
        <w:t xml:space="preserve">Phage host ranges were tested using a spot assay. 5 mL of warm BHI containing 0.3 % </w:t>
      </w:r>
      <w:proofErr w:type="spellStart"/>
      <w:r w:rsidRPr="003941DF">
        <w:rPr>
          <w:rFonts w:ascii="Cambria" w:hAnsi="Cambria"/>
          <w:sz w:val="24"/>
          <w:szCs w:val="24"/>
        </w:rPr>
        <w:t>UltraPure</w:t>
      </w:r>
      <w:proofErr w:type="spellEnd"/>
      <w:r w:rsidRPr="003941DF">
        <w:rPr>
          <w:rFonts w:ascii="Cambria" w:hAnsi="Cambria"/>
          <w:sz w:val="24"/>
          <w:szCs w:val="24"/>
        </w:rPr>
        <w:t xml:space="preserve"> Low Melting Point Agarose (</w:t>
      </w:r>
      <w:proofErr w:type="spellStart"/>
      <w:r w:rsidRPr="003941DF">
        <w:rPr>
          <w:rFonts w:ascii="Cambria" w:hAnsi="Cambria"/>
          <w:sz w:val="24"/>
          <w:szCs w:val="24"/>
        </w:rPr>
        <w:t>ThermoFisher</w:t>
      </w:r>
      <w:proofErr w:type="spellEnd"/>
      <w:r w:rsidRPr="003941DF">
        <w:rPr>
          <w:rFonts w:ascii="Cambria" w:hAnsi="Cambria"/>
          <w:sz w:val="24"/>
          <w:szCs w:val="24"/>
        </w:rPr>
        <w:t xml:space="preserve"> #16520050) was added to 100 </w:t>
      </w:r>
      <w:proofErr w:type="spellStart"/>
      <w:r w:rsidRPr="003941DF">
        <w:rPr>
          <w:rFonts w:ascii="Cambria" w:hAnsi="Cambria"/>
          <w:sz w:val="24"/>
          <w:szCs w:val="24"/>
        </w:rPr>
        <w:t>ul</w:t>
      </w:r>
      <w:proofErr w:type="spellEnd"/>
      <w:r w:rsidRPr="003941DF">
        <w:rPr>
          <w:rFonts w:ascii="Cambria" w:hAnsi="Cambria"/>
          <w:sz w:val="24"/>
          <w:szCs w:val="24"/>
        </w:rPr>
        <w:t xml:space="preserve"> of exponentially growing </w:t>
      </w:r>
      <w:r w:rsidRPr="003941DF">
        <w:rPr>
          <w:rFonts w:ascii="Cambria" w:hAnsi="Cambria"/>
          <w:i/>
          <w:sz w:val="24"/>
          <w:szCs w:val="24"/>
        </w:rPr>
        <w:t>Enterococcus</w:t>
      </w:r>
      <w:r w:rsidRPr="003941DF">
        <w:rPr>
          <w:rFonts w:ascii="Cambria" w:hAnsi="Cambria"/>
          <w:sz w:val="24"/>
          <w:szCs w:val="24"/>
        </w:rPr>
        <w:t xml:space="preserve"> and poured on a BHI agar plate. After allowing the agarose to solidify for approximately 30 minutes, 5 </w:t>
      </w:r>
      <w:proofErr w:type="spellStart"/>
      <w:r w:rsidRPr="003941DF">
        <w:rPr>
          <w:rFonts w:ascii="Cambria" w:hAnsi="Cambria"/>
          <w:sz w:val="24"/>
          <w:szCs w:val="24"/>
        </w:rPr>
        <w:t>ul</w:t>
      </w:r>
      <w:proofErr w:type="spellEnd"/>
      <w:r w:rsidRPr="003941DF">
        <w:rPr>
          <w:rFonts w:ascii="Cambria" w:hAnsi="Cambria"/>
          <w:sz w:val="24"/>
          <w:szCs w:val="24"/>
        </w:rPr>
        <w:t xml:space="preserve"> droplets of each concentrated phage was spotted on top of the agarose. As a negative control, SM buffer was spotted in the same fashion. Spots were allowed to dry for 30 minutes and then the plates were incubated overnight at 37 °C. The next day, each spot was checked for clearing.</w:t>
      </w:r>
    </w:p>
    <w:p w14:paraId="65D9126C" w14:textId="77777777" w:rsidR="003404C3" w:rsidRPr="003941DF" w:rsidRDefault="003404C3" w:rsidP="003941DF">
      <w:pPr>
        <w:spacing w:line="480" w:lineRule="auto"/>
        <w:rPr>
          <w:rFonts w:ascii="Cambria" w:hAnsi="Cambria"/>
          <w:sz w:val="24"/>
          <w:szCs w:val="24"/>
          <w:u w:val="single"/>
        </w:rPr>
      </w:pPr>
      <w:r w:rsidRPr="003941DF">
        <w:rPr>
          <w:rFonts w:ascii="Cambria" w:hAnsi="Cambria"/>
          <w:sz w:val="24"/>
          <w:szCs w:val="24"/>
          <w:u w:val="single"/>
        </w:rPr>
        <w:t xml:space="preserve">Coevolution of </w:t>
      </w:r>
      <w:r w:rsidRPr="003941DF">
        <w:rPr>
          <w:rFonts w:ascii="Cambria" w:hAnsi="Cambria"/>
          <w:i/>
          <w:sz w:val="24"/>
          <w:szCs w:val="24"/>
          <w:u w:val="single"/>
        </w:rPr>
        <w:t>Enterococcus</w:t>
      </w:r>
      <w:r w:rsidRPr="003941DF">
        <w:rPr>
          <w:rFonts w:ascii="Cambria" w:hAnsi="Cambria"/>
          <w:sz w:val="24"/>
          <w:szCs w:val="24"/>
          <w:u w:val="single"/>
        </w:rPr>
        <w:t xml:space="preserve"> and phage</w:t>
      </w:r>
    </w:p>
    <w:p w14:paraId="13CD9519" w14:textId="3FD23B81" w:rsidR="003404C3" w:rsidRPr="003941DF" w:rsidRDefault="003404C3" w:rsidP="003941DF">
      <w:pPr>
        <w:spacing w:line="480" w:lineRule="auto"/>
        <w:ind w:firstLine="720"/>
        <w:rPr>
          <w:rFonts w:ascii="Cambria" w:hAnsi="Cambria"/>
          <w:sz w:val="24"/>
          <w:szCs w:val="24"/>
        </w:rPr>
      </w:pPr>
      <w:r w:rsidRPr="003941DF">
        <w:rPr>
          <w:rFonts w:ascii="Cambria" w:hAnsi="Cambria"/>
          <w:sz w:val="24"/>
          <w:szCs w:val="24"/>
        </w:rPr>
        <w:t xml:space="preserve">Pairs of </w:t>
      </w:r>
      <w:r w:rsidRPr="003941DF">
        <w:rPr>
          <w:rFonts w:ascii="Cambria" w:hAnsi="Cambria"/>
          <w:i/>
          <w:sz w:val="24"/>
          <w:szCs w:val="24"/>
        </w:rPr>
        <w:t>Enterococcus</w:t>
      </w:r>
      <w:r w:rsidRPr="003941DF">
        <w:rPr>
          <w:rFonts w:ascii="Cambria" w:hAnsi="Cambria"/>
          <w:sz w:val="24"/>
          <w:szCs w:val="24"/>
        </w:rPr>
        <w:t xml:space="preserve"> strains and phage isolates were co-evolved in liquid media for 28 days with once daily dilution. To start the culture, phage was added to exponentially growing </w:t>
      </w:r>
      <w:r w:rsidRPr="003941DF">
        <w:rPr>
          <w:rFonts w:ascii="Cambria" w:hAnsi="Cambria"/>
          <w:i/>
          <w:sz w:val="24"/>
          <w:szCs w:val="24"/>
        </w:rPr>
        <w:t>Enterococcus</w:t>
      </w:r>
      <w:r w:rsidRPr="003941DF">
        <w:rPr>
          <w:rFonts w:ascii="Cambria" w:hAnsi="Cambria"/>
          <w:sz w:val="24"/>
          <w:szCs w:val="24"/>
        </w:rPr>
        <w:t xml:space="preserve"> at </w:t>
      </w:r>
      <w:proofErr w:type="gramStart"/>
      <w:r w:rsidRPr="003941DF">
        <w:rPr>
          <w:rFonts w:ascii="Cambria" w:hAnsi="Cambria"/>
          <w:sz w:val="24"/>
          <w:szCs w:val="24"/>
        </w:rPr>
        <w:t>an</w:t>
      </w:r>
      <w:proofErr w:type="gramEnd"/>
      <w:r w:rsidRPr="003941DF">
        <w:rPr>
          <w:rFonts w:ascii="Cambria" w:hAnsi="Cambria"/>
          <w:sz w:val="24"/>
          <w:szCs w:val="24"/>
        </w:rPr>
        <w:t xml:space="preserve"> MOI of approximately 0.01 in 200 </w:t>
      </w:r>
      <w:proofErr w:type="spellStart"/>
      <w:r w:rsidRPr="003941DF">
        <w:rPr>
          <w:rFonts w:ascii="Cambria" w:hAnsi="Cambria"/>
          <w:sz w:val="24"/>
          <w:szCs w:val="24"/>
        </w:rPr>
        <w:t>ul</w:t>
      </w:r>
      <w:proofErr w:type="spellEnd"/>
      <w:r w:rsidRPr="003941DF">
        <w:rPr>
          <w:rFonts w:ascii="Cambria" w:hAnsi="Cambria"/>
          <w:sz w:val="24"/>
          <w:szCs w:val="24"/>
        </w:rPr>
        <w:t xml:space="preserve"> BHI liquid media in a 96-well plate. </w:t>
      </w:r>
      <w:r w:rsidR="00612562">
        <w:rPr>
          <w:rFonts w:ascii="Cambria" w:hAnsi="Cambria"/>
          <w:sz w:val="24"/>
          <w:szCs w:val="24"/>
        </w:rPr>
        <w:t>The p</w:t>
      </w:r>
      <w:r w:rsidRPr="003941DF">
        <w:rPr>
          <w:rFonts w:ascii="Cambria" w:hAnsi="Cambria"/>
          <w:sz w:val="24"/>
          <w:szCs w:val="24"/>
        </w:rPr>
        <w:t xml:space="preserve">late was </w:t>
      </w:r>
      <w:r w:rsidR="00612562">
        <w:rPr>
          <w:rFonts w:ascii="Cambria" w:hAnsi="Cambria"/>
          <w:sz w:val="24"/>
          <w:szCs w:val="24"/>
        </w:rPr>
        <w:t>incubated</w:t>
      </w:r>
      <w:r w:rsidR="00612562" w:rsidRPr="003941DF">
        <w:rPr>
          <w:rFonts w:ascii="Cambria" w:hAnsi="Cambria"/>
          <w:sz w:val="24"/>
          <w:szCs w:val="24"/>
        </w:rPr>
        <w:t xml:space="preserve"> </w:t>
      </w:r>
      <w:r w:rsidRPr="003941DF">
        <w:rPr>
          <w:rFonts w:ascii="Cambria" w:hAnsi="Cambria"/>
          <w:sz w:val="24"/>
          <w:szCs w:val="24"/>
        </w:rPr>
        <w:t xml:space="preserve">statically for 24 hours at 37 °C, then 10 </w:t>
      </w:r>
      <w:proofErr w:type="spellStart"/>
      <w:r w:rsidRPr="003941DF">
        <w:rPr>
          <w:rFonts w:ascii="Cambria" w:hAnsi="Cambria"/>
          <w:sz w:val="24"/>
          <w:szCs w:val="24"/>
        </w:rPr>
        <w:t>ul</w:t>
      </w:r>
      <w:proofErr w:type="spellEnd"/>
      <w:r w:rsidRPr="003941DF">
        <w:rPr>
          <w:rFonts w:ascii="Cambria" w:hAnsi="Cambria"/>
          <w:sz w:val="24"/>
          <w:szCs w:val="24"/>
        </w:rPr>
        <w:t xml:space="preserve"> of each well was diluted into 190 </w:t>
      </w:r>
      <w:proofErr w:type="spellStart"/>
      <w:r w:rsidRPr="003941DF">
        <w:rPr>
          <w:rFonts w:ascii="Cambria" w:hAnsi="Cambria"/>
          <w:sz w:val="24"/>
          <w:szCs w:val="24"/>
        </w:rPr>
        <w:t>ul</w:t>
      </w:r>
      <w:proofErr w:type="spellEnd"/>
      <w:r w:rsidRPr="003941DF">
        <w:rPr>
          <w:rFonts w:ascii="Cambria" w:hAnsi="Cambria"/>
          <w:sz w:val="24"/>
          <w:szCs w:val="24"/>
        </w:rPr>
        <w:t xml:space="preserve"> fresh BHI media in a new 96-well plate. This process was repeated for 28 days. At the end of the experiment, 150 </w:t>
      </w:r>
      <w:proofErr w:type="spellStart"/>
      <w:r w:rsidRPr="003941DF">
        <w:rPr>
          <w:rFonts w:ascii="Cambria" w:hAnsi="Cambria"/>
          <w:sz w:val="24"/>
          <w:szCs w:val="24"/>
        </w:rPr>
        <w:t>ul</w:t>
      </w:r>
      <w:proofErr w:type="spellEnd"/>
      <w:r w:rsidRPr="003941DF">
        <w:rPr>
          <w:rFonts w:ascii="Cambria" w:hAnsi="Cambria"/>
          <w:sz w:val="24"/>
          <w:szCs w:val="24"/>
        </w:rPr>
        <w:t xml:space="preserve"> of the final cultures were pipetted into a new 96-well plate and 150 </w:t>
      </w:r>
      <w:proofErr w:type="spellStart"/>
      <w:r w:rsidRPr="003941DF">
        <w:rPr>
          <w:rFonts w:ascii="Cambria" w:hAnsi="Cambria"/>
          <w:sz w:val="24"/>
          <w:szCs w:val="24"/>
        </w:rPr>
        <w:t>ul</w:t>
      </w:r>
      <w:proofErr w:type="spellEnd"/>
      <w:r w:rsidRPr="003941DF">
        <w:rPr>
          <w:rFonts w:ascii="Cambria" w:hAnsi="Cambria"/>
          <w:sz w:val="24"/>
          <w:szCs w:val="24"/>
        </w:rPr>
        <w:t xml:space="preserve"> of 50 % glycerol was added and the plate was stored at -80 °C prior to DNA extraction.</w:t>
      </w:r>
    </w:p>
    <w:p w14:paraId="6D4CCB4E" w14:textId="69F4AA24" w:rsidR="00F42521" w:rsidRDefault="007217F9" w:rsidP="003941DF">
      <w:pPr>
        <w:spacing w:line="480" w:lineRule="auto"/>
        <w:rPr>
          <w:rFonts w:ascii="Cambria" w:hAnsi="Cambria"/>
          <w:b/>
          <w:sz w:val="24"/>
          <w:szCs w:val="24"/>
        </w:rPr>
      </w:pPr>
      <w:r w:rsidRPr="007217F9">
        <w:rPr>
          <w:rFonts w:ascii="Cambria" w:hAnsi="Cambria"/>
          <w:b/>
          <w:sz w:val="24"/>
          <w:szCs w:val="24"/>
        </w:rPr>
        <w:t>ACKNOWLEDGEMENTS</w:t>
      </w:r>
    </w:p>
    <w:p w14:paraId="6A3025C8" w14:textId="4FBC5436" w:rsidR="007217F9" w:rsidRPr="007217F9" w:rsidRDefault="007217F9" w:rsidP="003941DF">
      <w:pPr>
        <w:spacing w:line="480" w:lineRule="auto"/>
        <w:rPr>
          <w:rFonts w:ascii="Cambria" w:hAnsi="Cambria"/>
          <w:sz w:val="24"/>
          <w:szCs w:val="24"/>
        </w:rPr>
      </w:pPr>
      <w:r>
        <w:rPr>
          <w:rFonts w:ascii="Cambria" w:hAnsi="Cambria"/>
          <w:sz w:val="24"/>
          <w:szCs w:val="24"/>
        </w:rPr>
        <w:t>Thank you to Heather ___ for helping with editing</w:t>
      </w:r>
    </w:p>
    <w:p w14:paraId="128C93AD" w14:textId="396EA1A8" w:rsidR="00F42521" w:rsidRPr="003941DF" w:rsidRDefault="00F42521" w:rsidP="003941DF">
      <w:pPr>
        <w:spacing w:line="480" w:lineRule="auto"/>
        <w:rPr>
          <w:rFonts w:ascii="Cambria" w:hAnsi="Cambria"/>
          <w:sz w:val="24"/>
          <w:szCs w:val="24"/>
        </w:rPr>
      </w:pPr>
    </w:p>
    <w:p w14:paraId="6905A86B" w14:textId="50FF321F" w:rsidR="00302F84" w:rsidRPr="003941DF" w:rsidRDefault="003404C3" w:rsidP="003941DF">
      <w:pPr>
        <w:spacing w:line="480" w:lineRule="auto"/>
        <w:rPr>
          <w:rFonts w:ascii="Cambria" w:hAnsi="Cambria"/>
          <w:b/>
          <w:sz w:val="24"/>
          <w:szCs w:val="24"/>
        </w:rPr>
      </w:pPr>
      <w:r w:rsidRPr="003941DF">
        <w:rPr>
          <w:rFonts w:ascii="Cambria" w:hAnsi="Cambria"/>
          <w:b/>
          <w:sz w:val="24"/>
          <w:szCs w:val="24"/>
        </w:rPr>
        <w:t>FIGURES AND TABLES</w:t>
      </w:r>
    </w:p>
    <w:p w14:paraId="2EAB4960" w14:textId="7FB1CFDE" w:rsidR="00302F84" w:rsidRPr="003941DF" w:rsidRDefault="001E73AD" w:rsidP="003941DF">
      <w:pPr>
        <w:spacing w:line="480" w:lineRule="auto"/>
        <w:rPr>
          <w:rFonts w:ascii="Cambria" w:hAnsi="Cambria"/>
          <w:b/>
          <w:sz w:val="24"/>
          <w:szCs w:val="24"/>
        </w:rPr>
      </w:pPr>
      <w:r>
        <w:rPr>
          <w:rFonts w:ascii="Cambria" w:hAnsi="Cambria"/>
          <w:noProof/>
          <w:sz w:val="24"/>
          <w:szCs w:val="24"/>
        </w:rPr>
        <w:lastRenderedPageBreak/>
        <w:drawing>
          <wp:inline distT="0" distB="0" distL="0" distR="0" wp14:anchorId="77780ACC" wp14:editId="767C52F7">
            <wp:extent cx="5791200" cy="342460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98117" cy="3428694"/>
                    </a:xfrm>
                    <a:prstGeom prst="rect">
                      <a:avLst/>
                    </a:prstGeom>
                    <a:noFill/>
                    <a:ln>
                      <a:noFill/>
                    </a:ln>
                  </pic:spPr>
                </pic:pic>
              </a:graphicData>
            </a:graphic>
          </wp:inline>
        </w:drawing>
      </w:r>
    </w:p>
    <w:p w14:paraId="2339DA2E" w14:textId="2D56A5B3" w:rsidR="0094106C" w:rsidRPr="0094106C" w:rsidRDefault="00302F84" w:rsidP="003941DF">
      <w:pPr>
        <w:spacing w:line="480" w:lineRule="auto"/>
        <w:rPr>
          <w:rFonts w:ascii="Cambria" w:hAnsi="Cambria"/>
          <w:sz w:val="24"/>
          <w:szCs w:val="24"/>
        </w:rPr>
      </w:pPr>
      <w:r w:rsidRPr="003941DF">
        <w:rPr>
          <w:rFonts w:ascii="Cambria" w:hAnsi="Cambria"/>
          <w:b/>
          <w:sz w:val="24"/>
          <w:szCs w:val="24"/>
        </w:rPr>
        <w:t>Figure 1.</w:t>
      </w:r>
      <w:r w:rsidRPr="003941DF">
        <w:rPr>
          <w:rFonts w:ascii="Cambria" w:hAnsi="Cambria"/>
          <w:sz w:val="24"/>
          <w:szCs w:val="24"/>
        </w:rPr>
        <w:t xml:space="preserve"> Genomics of </w:t>
      </w:r>
      <w:r w:rsidRPr="003941DF">
        <w:rPr>
          <w:rFonts w:ascii="Cambria" w:hAnsi="Cambria"/>
          <w:i/>
          <w:sz w:val="24"/>
          <w:szCs w:val="24"/>
        </w:rPr>
        <w:t xml:space="preserve">Enterococcus </w:t>
      </w:r>
      <w:proofErr w:type="spellStart"/>
      <w:r w:rsidR="00F95DC5" w:rsidRPr="003941DF">
        <w:rPr>
          <w:rFonts w:ascii="Cambria" w:hAnsi="Cambria"/>
          <w:i/>
          <w:sz w:val="24"/>
          <w:szCs w:val="24"/>
        </w:rPr>
        <w:t>Brockvirinae</w:t>
      </w:r>
      <w:proofErr w:type="spellEnd"/>
      <w:r w:rsidR="00F95DC5" w:rsidRPr="003941DF">
        <w:rPr>
          <w:rFonts w:ascii="Cambria" w:hAnsi="Cambria"/>
          <w:sz w:val="24"/>
          <w:szCs w:val="24"/>
        </w:rPr>
        <w:t xml:space="preserve"> </w:t>
      </w:r>
      <w:r w:rsidRPr="003941DF">
        <w:rPr>
          <w:rFonts w:ascii="Cambria" w:hAnsi="Cambria"/>
          <w:sz w:val="24"/>
          <w:szCs w:val="24"/>
        </w:rPr>
        <w:t xml:space="preserve">phages. </w:t>
      </w:r>
      <w:r w:rsidRPr="0094106C">
        <w:rPr>
          <w:rFonts w:ascii="Cambria" w:hAnsi="Cambria"/>
          <w:b/>
          <w:sz w:val="24"/>
          <w:szCs w:val="24"/>
        </w:rPr>
        <w:t>A)</w:t>
      </w:r>
      <w:r w:rsidRPr="003941DF">
        <w:rPr>
          <w:rFonts w:ascii="Cambria" w:hAnsi="Cambria"/>
          <w:sz w:val="24"/>
          <w:szCs w:val="24"/>
        </w:rPr>
        <w:t xml:space="preserve"> </w:t>
      </w:r>
      <w:r w:rsidR="00675190">
        <w:rPr>
          <w:rFonts w:ascii="Cambria" w:hAnsi="Cambria"/>
          <w:sz w:val="24"/>
          <w:szCs w:val="24"/>
        </w:rPr>
        <w:t xml:space="preserve">Shared gene content of </w:t>
      </w:r>
      <w:proofErr w:type="spellStart"/>
      <w:r w:rsidR="00675190">
        <w:rPr>
          <w:rFonts w:ascii="Cambria" w:hAnsi="Cambria"/>
          <w:i/>
          <w:sz w:val="24"/>
          <w:szCs w:val="24"/>
        </w:rPr>
        <w:t>Brockvirinae</w:t>
      </w:r>
      <w:proofErr w:type="spellEnd"/>
      <w:r w:rsidR="00675190">
        <w:rPr>
          <w:rFonts w:ascii="Cambria" w:hAnsi="Cambria"/>
          <w:i/>
          <w:sz w:val="24"/>
          <w:szCs w:val="24"/>
        </w:rPr>
        <w:t xml:space="preserve"> </w:t>
      </w:r>
      <w:r w:rsidR="00675190">
        <w:rPr>
          <w:rFonts w:ascii="Cambria" w:hAnsi="Cambria"/>
          <w:sz w:val="24"/>
          <w:szCs w:val="24"/>
        </w:rPr>
        <w:t xml:space="preserve">phages. Each ring represents a phage genome, and each dark tick represents a gene. Genes that are shared among phages appear in the same column. The colors indicate the phage genus. </w:t>
      </w:r>
      <w:r w:rsidRPr="0094106C">
        <w:rPr>
          <w:rFonts w:ascii="Cambria" w:hAnsi="Cambria"/>
          <w:b/>
          <w:sz w:val="24"/>
          <w:szCs w:val="24"/>
        </w:rPr>
        <w:t>B)</w:t>
      </w:r>
      <w:r w:rsidRPr="003941DF">
        <w:rPr>
          <w:rFonts w:ascii="Cambria" w:hAnsi="Cambria"/>
          <w:sz w:val="24"/>
          <w:szCs w:val="24"/>
        </w:rPr>
        <w:t xml:space="preserve"> </w:t>
      </w:r>
      <w:r w:rsidR="0094106C">
        <w:rPr>
          <w:rFonts w:ascii="Cambria" w:hAnsi="Cambria"/>
          <w:sz w:val="24"/>
          <w:szCs w:val="24"/>
        </w:rPr>
        <w:t xml:space="preserve">Core genome average nucleotide identity of all </w:t>
      </w:r>
      <w:proofErr w:type="spellStart"/>
      <w:r w:rsidR="0094106C" w:rsidRPr="003941DF">
        <w:rPr>
          <w:rFonts w:ascii="Cambria" w:hAnsi="Cambria"/>
          <w:i/>
          <w:sz w:val="24"/>
          <w:szCs w:val="24"/>
        </w:rPr>
        <w:t>Brockvirinae</w:t>
      </w:r>
      <w:proofErr w:type="spellEnd"/>
      <w:r w:rsidR="0094106C">
        <w:rPr>
          <w:rFonts w:ascii="Cambria" w:hAnsi="Cambria"/>
          <w:i/>
          <w:sz w:val="24"/>
          <w:szCs w:val="24"/>
        </w:rPr>
        <w:t xml:space="preserve"> </w:t>
      </w:r>
      <w:r w:rsidR="0094106C">
        <w:rPr>
          <w:rFonts w:ascii="Cambria" w:hAnsi="Cambria"/>
          <w:sz w:val="24"/>
          <w:szCs w:val="24"/>
        </w:rPr>
        <w:t xml:space="preserve">phages. </w:t>
      </w:r>
      <w:r w:rsidR="006C3205">
        <w:rPr>
          <w:rFonts w:ascii="Cambria" w:hAnsi="Cambria"/>
          <w:sz w:val="24"/>
          <w:szCs w:val="24"/>
        </w:rPr>
        <w:t xml:space="preserve">Dendrogram represents hierarchical clustering of phages based on core genome average nucleotide identity. </w:t>
      </w:r>
      <w:r w:rsidR="009558BE">
        <w:rPr>
          <w:rFonts w:ascii="Cambria" w:hAnsi="Cambria"/>
          <w:b/>
          <w:sz w:val="24"/>
          <w:szCs w:val="24"/>
        </w:rPr>
        <w:t>C</w:t>
      </w:r>
      <w:r w:rsidR="0094106C" w:rsidRPr="0094106C">
        <w:rPr>
          <w:rFonts w:ascii="Cambria" w:hAnsi="Cambria"/>
          <w:b/>
          <w:sz w:val="24"/>
          <w:szCs w:val="24"/>
        </w:rPr>
        <w:t>)</w:t>
      </w:r>
      <w:r w:rsidR="0094106C">
        <w:rPr>
          <w:rFonts w:ascii="Cambria" w:hAnsi="Cambria"/>
          <w:sz w:val="24"/>
          <w:szCs w:val="24"/>
        </w:rPr>
        <w:t xml:space="preserve"> Genome of phage EfV12-phi1 showing some genes in </w:t>
      </w:r>
      <w:proofErr w:type="spellStart"/>
      <w:r w:rsidR="0094106C" w:rsidRPr="003941DF">
        <w:rPr>
          <w:rFonts w:ascii="Cambria" w:hAnsi="Cambria"/>
          <w:i/>
          <w:sz w:val="24"/>
          <w:szCs w:val="24"/>
        </w:rPr>
        <w:t>Brockvirinae</w:t>
      </w:r>
      <w:proofErr w:type="spellEnd"/>
      <w:r w:rsidR="0094106C">
        <w:rPr>
          <w:rFonts w:ascii="Cambria" w:hAnsi="Cambria"/>
          <w:i/>
          <w:sz w:val="24"/>
          <w:szCs w:val="24"/>
        </w:rPr>
        <w:t xml:space="preserve"> </w:t>
      </w:r>
      <w:r w:rsidR="0094106C">
        <w:rPr>
          <w:rFonts w:ascii="Cambria" w:hAnsi="Cambria"/>
          <w:sz w:val="24"/>
          <w:szCs w:val="24"/>
        </w:rPr>
        <w:t>phages are conserved at the genus level and some are present in both genera.</w:t>
      </w:r>
    </w:p>
    <w:p w14:paraId="0AD77B30" w14:textId="3F022CA9" w:rsidR="00302F84" w:rsidRPr="003941DF" w:rsidRDefault="00302F84" w:rsidP="003941DF">
      <w:pPr>
        <w:spacing w:line="480" w:lineRule="auto"/>
        <w:rPr>
          <w:rFonts w:ascii="Cambria" w:hAnsi="Cambria"/>
          <w:b/>
          <w:sz w:val="24"/>
          <w:szCs w:val="24"/>
        </w:rPr>
      </w:pPr>
    </w:p>
    <w:p w14:paraId="3444B163" w14:textId="4AEA0995" w:rsidR="00302F84" w:rsidRPr="003941DF" w:rsidRDefault="00302F84" w:rsidP="003941DF">
      <w:pPr>
        <w:spacing w:line="480" w:lineRule="auto"/>
        <w:rPr>
          <w:rFonts w:ascii="Cambria" w:hAnsi="Cambria"/>
          <w:b/>
          <w:sz w:val="24"/>
          <w:szCs w:val="24"/>
        </w:rPr>
      </w:pPr>
      <w:r w:rsidRPr="003941DF">
        <w:rPr>
          <w:rFonts w:ascii="Cambria" w:hAnsi="Cambria"/>
          <w:b/>
          <w:sz w:val="24"/>
          <w:szCs w:val="24"/>
        </w:rPr>
        <w:br w:type="page"/>
      </w:r>
    </w:p>
    <w:p w14:paraId="316012AD" w14:textId="24AC782B" w:rsidR="00302F84" w:rsidRPr="003941DF" w:rsidRDefault="00DF541C" w:rsidP="003941DF">
      <w:pPr>
        <w:spacing w:line="480" w:lineRule="auto"/>
        <w:rPr>
          <w:rFonts w:ascii="Cambria" w:hAnsi="Cambria"/>
          <w:b/>
          <w:sz w:val="24"/>
          <w:szCs w:val="24"/>
        </w:rPr>
      </w:pPr>
      <w:r>
        <w:rPr>
          <w:rFonts w:ascii="Cambria" w:hAnsi="Cambria"/>
          <w:noProof/>
          <w:sz w:val="24"/>
          <w:szCs w:val="24"/>
        </w:rPr>
        <w:lastRenderedPageBreak/>
        <w:drawing>
          <wp:inline distT="0" distB="0" distL="0" distR="0" wp14:anchorId="6CD50D1B" wp14:editId="73ED1AF9">
            <wp:extent cx="5233575" cy="6130456"/>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6359" cy="6133717"/>
                    </a:xfrm>
                    <a:prstGeom prst="rect">
                      <a:avLst/>
                    </a:prstGeom>
                    <a:noFill/>
                    <a:ln>
                      <a:noFill/>
                    </a:ln>
                  </pic:spPr>
                </pic:pic>
              </a:graphicData>
            </a:graphic>
          </wp:inline>
        </w:drawing>
      </w:r>
    </w:p>
    <w:p w14:paraId="2CA82EEC" w14:textId="029EB82C" w:rsidR="00F95DC5" w:rsidRPr="003941DF" w:rsidRDefault="00F95DC5" w:rsidP="003941DF">
      <w:pPr>
        <w:spacing w:line="480" w:lineRule="auto"/>
        <w:rPr>
          <w:rFonts w:ascii="Cambria" w:hAnsi="Cambria"/>
          <w:sz w:val="24"/>
          <w:szCs w:val="24"/>
        </w:rPr>
      </w:pPr>
      <w:r w:rsidRPr="003941DF">
        <w:rPr>
          <w:rFonts w:ascii="Cambria" w:hAnsi="Cambria"/>
          <w:b/>
          <w:sz w:val="24"/>
          <w:szCs w:val="24"/>
        </w:rPr>
        <w:t>Figure 2</w:t>
      </w:r>
      <w:r w:rsidR="009C680C">
        <w:rPr>
          <w:rFonts w:ascii="Cambria" w:hAnsi="Cambria"/>
          <w:b/>
          <w:sz w:val="24"/>
          <w:szCs w:val="24"/>
        </w:rPr>
        <w:t>.</w:t>
      </w:r>
      <w:r w:rsidRPr="003941DF">
        <w:rPr>
          <w:rFonts w:ascii="Cambria" w:hAnsi="Cambria"/>
          <w:b/>
          <w:sz w:val="24"/>
          <w:szCs w:val="24"/>
        </w:rPr>
        <w:t xml:space="preserve"> </w:t>
      </w:r>
      <w:bookmarkStart w:id="48" w:name="_Hlk8315261"/>
      <w:r w:rsidRPr="009C680C">
        <w:rPr>
          <w:rFonts w:ascii="Cambria" w:hAnsi="Cambria"/>
          <w:sz w:val="24"/>
          <w:szCs w:val="24"/>
        </w:rPr>
        <w:t xml:space="preserve">Host range of </w:t>
      </w:r>
      <w:proofErr w:type="spellStart"/>
      <w:r w:rsidRPr="00A9170A">
        <w:rPr>
          <w:rFonts w:ascii="Cambria" w:hAnsi="Cambria"/>
          <w:i/>
          <w:sz w:val="24"/>
          <w:szCs w:val="24"/>
        </w:rPr>
        <w:t>Brockvirinae</w:t>
      </w:r>
      <w:proofErr w:type="spellEnd"/>
      <w:r w:rsidRPr="00A9170A">
        <w:rPr>
          <w:rFonts w:ascii="Cambria" w:hAnsi="Cambria"/>
          <w:i/>
          <w:sz w:val="24"/>
          <w:szCs w:val="24"/>
        </w:rPr>
        <w:t xml:space="preserve"> Enterococcus</w:t>
      </w:r>
      <w:r w:rsidRPr="009C680C">
        <w:rPr>
          <w:rFonts w:ascii="Cambria" w:hAnsi="Cambria"/>
          <w:sz w:val="24"/>
          <w:szCs w:val="24"/>
        </w:rPr>
        <w:t xml:space="preserve"> phages</w:t>
      </w:r>
      <w:bookmarkEnd w:id="48"/>
      <w:r w:rsidRPr="009C680C">
        <w:rPr>
          <w:rFonts w:ascii="Cambria" w:hAnsi="Cambria"/>
          <w:sz w:val="24"/>
          <w:szCs w:val="24"/>
        </w:rPr>
        <w:t>.</w:t>
      </w:r>
      <w:r w:rsidRPr="003941DF">
        <w:rPr>
          <w:rFonts w:ascii="Cambria" w:hAnsi="Cambria"/>
          <w:b/>
          <w:sz w:val="24"/>
          <w:szCs w:val="24"/>
        </w:rPr>
        <w:t xml:space="preserve"> </w:t>
      </w:r>
      <w:r w:rsidRPr="003941DF">
        <w:rPr>
          <w:rFonts w:ascii="Cambria" w:hAnsi="Cambria"/>
          <w:sz w:val="24"/>
          <w:szCs w:val="24"/>
        </w:rPr>
        <w:t xml:space="preserve">Host range was determined by </w:t>
      </w:r>
      <w:r w:rsidR="005E6BC8">
        <w:rPr>
          <w:rFonts w:ascii="Cambria" w:hAnsi="Cambria"/>
          <w:sz w:val="24"/>
          <w:szCs w:val="24"/>
        </w:rPr>
        <w:t xml:space="preserve">a </w:t>
      </w:r>
      <w:r w:rsidRPr="003941DF">
        <w:rPr>
          <w:rFonts w:ascii="Cambria" w:hAnsi="Cambria"/>
          <w:sz w:val="24"/>
          <w:szCs w:val="24"/>
        </w:rPr>
        <w:t xml:space="preserve">drop assay </w:t>
      </w:r>
      <w:r w:rsidR="005E6BC8">
        <w:rPr>
          <w:rFonts w:ascii="Cambria" w:hAnsi="Cambria"/>
          <w:sz w:val="24"/>
          <w:szCs w:val="24"/>
        </w:rPr>
        <w:t>with</w:t>
      </w:r>
      <w:r w:rsidR="005E6BC8" w:rsidRPr="003941DF">
        <w:rPr>
          <w:rFonts w:ascii="Cambria" w:hAnsi="Cambria"/>
          <w:sz w:val="24"/>
          <w:szCs w:val="24"/>
        </w:rPr>
        <w:t xml:space="preserve"> </w:t>
      </w:r>
      <w:r w:rsidRPr="003941DF">
        <w:rPr>
          <w:rFonts w:ascii="Cambria" w:hAnsi="Cambria"/>
          <w:sz w:val="24"/>
          <w:szCs w:val="24"/>
        </w:rPr>
        <w:t>visual scor</w:t>
      </w:r>
      <w:r w:rsidR="005E6BC8">
        <w:rPr>
          <w:rFonts w:ascii="Cambria" w:hAnsi="Cambria"/>
          <w:sz w:val="24"/>
          <w:szCs w:val="24"/>
        </w:rPr>
        <w:t>ing</w:t>
      </w:r>
      <w:r w:rsidRPr="003941DF">
        <w:rPr>
          <w:rFonts w:ascii="Cambria" w:hAnsi="Cambria"/>
          <w:sz w:val="24"/>
          <w:szCs w:val="24"/>
        </w:rPr>
        <w:t>. Partial clearings were counted as lysis.</w:t>
      </w:r>
    </w:p>
    <w:p w14:paraId="3CD0ADCC" w14:textId="77777777" w:rsidR="00F95DC5" w:rsidRPr="003941DF" w:rsidRDefault="00F95DC5" w:rsidP="003941DF">
      <w:pPr>
        <w:spacing w:line="480" w:lineRule="auto"/>
        <w:rPr>
          <w:rFonts w:ascii="Cambria" w:hAnsi="Cambria"/>
          <w:b/>
          <w:sz w:val="24"/>
          <w:szCs w:val="24"/>
        </w:rPr>
      </w:pPr>
    </w:p>
    <w:p w14:paraId="596B22C3" w14:textId="77777777" w:rsidR="00302F84" w:rsidRPr="003941DF" w:rsidRDefault="00302F84" w:rsidP="003941DF">
      <w:pPr>
        <w:spacing w:line="480" w:lineRule="auto"/>
        <w:rPr>
          <w:rFonts w:ascii="Cambria" w:hAnsi="Cambria"/>
          <w:b/>
          <w:sz w:val="24"/>
          <w:szCs w:val="24"/>
        </w:rPr>
      </w:pPr>
      <w:r w:rsidRPr="003941DF">
        <w:rPr>
          <w:rFonts w:ascii="Cambria" w:hAnsi="Cambria"/>
          <w:b/>
          <w:sz w:val="24"/>
          <w:szCs w:val="24"/>
        </w:rPr>
        <w:br w:type="page"/>
      </w:r>
    </w:p>
    <w:p w14:paraId="1DCAD450" w14:textId="366C61C0" w:rsidR="00302F84" w:rsidRPr="003941DF" w:rsidRDefault="00F955D9" w:rsidP="003941DF">
      <w:pPr>
        <w:spacing w:line="480" w:lineRule="auto"/>
        <w:rPr>
          <w:rFonts w:ascii="Cambria" w:hAnsi="Cambria"/>
          <w:sz w:val="24"/>
          <w:szCs w:val="24"/>
        </w:rPr>
      </w:pPr>
      <w:r>
        <w:rPr>
          <w:rFonts w:ascii="Cambria" w:hAnsi="Cambria"/>
          <w:noProof/>
          <w:sz w:val="24"/>
          <w:szCs w:val="24"/>
        </w:rPr>
        <w:lastRenderedPageBreak/>
        <w:drawing>
          <wp:inline distT="0" distB="0" distL="0" distR="0" wp14:anchorId="445904EF" wp14:editId="5D6D161E">
            <wp:extent cx="6151658" cy="296227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54798" cy="2963787"/>
                    </a:xfrm>
                    <a:prstGeom prst="rect">
                      <a:avLst/>
                    </a:prstGeom>
                    <a:noFill/>
                    <a:ln>
                      <a:noFill/>
                    </a:ln>
                  </pic:spPr>
                </pic:pic>
              </a:graphicData>
            </a:graphic>
          </wp:inline>
        </w:drawing>
      </w:r>
    </w:p>
    <w:p w14:paraId="5C27C0BA" w14:textId="2792EC43" w:rsidR="009C680C" w:rsidRDefault="00CC434A" w:rsidP="003941DF">
      <w:pPr>
        <w:spacing w:line="480" w:lineRule="auto"/>
        <w:rPr>
          <w:rFonts w:ascii="Cambria" w:hAnsi="Cambria"/>
          <w:sz w:val="24"/>
          <w:szCs w:val="24"/>
        </w:rPr>
      </w:pPr>
      <w:r w:rsidRPr="003941DF">
        <w:rPr>
          <w:rFonts w:ascii="Cambria" w:hAnsi="Cambria"/>
          <w:b/>
          <w:bCs/>
          <w:sz w:val="24"/>
          <w:szCs w:val="24"/>
        </w:rPr>
        <w:t xml:space="preserve">Figure </w:t>
      </w:r>
      <w:bookmarkStart w:id="49" w:name="_Hlk8315300"/>
      <w:r w:rsidR="009C680C">
        <w:rPr>
          <w:rFonts w:ascii="Cambria" w:hAnsi="Cambria"/>
          <w:b/>
          <w:bCs/>
          <w:sz w:val="24"/>
          <w:szCs w:val="24"/>
        </w:rPr>
        <w:t>3</w:t>
      </w:r>
      <w:r w:rsidRPr="003941DF">
        <w:rPr>
          <w:rFonts w:ascii="Cambria" w:hAnsi="Cambria"/>
          <w:b/>
          <w:bCs/>
          <w:sz w:val="24"/>
          <w:szCs w:val="24"/>
        </w:rPr>
        <w:t xml:space="preserve">. </w:t>
      </w:r>
      <w:r w:rsidRPr="009C680C">
        <w:rPr>
          <w:rFonts w:ascii="Cambria" w:hAnsi="Cambria"/>
          <w:bCs/>
          <w:i/>
          <w:iCs/>
          <w:sz w:val="24"/>
          <w:szCs w:val="24"/>
        </w:rPr>
        <w:t xml:space="preserve">E. faecalis </w:t>
      </w:r>
      <w:r w:rsidRPr="009C680C">
        <w:rPr>
          <w:rFonts w:ascii="Cambria" w:hAnsi="Cambria"/>
          <w:bCs/>
          <w:sz w:val="24"/>
          <w:szCs w:val="24"/>
        </w:rPr>
        <w:t>strains evolve</w:t>
      </w:r>
      <w:r w:rsidR="00E9482B">
        <w:rPr>
          <w:rFonts w:ascii="Cambria" w:hAnsi="Cambria"/>
          <w:bCs/>
          <w:sz w:val="24"/>
          <w:szCs w:val="24"/>
        </w:rPr>
        <w:t>d</w:t>
      </w:r>
      <w:r w:rsidRPr="009C680C">
        <w:rPr>
          <w:rFonts w:ascii="Cambria" w:hAnsi="Cambria"/>
          <w:bCs/>
          <w:sz w:val="24"/>
          <w:szCs w:val="24"/>
        </w:rPr>
        <w:t xml:space="preserve"> </w:t>
      </w:r>
      <w:r w:rsidR="00CF3E7E" w:rsidRPr="009C680C">
        <w:rPr>
          <w:rFonts w:ascii="Cambria" w:hAnsi="Cambria"/>
          <w:bCs/>
          <w:sz w:val="24"/>
          <w:szCs w:val="24"/>
        </w:rPr>
        <w:t xml:space="preserve">to resist phage </w:t>
      </w:r>
      <w:r w:rsidR="00CF3E7E">
        <w:rPr>
          <w:rFonts w:ascii="Cambria" w:hAnsi="Cambria"/>
          <w:bCs/>
          <w:sz w:val="24"/>
          <w:szCs w:val="24"/>
        </w:rPr>
        <w:t xml:space="preserve">through </w:t>
      </w:r>
      <w:r w:rsidRPr="009C680C">
        <w:rPr>
          <w:rFonts w:ascii="Cambria" w:hAnsi="Cambria"/>
          <w:bCs/>
          <w:sz w:val="24"/>
          <w:szCs w:val="24"/>
        </w:rPr>
        <w:t xml:space="preserve">mutations in </w:t>
      </w:r>
      <w:r w:rsidR="00E9482B">
        <w:rPr>
          <w:rFonts w:ascii="Cambria" w:hAnsi="Cambria"/>
          <w:bCs/>
          <w:sz w:val="24"/>
          <w:szCs w:val="24"/>
        </w:rPr>
        <w:t xml:space="preserve">genes at the </w:t>
      </w:r>
      <w:proofErr w:type="spellStart"/>
      <w:r w:rsidRPr="009C680C">
        <w:rPr>
          <w:rFonts w:ascii="Cambria" w:hAnsi="Cambria"/>
          <w:bCs/>
          <w:sz w:val="24"/>
          <w:szCs w:val="24"/>
        </w:rPr>
        <w:t>Epa</w:t>
      </w:r>
      <w:proofErr w:type="spellEnd"/>
      <w:r w:rsidRPr="009C680C">
        <w:rPr>
          <w:rFonts w:ascii="Cambria" w:hAnsi="Cambria"/>
          <w:bCs/>
          <w:sz w:val="24"/>
          <w:szCs w:val="24"/>
        </w:rPr>
        <w:t xml:space="preserve"> locus</w:t>
      </w:r>
      <w:bookmarkEnd w:id="49"/>
      <w:r w:rsidRPr="009C680C">
        <w:rPr>
          <w:rFonts w:ascii="Cambria" w:hAnsi="Cambria"/>
          <w:bCs/>
          <w:sz w:val="24"/>
          <w:szCs w:val="24"/>
        </w:rPr>
        <w:t>.</w:t>
      </w:r>
      <w:r w:rsidRPr="003941DF">
        <w:rPr>
          <w:rFonts w:ascii="Cambria" w:hAnsi="Cambria"/>
          <w:b/>
          <w:sz w:val="24"/>
          <w:szCs w:val="24"/>
        </w:rPr>
        <w:t xml:space="preserve"> </w:t>
      </w:r>
      <w:r w:rsidRPr="003941DF">
        <w:rPr>
          <w:rFonts w:ascii="Cambria" w:hAnsi="Cambria"/>
          <w:sz w:val="24"/>
          <w:szCs w:val="24"/>
        </w:rPr>
        <w:t xml:space="preserve">The genes comprising the </w:t>
      </w:r>
      <w:proofErr w:type="spellStart"/>
      <w:r w:rsidRPr="003941DF">
        <w:rPr>
          <w:rFonts w:ascii="Cambria" w:hAnsi="Cambria"/>
          <w:sz w:val="24"/>
          <w:szCs w:val="24"/>
        </w:rPr>
        <w:t>Epa</w:t>
      </w:r>
      <w:proofErr w:type="spellEnd"/>
      <w:r w:rsidRPr="003941DF">
        <w:rPr>
          <w:rFonts w:ascii="Cambria" w:hAnsi="Cambria"/>
          <w:sz w:val="24"/>
          <w:szCs w:val="24"/>
        </w:rPr>
        <w:t xml:space="preserve"> locus of </w:t>
      </w:r>
      <w:r w:rsidRPr="003941DF">
        <w:rPr>
          <w:rFonts w:ascii="Cambria" w:hAnsi="Cambria"/>
          <w:i/>
          <w:iCs/>
          <w:sz w:val="24"/>
          <w:szCs w:val="24"/>
        </w:rPr>
        <w:t xml:space="preserve">E. faecalis </w:t>
      </w:r>
      <w:r w:rsidR="00F955D9">
        <w:rPr>
          <w:rFonts w:ascii="Cambria" w:hAnsi="Cambria"/>
          <w:sz w:val="24"/>
          <w:szCs w:val="24"/>
        </w:rPr>
        <w:t>strains TX2137, B3286, and Yi6 are</w:t>
      </w:r>
      <w:r w:rsidRPr="003941DF">
        <w:rPr>
          <w:rFonts w:ascii="Cambria" w:hAnsi="Cambria"/>
          <w:sz w:val="24"/>
          <w:szCs w:val="24"/>
        </w:rPr>
        <w:t xml:space="preserve"> shown. </w:t>
      </w:r>
      <w:r w:rsidR="00013B53">
        <w:rPr>
          <w:rFonts w:ascii="Cambria" w:hAnsi="Cambria"/>
          <w:sz w:val="24"/>
          <w:szCs w:val="24"/>
        </w:rPr>
        <w:t>Red</w:t>
      </w:r>
      <w:r w:rsidRPr="003941DF">
        <w:rPr>
          <w:rFonts w:ascii="Cambria" w:hAnsi="Cambria"/>
          <w:sz w:val="24"/>
          <w:szCs w:val="24"/>
        </w:rPr>
        <w:t xml:space="preserve"> ticks represent the locations of non-synonymous mutations observed in </w:t>
      </w:r>
      <w:r w:rsidRPr="003941DF">
        <w:rPr>
          <w:rFonts w:ascii="Cambria" w:hAnsi="Cambria"/>
          <w:i/>
          <w:iCs/>
          <w:sz w:val="24"/>
          <w:szCs w:val="24"/>
        </w:rPr>
        <w:t xml:space="preserve">E. faecalis </w:t>
      </w:r>
      <w:r w:rsidRPr="003941DF">
        <w:rPr>
          <w:rFonts w:ascii="Cambria" w:hAnsi="Cambria"/>
          <w:sz w:val="24"/>
          <w:szCs w:val="24"/>
        </w:rPr>
        <w:t>B3286, TX2137, and Yi6 respectively as they coevolve</w:t>
      </w:r>
      <w:r w:rsidR="000B4110">
        <w:rPr>
          <w:rFonts w:ascii="Cambria" w:hAnsi="Cambria"/>
          <w:sz w:val="24"/>
          <w:szCs w:val="24"/>
        </w:rPr>
        <w:t>d</w:t>
      </w:r>
      <w:r w:rsidRPr="003941DF">
        <w:rPr>
          <w:rFonts w:ascii="Cambria" w:hAnsi="Cambria"/>
          <w:sz w:val="24"/>
          <w:szCs w:val="24"/>
        </w:rPr>
        <w:t xml:space="preserve"> with </w:t>
      </w:r>
      <w:proofErr w:type="spellStart"/>
      <w:r w:rsidR="00A9170A" w:rsidRPr="00A9170A">
        <w:rPr>
          <w:rFonts w:ascii="Cambria" w:hAnsi="Cambria"/>
          <w:i/>
          <w:sz w:val="24"/>
          <w:szCs w:val="24"/>
        </w:rPr>
        <w:t>Brockvirinae</w:t>
      </w:r>
      <w:proofErr w:type="spellEnd"/>
      <w:r w:rsidR="00A9170A" w:rsidRPr="00A9170A">
        <w:rPr>
          <w:rFonts w:ascii="Cambria" w:hAnsi="Cambria"/>
          <w:i/>
          <w:sz w:val="24"/>
          <w:szCs w:val="24"/>
        </w:rPr>
        <w:t xml:space="preserve"> </w:t>
      </w:r>
      <w:r w:rsidRPr="003941DF">
        <w:rPr>
          <w:rFonts w:ascii="Cambria" w:hAnsi="Cambria"/>
          <w:sz w:val="24"/>
          <w:szCs w:val="24"/>
        </w:rPr>
        <w:t xml:space="preserve">phages. Detailed information about these mutations can be found in </w:t>
      </w:r>
      <w:r w:rsidR="00CD1AE7" w:rsidRPr="00CD1AE7">
        <w:rPr>
          <w:rFonts w:ascii="Cambria" w:hAnsi="Cambria"/>
          <w:b/>
          <w:sz w:val="24"/>
          <w:szCs w:val="24"/>
        </w:rPr>
        <w:t>Table S</w:t>
      </w:r>
      <w:r w:rsidR="00DF541C">
        <w:rPr>
          <w:rFonts w:ascii="Cambria" w:hAnsi="Cambria"/>
          <w:b/>
          <w:sz w:val="24"/>
          <w:szCs w:val="24"/>
        </w:rPr>
        <w:t>3</w:t>
      </w:r>
      <w:r w:rsidRPr="003941DF">
        <w:rPr>
          <w:rFonts w:ascii="Cambria" w:hAnsi="Cambria"/>
          <w:sz w:val="24"/>
          <w:szCs w:val="24"/>
        </w:rPr>
        <w:t>.</w:t>
      </w:r>
    </w:p>
    <w:p w14:paraId="0B1C8ACB" w14:textId="77777777" w:rsidR="009C680C" w:rsidRDefault="009C680C">
      <w:pPr>
        <w:rPr>
          <w:rFonts w:ascii="Cambria" w:hAnsi="Cambria"/>
          <w:sz w:val="24"/>
          <w:szCs w:val="24"/>
        </w:rPr>
      </w:pPr>
      <w:r>
        <w:rPr>
          <w:rFonts w:ascii="Cambria" w:hAnsi="Cambria"/>
          <w:sz w:val="24"/>
          <w:szCs w:val="24"/>
        </w:rPr>
        <w:br w:type="page"/>
      </w:r>
    </w:p>
    <w:p w14:paraId="61055527" w14:textId="74E5C712" w:rsidR="009C680C" w:rsidRPr="003941DF" w:rsidRDefault="009C680C" w:rsidP="009C680C">
      <w:pPr>
        <w:spacing w:line="480" w:lineRule="auto"/>
        <w:rPr>
          <w:rFonts w:ascii="Cambria" w:hAnsi="Cambria"/>
          <w:b/>
          <w:sz w:val="24"/>
          <w:szCs w:val="24"/>
        </w:rPr>
      </w:pPr>
      <w:r w:rsidRPr="003941DF">
        <w:rPr>
          <w:rFonts w:ascii="Cambria" w:hAnsi="Cambria"/>
          <w:b/>
          <w:sz w:val="24"/>
          <w:szCs w:val="24"/>
        </w:rPr>
        <w:lastRenderedPageBreak/>
        <w:t xml:space="preserve">Table 1. </w:t>
      </w:r>
      <w:bookmarkStart w:id="50" w:name="_Hlk8315181"/>
      <w:proofErr w:type="spellStart"/>
      <w:r w:rsidRPr="009C680C">
        <w:rPr>
          <w:rFonts w:ascii="Cambria" w:hAnsi="Cambria"/>
          <w:i/>
          <w:sz w:val="24"/>
          <w:szCs w:val="24"/>
        </w:rPr>
        <w:t>Brockvirinae</w:t>
      </w:r>
      <w:proofErr w:type="spellEnd"/>
      <w:r w:rsidRPr="009C680C">
        <w:rPr>
          <w:rFonts w:ascii="Cambria" w:hAnsi="Cambria"/>
          <w:sz w:val="24"/>
          <w:szCs w:val="24"/>
        </w:rPr>
        <w:t xml:space="preserve"> </w:t>
      </w:r>
      <w:r w:rsidRPr="009C680C">
        <w:rPr>
          <w:rFonts w:ascii="Cambria" w:hAnsi="Cambria"/>
          <w:i/>
          <w:sz w:val="24"/>
          <w:szCs w:val="24"/>
        </w:rPr>
        <w:t xml:space="preserve">Enterococcus </w:t>
      </w:r>
      <w:r w:rsidRPr="009C680C">
        <w:rPr>
          <w:rFonts w:ascii="Cambria" w:hAnsi="Cambria"/>
          <w:sz w:val="24"/>
          <w:szCs w:val="24"/>
        </w:rPr>
        <w:t>phages from the Sequence Read Archive</w:t>
      </w:r>
      <w:bookmarkEnd w:id="50"/>
      <w:r w:rsidRPr="009C680C">
        <w:rPr>
          <w:rFonts w:ascii="Cambria" w:hAnsi="Cambria"/>
          <w:sz w:val="24"/>
          <w:szCs w:val="24"/>
        </w:rPr>
        <w:t>.</w:t>
      </w:r>
    </w:p>
    <w:tbl>
      <w:tblPr>
        <w:tblStyle w:val="ListTable1Light"/>
        <w:tblpPr w:leftFromText="180" w:rightFromText="180" w:vertAnchor="text" w:tblpY="1"/>
        <w:tblOverlap w:val="never"/>
        <w:tblW w:w="0" w:type="auto"/>
        <w:tblLook w:val="04A0" w:firstRow="1" w:lastRow="0" w:firstColumn="1" w:lastColumn="0" w:noHBand="0" w:noVBand="1"/>
      </w:tblPr>
      <w:tblGrid>
        <w:gridCol w:w="1089"/>
        <w:gridCol w:w="296"/>
        <w:gridCol w:w="4983"/>
        <w:gridCol w:w="1212"/>
        <w:gridCol w:w="1102"/>
      </w:tblGrid>
      <w:tr w:rsidR="00B467C7" w:rsidRPr="003941DF" w14:paraId="311C8127" w14:textId="77777777" w:rsidTr="006C320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88" w:type="dxa"/>
            <w:gridSpan w:val="2"/>
            <w:noWrap/>
            <w:hideMark/>
          </w:tcPr>
          <w:p w14:paraId="6CE1BD9E" w14:textId="77777777" w:rsidR="00B467C7" w:rsidRPr="00A9170A" w:rsidRDefault="00B467C7" w:rsidP="006C3205">
            <w:pPr>
              <w:contextualSpacing/>
              <w:rPr>
                <w:rFonts w:ascii="Cambria" w:hAnsi="Cambria"/>
                <w:sz w:val="16"/>
                <w:szCs w:val="16"/>
              </w:rPr>
            </w:pPr>
            <w:r w:rsidRPr="00A9170A">
              <w:rPr>
                <w:rFonts w:ascii="Cambria" w:hAnsi="Cambria"/>
                <w:sz w:val="16"/>
                <w:szCs w:val="16"/>
              </w:rPr>
              <w:t>SRA</w:t>
            </w:r>
          </w:p>
        </w:tc>
        <w:tc>
          <w:tcPr>
            <w:tcW w:w="4194" w:type="dxa"/>
            <w:noWrap/>
            <w:hideMark/>
          </w:tcPr>
          <w:p w14:paraId="2B343CFA" w14:textId="77777777" w:rsidR="00B467C7" w:rsidRPr="00A9170A" w:rsidRDefault="00B467C7" w:rsidP="006C3205">
            <w:pPr>
              <w:contextualSpacing/>
              <w:cnfStyle w:val="100000000000" w:firstRow="1" w:lastRow="0" w:firstColumn="0" w:lastColumn="0" w:oddVBand="0" w:evenVBand="0" w:oddHBand="0" w:evenHBand="0" w:firstRowFirstColumn="0" w:firstRowLastColumn="0" w:lastRowFirstColumn="0" w:lastRowLastColumn="0"/>
              <w:rPr>
                <w:rFonts w:ascii="Cambria" w:hAnsi="Cambria"/>
                <w:sz w:val="16"/>
                <w:szCs w:val="16"/>
              </w:rPr>
            </w:pPr>
            <w:r w:rsidRPr="00A9170A">
              <w:rPr>
                <w:rFonts w:ascii="Cambria" w:hAnsi="Cambria"/>
                <w:sz w:val="16"/>
                <w:szCs w:val="16"/>
              </w:rPr>
              <w:t>Title</w:t>
            </w:r>
          </w:p>
        </w:tc>
        <w:tc>
          <w:tcPr>
            <w:tcW w:w="1040" w:type="dxa"/>
          </w:tcPr>
          <w:p w14:paraId="0E140FED" w14:textId="77777777" w:rsidR="00B467C7" w:rsidRPr="00A9170A" w:rsidRDefault="00B467C7" w:rsidP="006C3205">
            <w:pPr>
              <w:contextualSpacing/>
              <w:cnfStyle w:val="100000000000" w:firstRow="1" w:lastRow="0" w:firstColumn="0" w:lastColumn="0" w:oddVBand="0" w:evenVBand="0" w:oddHBand="0" w:evenHBand="0" w:firstRowFirstColumn="0" w:firstRowLastColumn="0" w:lastRowFirstColumn="0" w:lastRowLastColumn="0"/>
              <w:rPr>
                <w:rFonts w:ascii="Cambria" w:hAnsi="Cambria"/>
                <w:sz w:val="16"/>
                <w:szCs w:val="16"/>
              </w:rPr>
            </w:pPr>
            <w:r w:rsidRPr="00A9170A">
              <w:rPr>
                <w:rFonts w:ascii="Cambria" w:hAnsi="Cambria"/>
                <w:sz w:val="16"/>
                <w:szCs w:val="16"/>
              </w:rPr>
              <w:t>Location</w:t>
            </w:r>
          </w:p>
        </w:tc>
        <w:tc>
          <w:tcPr>
            <w:tcW w:w="949" w:type="dxa"/>
          </w:tcPr>
          <w:p w14:paraId="32B3A70E" w14:textId="77777777" w:rsidR="00B467C7" w:rsidRPr="00A9170A" w:rsidRDefault="00B467C7" w:rsidP="006C3205">
            <w:pPr>
              <w:contextualSpacing/>
              <w:cnfStyle w:val="100000000000" w:firstRow="1" w:lastRow="0" w:firstColumn="0" w:lastColumn="0" w:oddVBand="0" w:evenVBand="0" w:oddHBand="0" w:evenHBand="0" w:firstRowFirstColumn="0" w:firstRowLastColumn="0" w:lastRowFirstColumn="0" w:lastRowLastColumn="0"/>
              <w:rPr>
                <w:rFonts w:ascii="Cambria" w:hAnsi="Cambria"/>
                <w:sz w:val="16"/>
                <w:szCs w:val="16"/>
              </w:rPr>
            </w:pPr>
            <w:r w:rsidRPr="00A9170A">
              <w:rPr>
                <w:rFonts w:ascii="Cambria" w:hAnsi="Cambria"/>
                <w:sz w:val="16"/>
                <w:szCs w:val="16"/>
              </w:rPr>
              <w:t>Sample type</w:t>
            </w:r>
          </w:p>
        </w:tc>
      </w:tr>
      <w:tr w:rsidR="00B467C7" w:rsidRPr="003941DF" w14:paraId="4385D96B" w14:textId="77777777" w:rsidTr="006C32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9" w:type="dxa"/>
            <w:noWrap/>
            <w:hideMark/>
          </w:tcPr>
          <w:p w14:paraId="2D93906F" w14:textId="77777777" w:rsidR="00B467C7" w:rsidRPr="003941DF" w:rsidRDefault="00B467C7" w:rsidP="006C3205">
            <w:pPr>
              <w:contextualSpacing/>
              <w:rPr>
                <w:rFonts w:ascii="Cambria" w:hAnsi="Cambria"/>
                <w:b w:val="0"/>
                <w:sz w:val="16"/>
                <w:szCs w:val="16"/>
              </w:rPr>
            </w:pPr>
            <w:r w:rsidRPr="003941DF">
              <w:rPr>
                <w:rFonts w:ascii="Cambria" w:hAnsi="Cambria"/>
                <w:b w:val="0"/>
                <w:sz w:val="16"/>
                <w:szCs w:val="16"/>
              </w:rPr>
              <w:t>SRP077952</w:t>
            </w:r>
          </w:p>
        </w:tc>
        <w:tc>
          <w:tcPr>
            <w:tcW w:w="4443" w:type="dxa"/>
            <w:gridSpan w:val="2"/>
            <w:noWrap/>
            <w:hideMark/>
          </w:tcPr>
          <w:p w14:paraId="1118AEF2" w14:textId="77777777" w:rsidR="00B467C7" w:rsidRPr="003941DF" w:rsidRDefault="00B467C7" w:rsidP="006C3205">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3941DF">
              <w:rPr>
                <w:rFonts w:ascii="Cambria" w:hAnsi="Cambria"/>
                <w:sz w:val="16"/>
                <w:szCs w:val="16"/>
              </w:rPr>
              <w:t>The INTESTI bacteriophage cocktail genome sequencing and assembly</w:t>
            </w:r>
          </w:p>
        </w:tc>
        <w:tc>
          <w:tcPr>
            <w:tcW w:w="1040" w:type="dxa"/>
          </w:tcPr>
          <w:p w14:paraId="7AFC2B5D" w14:textId="77777777" w:rsidR="00B467C7" w:rsidRDefault="00B467C7" w:rsidP="006C3205">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Pr>
                <w:rFonts w:ascii="Cambria" w:hAnsi="Cambria"/>
                <w:sz w:val="16"/>
                <w:szCs w:val="16"/>
              </w:rPr>
              <w:t>Georgia</w:t>
            </w:r>
          </w:p>
        </w:tc>
        <w:tc>
          <w:tcPr>
            <w:tcW w:w="949" w:type="dxa"/>
          </w:tcPr>
          <w:p w14:paraId="37188A7E" w14:textId="77777777" w:rsidR="00B467C7" w:rsidRDefault="00B467C7" w:rsidP="006C3205">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Pr>
                <w:rFonts w:ascii="Cambria" w:hAnsi="Cambria"/>
                <w:sz w:val="16"/>
                <w:szCs w:val="16"/>
              </w:rPr>
              <w:t>Phage cocktail</w:t>
            </w:r>
          </w:p>
        </w:tc>
      </w:tr>
      <w:tr w:rsidR="00B467C7" w:rsidRPr="003941DF" w14:paraId="581B74AD" w14:textId="77777777" w:rsidTr="006C3205">
        <w:trPr>
          <w:trHeight w:val="300"/>
        </w:trPr>
        <w:tc>
          <w:tcPr>
            <w:cnfStyle w:val="001000000000" w:firstRow="0" w:lastRow="0" w:firstColumn="1" w:lastColumn="0" w:oddVBand="0" w:evenVBand="0" w:oddHBand="0" w:evenHBand="0" w:firstRowFirstColumn="0" w:firstRowLastColumn="0" w:lastRowFirstColumn="0" w:lastRowLastColumn="0"/>
            <w:tcW w:w="939" w:type="dxa"/>
            <w:noWrap/>
          </w:tcPr>
          <w:p w14:paraId="00F2A8F4" w14:textId="77777777" w:rsidR="00B467C7" w:rsidRPr="003941DF" w:rsidRDefault="00B467C7" w:rsidP="006C3205">
            <w:pPr>
              <w:contextualSpacing/>
              <w:rPr>
                <w:rFonts w:ascii="Cambria" w:hAnsi="Cambria"/>
                <w:b w:val="0"/>
                <w:sz w:val="16"/>
                <w:szCs w:val="16"/>
              </w:rPr>
            </w:pPr>
            <w:r w:rsidRPr="003941DF">
              <w:rPr>
                <w:rFonts w:ascii="Cambria" w:hAnsi="Cambria"/>
                <w:b w:val="0"/>
                <w:sz w:val="16"/>
                <w:szCs w:val="16"/>
              </w:rPr>
              <w:t>PRJEB23244</w:t>
            </w:r>
          </w:p>
        </w:tc>
        <w:tc>
          <w:tcPr>
            <w:tcW w:w="4443" w:type="dxa"/>
            <w:gridSpan w:val="2"/>
            <w:noWrap/>
          </w:tcPr>
          <w:p w14:paraId="78484C43" w14:textId="77777777" w:rsidR="00B467C7" w:rsidRPr="003941DF" w:rsidRDefault="00B467C7" w:rsidP="006C3205">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3941DF">
              <w:rPr>
                <w:rFonts w:ascii="Cambria" w:hAnsi="Cambria"/>
                <w:sz w:val="16"/>
                <w:szCs w:val="16"/>
              </w:rPr>
              <w:t>PYO phage cocktail</w:t>
            </w:r>
          </w:p>
        </w:tc>
        <w:tc>
          <w:tcPr>
            <w:tcW w:w="1040" w:type="dxa"/>
          </w:tcPr>
          <w:p w14:paraId="08A2AC51" w14:textId="77777777" w:rsidR="00B467C7" w:rsidRDefault="00B467C7" w:rsidP="006C3205">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Pr>
                <w:rFonts w:ascii="Cambria" w:hAnsi="Cambria"/>
                <w:sz w:val="16"/>
                <w:szCs w:val="16"/>
              </w:rPr>
              <w:t>Georgia</w:t>
            </w:r>
          </w:p>
        </w:tc>
        <w:tc>
          <w:tcPr>
            <w:tcW w:w="949" w:type="dxa"/>
          </w:tcPr>
          <w:p w14:paraId="63B955BF" w14:textId="77777777" w:rsidR="00B467C7" w:rsidRDefault="00B467C7" w:rsidP="006C3205">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3941DF">
              <w:rPr>
                <w:rFonts w:ascii="Cambria" w:hAnsi="Cambria"/>
                <w:sz w:val="16"/>
                <w:szCs w:val="16"/>
              </w:rPr>
              <w:t>Phage cocktail</w:t>
            </w:r>
          </w:p>
        </w:tc>
      </w:tr>
      <w:tr w:rsidR="00B467C7" w:rsidRPr="003941DF" w14:paraId="675F56AC" w14:textId="77777777" w:rsidTr="006C32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9" w:type="dxa"/>
            <w:noWrap/>
            <w:hideMark/>
          </w:tcPr>
          <w:p w14:paraId="3057E717" w14:textId="77777777" w:rsidR="00B467C7" w:rsidRPr="003941DF" w:rsidRDefault="00B467C7" w:rsidP="006C3205">
            <w:pPr>
              <w:contextualSpacing/>
              <w:rPr>
                <w:rFonts w:ascii="Cambria" w:hAnsi="Cambria"/>
                <w:b w:val="0"/>
                <w:sz w:val="16"/>
                <w:szCs w:val="16"/>
              </w:rPr>
            </w:pPr>
            <w:r w:rsidRPr="003941DF">
              <w:rPr>
                <w:rFonts w:ascii="Cambria" w:hAnsi="Cambria"/>
                <w:b w:val="0"/>
                <w:sz w:val="16"/>
                <w:szCs w:val="16"/>
              </w:rPr>
              <w:t>ERP017091</w:t>
            </w:r>
          </w:p>
        </w:tc>
        <w:tc>
          <w:tcPr>
            <w:tcW w:w="4443" w:type="dxa"/>
            <w:gridSpan w:val="2"/>
            <w:noWrap/>
            <w:hideMark/>
          </w:tcPr>
          <w:p w14:paraId="374939D1" w14:textId="77777777" w:rsidR="00B467C7" w:rsidRPr="003941DF" w:rsidRDefault="00B467C7" w:rsidP="006C3205">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3941DF">
              <w:rPr>
                <w:rFonts w:ascii="Cambria" w:hAnsi="Cambria"/>
                <w:sz w:val="16"/>
                <w:szCs w:val="16"/>
              </w:rPr>
              <w:t>The gut microbiome in Crohn's disease and modulation by exclusive enteral nutrition</w:t>
            </w:r>
          </w:p>
        </w:tc>
        <w:tc>
          <w:tcPr>
            <w:tcW w:w="1040" w:type="dxa"/>
          </w:tcPr>
          <w:p w14:paraId="0F3BE650" w14:textId="77777777" w:rsidR="00B467C7" w:rsidRPr="003941DF" w:rsidRDefault="00B467C7" w:rsidP="006C3205">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3941DF">
              <w:rPr>
                <w:rFonts w:ascii="Cambria" w:hAnsi="Cambria"/>
                <w:sz w:val="16"/>
                <w:szCs w:val="16"/>
              </w:rPr>
              <w:t>Guangdong, China</w:t>
            </w:r>
          </w:p>
        </w:tc>
        <w:tc>
          <w:tcPr>
            <w:tcW w:w="949" w:type="dxa"/>
          </w:tcPr>
          <w:p w14:paraId="07FF474F" w14:textId="77777777" w:rsidR="00B467C7" w:rsidRPr="003941DF" w:rsidRDefault="00B467C7" w:rsidP="006C3205">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3941DF">
              <w:rPr>
                <w:rFonts w:ascii="Cambria" w:hAnsi="Cambria"/>
                <w:sz w:val="16"/>
                <w:szCs w:val="16"/>
              </w:rPr>
              <w:t>human fecal</w:t>
            </w:r>
          </w:p>
        </w:tc>
      </w:tr>
      <w:tr w:rsidR="00B467C7" w:rsidRPr="003941DF" w14:paraId="0CBE15CC" w14:textId="77777777" w:rsidTr="006C3205">
        <w:trPr>
          <w:trHeight w:val="300"/>
        </w:trPr>
        <w:tc>
          <w:tcPr>
            <w:cnfStyle w:val="001000000000" w:firstRow="0" w:lastRow="0" w:firstColumn="1" w:lastColumn="0" w:oddVBand="0" w:evenVBand="0" w:oddHBand="0" w:evenHBand="0" w:firstRowFirstColumn="0" w:firstRowLastColumn="0" w:lastRowFirstColumn="0" w:lastRowLastColumn="0"/>
            <w:tcW w:w="939" w:type="dxa"/>
            <w:noWrap/>
            <w:hideMark/>
          </w:tcPr>
          <w:p w14:paraId="4F8CEE6F" w14:textId="77777777" w:rsidR="00B467C7" w:rsidRPr="003941DF" w:rsidRDefault="00B467C7" w:rsidP="006C3205">
            <w:pPr>
              <w:contextualSpacing/>
              <w:rPr>
                <w:rFonts w:ascii="Cambria" w:hAnsi="Cambria"/>
                <w:b w:val="0"/>
                <w:sz w:val="16"/>
                <w:szCs w:val="16"/>
              </w:rPr>
            </w:pPr>
            <w:r w:rsidRPr="003941DF">
              <w:rPr>
                <w:rFonts w:ascii="Cambria" w:hAnsi="Cambria"/>
                <w:b w:val="0"/>
                <w:sz w:val="16"/>
                <w:szCs w:val="16"/>
              </w:rPr>
              <w:t>ERP006678</w:t>
            </w:r>
          </w:p>
        </w:tc>
        <w:tc>
          <w:tcPr>
            <w:tcW w:w="4443" w:type="dxa"/>
            <w:gridSpan w:val="2"/>
            <w:noWrap/>
            <w:hideMark/>
          </w:tcPr>
          <w:p w14:paraId="6CA3EC04" w14:textId="77777777" w:rsidR="00B467C7" w:rsidRPr="003941DF" w:rsidRDefault="00B467C7" w:rsidP="006C3205">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3941DF">
              <w:rPr>
                <w:rFonts w:ascii="Cambria" w:hAnsi="Cambria"/>
                <w:sz w:val="16"/>
                <w:szCs w:val="16"/>
              </w:rPr>
              <w:t>Gut and Oral Microbiome Dysbiosis in Rheumatoid Arthritis</w:t>
            </w:r>
          </w:p>
        </w:tc>
        <w:tc>
          <w:tcPr>
            <w:tcW w:w="1040" w:type="dxa"/>
          </w:tcPr>
          <w:p w14:paraId="67A25188" w14:textId="77777777" w:rsidR="00B467C7" w:rsidRPr="003941DF" w:rsidRDefault="00B467C7" w:rsidP="006C3205">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3941DF">
              <w:rPr>
                <w:rFonts w:ascii="Cambria" w:hAnsi="Cambria"/>
                <w:sz w:val="16"/>
                <w:szCs w:val="16"/>
              </w:rPr>
              <w:t>Beijing China</w:t>
            </w:r>
          </w:p>
        </w:tc>
        <w:tc>
          <w:tcPr>
            <w:tcW w:w="949" w:type="dxa"/>
          </w:tcPr>
          <w:p w14:paraId="591EC6D1" w14:textId="77777777" w:rsidR="00B467C7" w:rsidRPr="003941DF" w:rsidRDefault="00B467C7" w:rsidP="006C3205">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3941DF">
              <w:rPr>
                <w:rFonts w:ascii="Cambria" w:hAnsi="Cambria"/>
                <w:sz w:val="16"/>
                <w:szCs w:val="16"/>
              </w:rPr>
              <w:t>human fecal</w:t>
            </w:r>
          </w:p>
        </w:tc>
      </w:tr>
      <w:tr w:rsidR="00B467C7" w:rsidRPr="003941DF" w14:paraId="0E51E56B" w14:textId="77777777" w:rsidTr="006C32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9" w:type="dxa"/>
            <w:noWrap/>
            <w:hideMark/>
          </w:tcPr>
          <w:p w14:paraId="7356ECBA" w14:textId="77777777" w:rsidR="00B467C7" w:rsidRPr="003941DF" w:rsidRDefault="00B467C7" w:rsidP="006C3205">
            <w:pPr>
              <w:contextualSpacing/>
              <w:rPr>
                <w:rFonts w:ascii="Cambria" w:hAnsi="Cambria"/>
                <w:b w:val="0"/>
                <w:sz w:val="16"/>
                <w:szCs w:val="16"/>
              </w:rPr>
            </w:pPr>
            <w:r w:rsidRPr="003941DF">
              <w:rPr>
                <w:rFonts w:ascii="Cambria" w:hAnsi="Cambria"/>
                <w:b w:val="0"/>
                <w:sz w:val="16"/>
                <w:szCs w:val="16"/>
              </w:rPr>
              <w:t>SRP071229</w:t>
            </w:r>
          </w:p>
        </w:tc>
        <w:tc>
          <w:tcPr>
            <w:tcW w:w="4443" w:type="dxa"/>
            <w:gridSpan w:val="2"/>
            <w:noWrap/>
            <w:hideMark/>
          </w:tcPr>
          <w:p w14:paraId="68C48F8F" w14:textId="77777777" w:rsidR="00B467C7" w:rsidRPr="003941DF" w:rsidRDefault="00B467C7" w:rsidP="006C3205">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3941DF">
              <w:rPr>
                <w:rFonts w:ascii="Cambria" w:hAnsi="Cambria"/>
                <w:sz w:val="16"/>
                <w:szCs w:val="16"/>
              </w:rPr>
              <w:t>Gymnogyps</w:t>
            </w:r>
            <w:proofErr w:type="spellEnd"/>
            <w:r w:rsidRPr="003941DF">
              <w:rPr>
                <w:rFonts w:ascii="Cambria" w:hAnsi="Cambria"/>
                <w:sz w:val="16"/>
                <w:szCs w:val="16"/>
              </w:rPr>
              <w:t xml:space="preserve"> </w:t>
            </w:r>
            <w:proofErr w:type="spellStart"/>
            <w:r w:rsidRPr="003941DF">
              <w:rPr>
                <w:rFonts w:ascii="Cambria" w:hAnsi="Cambria"/>
                <w:sz w:val="16"/>
                <w:szCs w:val="16"/>
              </w:rPr>
              <w:t>californianus</w:t>
            </w:r>
            <w:proofErr w:type="spellEnd"/>
            <w:r w:rsidRPr="003941DF">
              <w:rPr>
                <w:rFonts w:ascii="Cambria" w:hAnsi="Cambria"/>
                <w:sz w:val="16"/>
                <w:szCs w:val="16"/>
              </w:rPr>
              <w:t xml:space="preserve"> microbiome raw sequence reads</w:t>
            </w:r>
          </w:p>
        </w:tc>
        <w:tc>
          <w:tcPr>
            <w:tcW w:w="1040" w:type="dxa"/>
          </w:tcPr>
          <w:p w14:paraId="57C441AE" w14:textId="77777777" w:rsidR="00B467C7" w:rsidRPr="003941DF" w:rsidRDefault="00B467C7" w:rsidP="006C3205">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3941DF">
              <w:rPr>
                <w:rFonts w:ascii="Cambria" w:hAnsi="Cambria"/>
                <w:sz w:val="16"/>
                <w:szCs w:val="16"/>
              </w:rPr>
              <w:t>Los Alamos National Laboratory</w:t>
            </w:r>
          </w:p>
        </w:tc>
        <w:tc>
          <w:tcPr>
            <w:tcW w:w="949" w:type="dxa"/>
          </w:tcPr>
          <w:p w14:paraId="1F189D29" w14:textId="77777777" w:rsidR="00B467C7" w:rsidRPr="003941DF" w:rsidRDefault="00B467C7" w:rsidP="006C3205">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3941DF">
              <w:rPr>
                <w:rFonts w:ascii="Cambria" w:hAnsi="Cambria"/>
                <w:sz w:val="16"/>
                <w:szCs w:val="16"/>
              </w:rPr>
              <w:t>California condor fecal</w:t>
            </w:r>
          </w:p>
        </w:tc>
      </w:tr>
      <w:tr w:rsidR="00B467C7" w:rsidRPr="003941DF" w14:paraId="4215E4F1" w14:textId="77777777" w:rsidTr="006C3205">
        <w:trPr>
          <w:trHeight w:val="300"/>
        </w:trPr>
        <w:tc>
          <w:tcPr>
            <w:cnfStyle w:val="001000000000" w:firstRow="0" w:lastRow="0" w:firstColumn="1" w:lastColumn="0" w:oddVBand="0" w:evenVBand="0" w:oddHBand="0" w:evenHBand="0" w:firstRowFirstColumn="0" w:firstRowLastColumn="0" w:lastRowFirstColumn="0" w:lastRowLastColumn="0"/>
            <w:tcW w:w="939" w:type="dxa"/>
            <w:noWrap/>
            <w:hideMark/>
          </w:tcPr>
          <w:p w14:paraId="76DB0432" w14:textId="77777777" w:rsidR="00B467C7" w:rsidRPr="003941DF" w:rsidRDefault="00B467C7" w:rsidP="006C3205">
            <w:pPr>
              <w:contextualSpacing/>
              <w:rPr>
                <w:rFonts w:ascii="Cambria" w:hAnsi="Cambria"/>
                <w:b w:val="0"/>
                <w:sz w:val="16"/>
                <w:szCs w:val="16"/>
              </w:rPr>
            </w:pPr>
            <w:r w:rsidRPr="003941DF">
              <w:rPr>
                <w:rFonts w:ascii="Cambria" w:hAnsi="Cambria"/>
                <w:b w:val="0"/>
                <w:sz w:val="16"/>
                <w:szCs w:val="16"/>
              </w:rPr>
              <w:t>ERP006046</w:t>
            </w:r>
          </w:p>
        </w:tc>
        <w:tc>
          <w:tcPr>
            <w:tcW w:w="4443" w:type="dxa"/>
            <w:gridSpan w:val="2"/>
            <w:noWrap/>
            <w:hideMark/>
          </w:tcPr>
          <w:p w14:paraId="4B3CF98F" w14:textId="77777777" w:rsidR="00B467C7" w:rsidRPr="003941DF" w:rsidRDefault="00B467C7" w:rsidP="006C3205">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3941DF">
              <w:rPr>
                <w:rFonts w:ascii="Cambria" w:hAnsi="Cambria"/>
                <w:sz w:val="16"/>
                <w:szCs w:val="16"/>
              </w:rPr>
              <w:t>Virus_Discovery_for_Vietnam_Initiative_on_Zoonotic_Infections__VIZIONS_</w:t>
            </w:r>
          </w:p>
        </w:tc>
        <w:tc>
          <w:tcPr>
            <w:tcW w:w="1040" w:type="dxa"/>
          </w:tcPr>
          <w:p w14:paraId="7D3EC57A" w14:textId="77777777" w:rsidR="00B467C7" w:rsidRPr="003941DF" w:rsidRDefault="00B467C7" w:rsidP="006C3205">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3941DF">
              <w:rPr>
                <w:rFonts w:ascii="Cambria" w:hAnsi="Cambria"/>
                <w:sz w:val="16"/>
                <w:szCs w:val="16"/>
              </w:rPr>
              <w:t>Vietnam</w:t>
            </w:r>
          </w:p>
        </w:tc>
        <w:tc>
          <w:tcPr>
            <w:tcW w:w="949" w:type="dxa"/>
          </w:tcPr>
          <w:p w14:paraId="6C2AD40D" w14:textId="77777777" w:rsidR="00B467C7" w:rsidRPr="003941DF" w:rsidRDefault="00B467C7" w:rsidP="006C3205">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3941DF">
              <w:rPr>
                <w:rFonts w:ascii="Cambria" w:hAnsi="Cambria"/>
                <w:sz w:val="16"/>
                <w:szCs w:val="16"/>
              </w:rPr>
              <w:t>viral metagenome</w:t>
            </w:r>
          </w:p>
        </w:tc>
      </w:tr>
      <w:tr w:rsidR="00B467C7" w:rsidRPr="003941DF" w14:paraId="55DFB83D" w14:textId="77777777" w:rsidTr="006C32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9" w:type="dxa"/>
            <w:noWrap/>
            <w:hideMark/>
          </w:tcPr>
          <w:p w14:paraId="5CFCD2E2" w14:textId="77777777" w:rsidR="00B467C7" w:rsidRPr="003941DF" w:rsidRDefault="00B467C7" w:rsidP="006C3205">
            <w:pPr>
              <w:contextualSpacing/>
              <w:rPr>
                <w:rFonts w:ascii="Cambria" w:hAnsi="Cambria"/>
                <w:b w:val="0"/>
                <w:sz w:val="16"/>
                <w:szCs w:val="16"/>
              </w:rPr>
            </w:pPr>
            <w:r w:rsidRPr="003941DF">
              <w:rPr>
                <w:rFonts w:ascii="Cambria" w:hAnsi="Cambria"/>
                <w:b w:val="0"/>
                <w:sz w:val="16"/>
                <w:szCs w:val="16"/>
              </w:rPr>
              <w:t>ERP001956</w:t>
            </w:r>
          </w:p>
        </w:tc>
        <w:tc>
          <w:tcPr>
            <w:tcW w:w="4443" w:type="dxa"/>
            <w:gridSpan w:val="2"/>
            <w:noWrap/>
            <w:hideMark/>
          </w:tcPr>
          <w:p w14:paraId="6A330011" w14:textId="77777777" w:rsidR="00B467C7" w:rsidRPr="003941DF" w:rsidRDefault="00B467C7" w:rsidP="006C3205">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3941DF">
              <w:rPr>
                <w:rFonts w:ascii="Cambria" w:hAnsi="Cambria"/>
                <w:sz w:val="16"/>
                <w:szCs w:val="16"/>
              </w:rPr>
              <w:t>Diagnostic Metagenomics: A Culture-Independent Approach to the Investigation of Bacterial Infections</w:t>
            </w:r>
          </w:p>
        </w:tc>
        <w:tc>
          <w:tcPr>
            <w:tcW w:w="1040" w:type="dxa"/>
          </w:tcPr>
          <w:p w14:paraId="41966F75" w14:textId="77777777" w:rsidR="00B467C7" w:rsidRPr="003941DF" w:rsidRDefault="00B467C7" w:rsidP="006C3205">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3941DF">
              <w:rPr>
                <w:rFonts w:ascii="Cambria" w:hAnsi="Cambria"/>
                <w:sz w:val="16"/>
                <w:szCs w:val="16"/>
              </w:rPr>
              <w:t>Germany</w:t>
            </w:r>
          </w:p>
        </w:tc>
        <w:tc>
          <w:tcPr>
            <w:tcW w:w="949" w:type="dxa"/>
          </w:tcPr>
          <w:p w14:paraId="433EA8D4" w14:textId="77777777" w:rsidR="00B467C7" w:rsidRPr="003941DF" w:rsidRDefault="00B467C7" w:rsidP="006C3205">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3941DF">
              <w:rPr>
                <w:rFonts w:ascii="Cambria" w:hAnsi="Cambria"/>
                <w:sz w:val="16"/>
                <w:szCs w:val="16"/>
              </w:rPr>
              <w:t>human fecal</w:t>
            </w:r>
          </w:p>
        </w:tc>
      </w:tr>
      <w:tr w:rsidR="00B467C7" w:rsidRPr="003941DF" w14:paraId="3FEB5C58" w14:textId="77777777" w:rsidTr="006C3205">
        <w:trPr>
          <w:trHeight w:val="300"/>
        </w:trPr>
        <w:tc>
          <w:tcPr>
            <w:cnfStyle w:val="001000000000" w:firstRow="0" w:lastRow="0" w:firstColumn="1" w:lastColumn="0" w:oddVBand="0" w:evenVBand="0" w:oddHBand="0" w:evenHBand="0" w:firstRowFirstColumn="0" w:firstRowLastColumn="0" w:lastRowFirstColumn="0" w:lastRowLastColumn="0"/>
            <w:tcW w:w="939" w:type="dxa"/>
            <w:noWrap/>
            <w:hideMark/>
          </w:tcPr>
          <w:p w14:paraId="02ABD33B" w14:textId="77777777" w:rsidR="00B467C7" w:rsidRPr="003941DF" w:rsidRDefault="00B467C7" w:rsidP="006C3205">
            <w:pPr>
              <w:contextualSpacing/>
              <w:rPr>
                <w:rFonts w:ascii="Cambria" w:hAnsi="Cambria"/>
                <w:b w:val="0"/>
                <w:sz w:val="16"/>
                <w:szCs w:val="16"/>
              </w:rPr>
            </w:pPr>
            <w:r w:rsidRPr="003941DF">
              <w:rPr>
                <w:rFonts w:ascii="Cambria" w:hAnsi="Cambria"/>
                <w:b w:val="0"/>
                <w:sz w:val="16"/>
                <w:szCs w:val="16"/>
              </w:rPr>
              <w:t>SRP051511</w:t>
            </w:r>
          </w:p>
        </w:tc>
        <w:tc>
          <w:tcPr>
            <w:tcW w:w="4443" w:type="dxa"/>
            <w:gridSpan w:val="2"/>
            <w:noWrap/>
            <w:hideMark/>
          </w:tcPr>
          <w:p w14:paraId="14D33476" w14:textId="77777777" w:rsidR="00B467C7" w:rsidRPr="003941DF" w:rsidRDefault="00B467C7" w:rsidP="006C3205">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3941DF">
              <w:rPr>
                <w:rFonts w:ascii="Cambria" w:hAnsi="Cambria"/>
                <w:sz w:val="16"/>
                <w:szCs w:val="16"/>
              </w:rPr>
              <w:t>New York City MTA subway samples Metagenome</w:t>
            </w:r>
          </w:p>
        </w:tc>
        <w:tc>
          <w:tcPr>
            <w:tcW w:w="1040" w:type="dxa"/>
          </w:tcPr>
          <w:p w14:paraId="059044ED" w14:textId="77777777" w:rsidR="00B467C7" w:rsidRPr="003941DF" w:rsidRDefault="00B467C7" w:rsidP="006C3205">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3941DF">
              <w:rPr>
                <w:rFonts w:ascii="Cambria" w:hAnsi="Cambria"/>
                <w:sz w:val="16"/>
                <w:szCs w:val="16"/>
              </w:rPr>
              <w:t>New York City</w:t>
            </w:r>
          </w:p>
        </w:tc>
        <w:tc>
          <w:tcPr>
            <w:tcW w:w="949" w:type="dxa"/>
          </w:tcPr>
          <w:p w14:paraId="0AB0E91B" w14:textId="77777777" w:rsidR="00B467C7" w:rsidRPr="003941DF" w:rsidRDefault="00B467C7" w:rsidP="006C3205">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3941DF">
              <w:rPr>
                <w:rFonts w:ascii="Cambria" w:hAnsi="Cambria"/>
                <w:sz w:val="16"/>
                <w:szCs w:val="16"/>
              </w:rPr>
              <w:t>subway samples</w:t>
            </w:r>
          </w:p>
        </w:tc>
      </w:tr>
      <w:tr w:rsidR="00B467C7" w:rsidRPr="003941DF" w14:paraId="2033B482" w14:textId="77777777" w:rsidTr="006C32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9" w:type="dxa"/>
            <w:noWrap/>
            <w:hideMark/>
          </w:tcPr>
          <w:p w14:paraId="434263E6" w14:textId="77777777" w:rsidR="00B467C7" w:rsidRPr="003941DF" w:rsidRDefault="00B467C7" w:rsidP="006C3205">
            <w:pPr>
              <w:contextualSpacing/>
              <w:rPr>
                <w:rFonts w:ascii="Cambria" w:hAnsi="Cambria"/>
                <w:b w:val="0"/>
                <w:sz w:val="16"/>
                <w:szCs w:val="16"/>
              </w:rPr>
            </w:pPr>
            <w:r w:rsidRPr="003941DF">
              <w:rPr>
                <w:rFonts w:ascii="Cambria" w:hAnsi="Cambria"/>
                <w:b w:val="0"/>
                <w:sz w:val="16"/>
                <w:szCs w:val="16"/>
              </w:rPr>
              <w:t>ERP012929</w:t>
            </w:r>
          </w:p>
        </w:tc>
        <w:tc>
          <w:tcPr>
            <w:tcW w:w="4443" w:type="dxa"/>
            <w:gridSpan w:val="2"/>
            <w:noWrap/>
            <w:hideMark/>
          </w:tcPr>
          <w:p w14:paraId="64FF56C7" w14:textId="77777777" w:rsidR="00B467C7" w:rsidRPr="003941DF" w:rsidRDefault="00B467C7" w:rsidP="006C3205">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3941DF">
              <w:rPr>
                <w:rFonts w:ascii="Cambria" w:hAnsi="Cambria"/>
                <w:sz w:val="16"/>
                <w:szCs w:val="16"/>
              </w:rPr>
              <w:t>Towards personalized nutrition by prediction of glycemic responses</w:t>
            </w:r>
          </w:p>
        </w:tc>
        <w:tc>
          <w:tcPr>
            <w:tcW w:w="1040" w:type="dxa"/>
          </w:tcPr>
          <w:p w14:paraId="32B10389" w14:textId="77777777" w:rsidR="00B467C7" w:rsidRPr="003941DF" w:rsidRDefault="00B467C7" w:rsidP="006C3205">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3941DF">
              <w:rPr>
                <w:rFonts w:ascii="Cambria" w:hAnsi="Cambria"/>
                <w:sz w:val="16"/>
                <w:szCs w:val="16"/>
              </w:rPr>
              <w:t>Israel</w:t>
            </w:r>
          </w:p>
        </w:tc>
        <w:tc>
          <w:tcPr>
            <w:tcW w:w="949" w:type="dxa"/>
          </w:tcPr>
          <w:p w14:paraId="4BE1602E" w14:textId="77777777" w:rsidR="00B467C7" w:rsidRPr="003941DF" w:rsidRDefault="00B467C7" w:rsidP="006C3205">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3941DF">
              <w:rPr>
                <w:rFonts w:ascii="Cambria" w:hAnsi="Cambria"/>
                <w:sz w:val="16"/>
                <w:szCs w:val="16"/>
              </w:rPr>
              <w:t>human fecal</w:t>
            </w:r>
          </w:p>
        </w:tc>
      </w:tr>
      <w:tr w:rsidR="00B467C7" w:rsidRPr="003941DF" w14:paraId="600590C7" w14:textId="77777777" w:rsidTr="006C3205">
        <w:trPr>
          <w:trHeight w:val="300"/>
        </w:trPr>
        <w:tc>
          <w:tcPr>
            <w:cnfStyle w:val="001000000000" w:firstRow="0" w:lastRow="0" w:firstColumn="1" w:lastColumn="0" w:oddVBand="0" w:evenVBand="0" w:oddHBand="0" w:evenHBand="0" w:firstRowFirstColumn="0" w:firstRowLastColumn="0" w:lastRowFirstColumn="0" w:lastRowLastColumn="0"/>
            <w:tcW w:w="939" w:type="dxa"/>
            <w:noWrap/>
            <w:hideMark/>
          </w:tcPr>
          <w:p w14:paraId="7AA09300" w14:textId="77777777" w:rsidR="00B467C7" w:rsidRPr="003941DF" w:rsidRDefault="00B467C7" w:rsidP="006C3205">
            <w:pPr>
              <w:contextualSpacing/>
              <w:rPr>
                <w:rFonts w:ascii="Cambria" w:hAnsi="Cambria"/>
                <w:b w:val="0"/>
                <w:sz w:val="16"/>
                <w:szCs w:val="16"/>
              </w:rPr>
            </w:pPr>
            <w:r w:rsidRPr="003941DF">
              <w:rPr>
                <w:rFonts w:ascii="Cambria" w:hAnsi="Cambria"/>
                <w:b w:val="0"/>
                <w:sz w:val="16"/>
                <w:szCs w:val="16"/>
              </w:rPr>
              <w:t>SRP040146</w:t>
            </w:r>
          </w:p>
        </w:tc>
        <w:tc>
          <w:tcPr>
            <w:tcW w:w="4443" w:type="dxa"/>
            <w:gridSpan w:val="2"/>
            <w:noWrap/>
            <w:hideMark/>
          </w:tcPr>
          <w:p w14:paraId="7D34548B" w14:textId="77777777" w:rsidR="00B467C7" w:rsidRPr="003941DF" w:rsidRDefault="00B467C7" w:rsidP="006C3205">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3941DF">
              <w:rPr>
                <w:rFonts w:ascii="Cambria" w:hAnsi="Cambria"/>
                <w:sz w:val="16"/>
                <w:szCs w:val="16"/>
              </w:rPr>
              <w:t>C</w:t>
            </w:r>
            <w:r>
              <w:rPr>
                <w:rFonts w:ascii="Cambria" w:hAnsi="Cambria"/>
                <w:sz w:val="16"/>
                <w:szCs w:val="16"/>
              </w:rPr>
              <w:t xml:space="preserve">lostridium </w:t>
            </w:r>
            <w:r w:rsidRPr="003941DF">
              <w:rPr>
                <w:rFonts w:ascii="Cambria" w:hAnsi="Cambria"/>
                <w:sz w:val="16"/>
                <w:szCs w:val="16"/>
              </w:rPr>
              <w:t>diff</w:t>
            </w:r>
            <w:r>
              <w:rPr>
                <w:rFonts w:ascii="Cambria" w:hAnsi="Cambria"/>
                <w:sz w:val="16"/>
                <w:szCs w:val="16"/>
              </w:rPr>
              <w:t>icile</w:t>
            </w:r>
            <w:r w:rsidRPr="003941DF">
              <w:rPr>
                <w:rFonts w:ascii="Cambria" w:hAnsi="Cambria"/>
                <w:sz w:val="16"/>
                <w:szCs w:val="16"/>
              </w:rPr>
              <w:t xml:space="preserve"> FMT</w:t>
            </w:r>
          </w:p>
        </w:tc>
        <w:tc>
          <w:tcPr>
            <w:tcW w:w="1040" w:type="dxa"/>
          </w:tcPr>
          <w:p w14:paraId="5B9C47EA" w14:textId="77777777" w:rsidR="00B467C7" w:rsidRPr="003941DF" w:rsidRDefault="00B467C7" w:rsidP="006C3205">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3941DF">
              <w:rPr>
                <w:rFonts w:ascii="Cambria" w:hAnsi="Cambria"/>
                <w:sz w:val="16"/>
                <w:szCs w:val="16"/>
              </w:rPr>
              <w:t>Massachusetts</w:t>
            </w:r>
          </w:p>
        </w:tc>
        <w:tc>
          <w:tcPr>
            <w:tcW w:w="949" w:type="dxa"/>
          </w:tcPr>
          <w:p w14:paraId="157FB9BF" w14:textId="77777777" w:rsidR="00B467C7" w:rsidRPr="003941DF" w:rsidRDefault="00B467C7" w:rsidP="006C3205">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3941DF">
              <w:rPr>
                <w:rFonts w:ascii="Cambria" w:hAnsi="Cambria"/>
                <w:sz w:val="16"/>
                <w:szCs w:val="16"/>
              </w:rPr>
              <w:t>human fecal</w:t>
            </w:r>
          </w:p>
        </w:tc>
      </w:tr>
      <w:tr w:rsidR="00B467C7" w:rsidRPr="003941DF" w14:paraId="6F002277" w14:textId="77777777" w:rsidTr="006C32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9" w:type="dxa"/>
            <w:noWrap/>
            <w:hideMark/>
          </w:tcPr>
          <w:p w14:paraId="50900B91" w14:textId="77777777" w:rsidR="00B467C7" w:rsidRPr="003941DF" w:rsidRDefault="00B467C7" w:rsidP="006C3205">
            <w:pPr>
              <w:contextualSpacing/>
              <w:rPr>
                <w:rFonts w:ascii="Cambria" w:hAnsi="Cambria"/>
                <w:b w:val="0"/>
                <w:sz w:val="16"/>
                <w:szCs w:val="16"/>
              </w:rPr>
            </w:pPr>
            <w:r w:rsidRPr="003941DF">
              <w:rPr>
                <w:rFonts w:ascii="Cambria" w:hAnsi="Cambria"/>
                <w:b w:val="0"/>
                <w:sz w:val="16"/>
                <w:szCs w:val="16"/>
              </w:rPr>
              <w:t>SRP115494</w:t>
            </w:r>
          </w:p>
        </w:tc>
        <w:tc>
          <w:tcPr>
            <w:tcW w:w="4443" w:type="dxa"/>
            <w:gridSpan w:val="2"/>
            <w:noWrap/>
            <w:hideMark/>
          </w:tcPr>
          <w:p w14:paraId="41189B62" w14:textId="77777777" w:rsidR="00B467C7" w:rsidRPr="003941DF" w:rsidRDefault="00B467C7" w:rsidP="006C3205">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3941DF">
              <w:rPr>
                <w:rFonts w:ascii="Cambria" w:hAnsi="Cambria"/>
                <w:sz w:val="16"/>
                <w:szCs w:val="16"/>
              </w:rPr>
              <w:t xml:space="preserve">Longitudinal </w:t>
            </w:r>
            <w:proofErr w:type="spellStart"/>
            <w:r w:rsidRPr="003941DF">
              <w:rPr>
                <w:rFonts w:ascii="Cambria" w:hAnsi="Cambria"/>
                <w:sz w:val="16"/>
                <w:szCs w:val="16"/>
              </w:rPr>
              <w:t>Multi'omics</w:t>
            </w:r>
            <w:proofErr w:type="spellEnd"/>
            <w:r w:rsidRPr="003941DF">
              <w:rPr>
                <w:rFonts w:ascii="Cambria" w:hAnsi="Cambria"/>
                <w:sz w:val="16"/>
                <w:szCs w:val="16"/>
              </w:rPr>
              <w:t xml:space="preserve"> of the Human Microbiome in Inflammatory Bowel Disease</w:t>
            </w:r>
          </w:p>
        </w:tc>
        <w:tc>
          <w:tcPr>
            <w:tcW w:w="1040" w:type="dxa"/>
          </w:tcPr>
          <w:p w14:paraId="680DD30B" w14:textId="77777777" w:rsidR="00B467C7" w:rsidRPr="003941DF" w:rsidRDefault="00B467C7" w:rsidP="006C3205">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3941DF">
              <w:rPr>
                <w:rFonts w:ascii="Cambria" w:hAnsi="Cambria"/>
                <w:sz w:val="16"/>
                <w:szCs w:val="16"/>
              </w:rPr>
              <w:t>Massachusetts</w:t>
            </w:r>
          </w:p>
        </w:tc>
        <w:tc>
          <w:tcPr>
            <w:tcW w:w="949" w:type="dxa"/>
          </w:tcPr>
          <w:p w14:paraId="75664208" w14:textId="77777777" w:rsidR="00B467C7" w:rsidRPr="003941DF" w:rsidRDefault="00B467C7" w:rsidP="006C3205">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Pr>
                <w:rFonts w:ascii="Cambria" w:hAnsi="Cambria"/>
                <w:sz w:val="16"/>
                <w:szCs w:val="16"/>
              </w:rPr>
              <w:t>Human fecal</w:t>
            </w:r>
          </w:p>
        </w:tc>
      </w:tr>
      <w:tr w:rsidR="00B467C7" w:rsidRPr="003941DF" w14:paraId="5628BCAC" w14:textId="77777777" w:rsidTr="006C3205">
        <w:trPr>
          <w:trHeight w:val="300"/>
        </w:trPr>
        <w:tc>
          <w:tcPr>
            <w:cnfStyle w:val="001000000000" w:firstRow="0" w:lastRow="0" w:firstColumn="1" w:lastColumn="0" w:oddVBand="0" w:evenVBand="0" w:oddHBand="0" w:evenHBand="0" w:firstRowFirstColumn="0" w:firstRowLastColumn="0" w:lastRowFirstColumn="0" w:lastRowLastColumn="0"/>
            <w:tcW w:w="939" w:type="dxa"/>
            <w:noWrap/>
            <w:hideMark/>
          </w:tcPr>
          <w:p w14:paraId="73372F48" w14:textId="77777777" w:rsidR="00B467C7" w:rsidRPr="003941DF" w:rsidRDefault="00B467C7" w:rsidP="006C3205">
            <w:pPr>
              <w:contextualSpacing/>
              <w:rPr>
                <w:rFonts w:ascii="Cambria" w:hAnsi="Cambria"/>
                <w:b w:val="0"/>
                <w:sz w:val="16"/>
                <w:szCs w:val="16"/>
              </w:rPr>
            </w:pPr>
            <w:r w:rsidRPr="003941DF">
              <w:rPr>
                <w:rFonts w:ascii="Cambria" w:hAnsi="Cambria"/>
                <w:b w:val="0"/>
                <w:sz w:val="16"/>
                <w:szCs w:val="16"/>
              </w:rPr>
              <w:t> SRP099123</w:t>
            </w:r>
          </w:p>
        </w:tc>
        <w:tc>
          <w:tcPr>
            <w:tcW w:w="4443" w:type="dxa"/>
            <w:gridSpan w:val="2"/>
            <w:noWrap/>
            <w:hideMark/>
          </w:tcPr>
          <w:p w14:paraId="271DC755" w14:textId="77777777" w:rsidR="00B467C7" w:rsidRPr="003941DF" w:rsidRDefault="00B467C7" w:rsidP="006C3205">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3941DF">
              <w:rPr>
                <w:rFonts w:ascii="Cambria" w:hAnsi="Cambria"/>
                <w:sz w:val="16"/>
                <w:szCs w:val="16"/>
              </w:rPr>
              <w:t>Metagenomic analysis of gut microbiota in sows and piglets</w:t>
            </w:r>
          </w:p>
        </w:tc>
        <w:tc>
          <w:tcPr>
            <w:tcW w:w="1040" w:type="dxa"/>
          </w:tcPr>
          <w:p w14:paraId="3C74CA31" w14:textId="77777777" w:rsidR="00B467C7" w:rsidRPr="003941DF" w:rsidRDefault="00B467C7" w:rsidP="006C3205">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3941DF">
              <w:rPr>
                <w:rFonts w:ascii="Cambria" w:hAnsi="Cambria"/>
                <w:sz w:val="16"/>
                <w:szCs w:val="16"/>
              </w:rPr>
              <w:t>Freie</w:t>
            </w:r>
            <w:proofErr w:type="spellEnd"/>
            <w:r w:rsidRPr="003941DF">
              <w:rPr>
                <w:rFonts w:ascii="Cambria" w:hAnsi="Cambria"/>
                <w:sz w:val="16"/>
                <w:szCs w:val="16"/>
              </w:rPr>
              <w:t xml:space="preserve"> University of Berlin</w:t>
            </w:r>
          </w:p>
        </w:tc>
        <w:tc>
          <w:tcPr>
            <w:tcW w:w="949" w:type="dxa"/>
          </w:tcPr>
          <w:p w14:paraId="677D8A1F" w14:textId="77777777" w:rsidR="00B467C7" w:rsidRPr="003941DF" w:rsidRDefault="00B467C7" w:rsidP="006C3205">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3941DF">
              <w:rPr>
                <w:rFonts w:ascii="Cambria" w:hAnsi="Cambria"/>
                <w:sz w:val="16"/>
                <w:szCs w:val="16"/>
              </w:rPr>
              <w:t>Pig fecal</w:t>
            </w:r>
          </w:p>
        </w:tc>
      </w:tr>
    </w:tbl>
    <w:p w14:paraId="4032D195" w14:textId="22D111F2" w:rsidR="00CC434A" w:rsidRPr="003941DF" w:rsidRDefault="00B467C7" w:rsidP="003941DF">
      <w:pPr>
        <w:spacing w:line="480" w:lineRule="auto"/>
        <w:rPr>
          <w:rFonts w:ascii="Cambria" w:hAnsi="Cambria"/>
          <w:b/>
          <w:sz w:val="24"/>
          <w:szCs w:val="24"/>
        </w:rPr>
      </w:pPr>
      <w:r>
        <w:rPr>
          <w:rFonts w:ascii="Cambria" w:hAnsi="Cambria"/>
          <w:b/>
          <w:sz w:val="24"/>
          <w:szCs w:val="24"/>
        </w:rPr>
        <w:br w:type="textWrapping" w:clear="all"/>
      </w:r>
    </w:p>
    <w:p w14:paraId="12F2960A" w14:textId="1B3AC10C" w:rsidR="00302F84" w:rsidRPr="003941DF" w:rsidRDefault="00302F84" w:rsidP="003941DF">
      <w:pPr>
        <w:spacing w:line="480" w:lineRule="auto"/>
        <w:rPr>
          <w:rFonts w:ascii="Cambria" w:hAnsi="Cambria"/>
          <w:b/>
          <w:sz w:val="24"/>
          <w:szCs w:val="24"/>
        </w:rPr>
      </w:pPr>
      <w:r w:rsidRPr="003941DF">
        <w:rPr>
          <w:rFonts w:ascii="Cambria" w:hAnsi="Cambria"/>
          <w:b/>
          <w:sz w:val="24"/>
          <w:szCs w:val="24"/>
        </w:rPr>
        <w:br w:type="page"/>
      </w:r>
    </w:p>
    <w:p w14:paraId="4EE615BD" w14:textId="056F12C7" w:rsidR="00A6695F" w:rsidRPr="003941DF" w:rsidRDefault="00E564AD" w:rsidP="003941DF">
      <w:pPr>
        <w:spacing w:line="480" w:lineRule="auto"/>
        <w:rPr>
          <w:rFonts w:ascii="Cambria" w:hAnsi="Cambria"/>
          <w:b/>
          <w:sz w:val="24"/>
          <w:szCs w:val="24"/>
        </w:rPr>
      </w:pPr>
      <w:r>
        <w:rPr>
          <w:rFonts w:ascii="Cambria" w:hAnsi="Cambria"/>
          <w:b/>
          <w:noProof/>
          <w:sz w:val="24"/>
          <w:szCs w:val="24"/>
        </w:rPr>
        <w:lastRenderedPageBreak/>
        <w:drawing>
          <wp:inline distT="0" distB="0" distL="0" distR="0" wp14:anchorId="4696809D" wp14:editId="505B0C71">
            <wp:extent cx="3910519" cy="4080481"/>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545" cy="4095116"/>
                    </a:xfrm>
                    <a:prstGeom prst="rect">
                      <a:avLst/>
                    </a:prstGeom>
                    <a:noFill/>
                    <a:ln>
                      <a:noFill/>
                    </a:ln>
                  </pic:spPr>
                </pic:pic>
              </a:graphicData>
            </a:graphic>
          </wp:inline>
        </w:drawing>
      </w:r>
    </w:p>
    <w:p w14:paraId="3C72D086" w14:textId="2710C822" w:rsidR="00A6695F" w:rsidRPr="003941DF" w:rsidRDefault="00CC434A" w:rsidP="003941DF">
      <w:pPr>
        <w:spacing w:line="480" w:lineRule="auto"/>
        <w:rPr>
          <w:rFonts w:ascii="Cambria" w:hAnsi="Cambria"/>
          <w:b/>
          <w:noProof/>
          <w:sz w:val="24"/>
          <w:szCs w:val="24"/>
        </w:rPr>
      </w:pPr>
      <w:r w:rsidRPr="003941DF">
        <w:rPr>
          <w:rFonts w:ascii="Cambria" w:hAnsi="Cambria"/>
          <w:b/>
          <w:sz w:val="24"/>
          <w:szCs w:val="24"/>
        </w:rPr>
        <w:t xml:space="preserve">Figure </w:t>
      </w:r>
      <w:r w:rsidR="009C680C">
        <w:rPr>
          <w:rFonts w:ascii="Cambria" w:hAnsi="Cambria"/>
          <w:b/>
          <w:sz w:val="24"/>
          <w:szCs w:val="24"/>
        </w:rPr>
        <w:t>S</w:t>
      </w:r>
      <w:r w:rsidRPr="003941DF">
        <w:rPr>
          <w:rFonts w:ascii="Cambria" w:hAnsi="Cambria"/>
          <w:b/>
          <w:sz w:val="24"/>
          <w:szCs w:val="24"/>
        </w:rPr>
        <w:t>1</w:t>
      </w:r>
      <w:r w:rsidR="00A6695F" w:rsidRPr="003941DF">
        <w:rPr>
          <w:rFonts w:ascii="Cambria" w:hAnsi="Cambria"/>
          <w:b/>
          <w:sz w:val="24"/>
          <w:szCs w:val="24"/>
        </w:rPr>
        <w:t xml:space="preserve">. </w:t>
      </w:r>
      <w:proofErr w:type="spellStart"/>
      <w:r w:rsidR="00A6695F" w:rsidRPr="00CD1AE7">
        <w:rPr>
          <w:rFonts w:ascii="Cambria" w:hAnsi="Cambria"/>
          <w:sz w:val="24"/>
          <w:szCs w:val="24"/>
        </w:rPr>
        <w:t>tRNAs</w:t>
      </w:r>
      <w:proofErr w:type="spellEnd"/>
      <w:r w:rsidR="00A6695F" w:rsidRPr="00CD1AE7">
        <w:rPr>
          <w:rFonts w:ascii="Cambria" w:hAnsi="Cambria"/>
          <w:sz w:val="24"/>
          <w:szCs w:val="24"/>
        </w:rPr>
        <w:t xml:space="preserve"> in phage genomes</w:t>
      </w:r>
      <w:r w:rsidR="009C680C">
        <w:rPr>
          <w:rFonts w:ascii="Cambria" w:hAnsi="Cambria"/>
          <w:sz w:val="24"/>
          <w:szCs w:val="24"/>
        </w:rPr>
        <w:t>.</w:t>
      </w:r>
    </w:p>
    <w:p w14:paraId="5E6EE89B" w14:textId="77777777" w:rsidR="00F955D9" w:rsidRDefault="00F955D9">
      <w:pPr>
        <w:rPr>
          <w:rFonts w:ascii="Cambria" w:hAnsi="Cambria"/>
          <w:b/>
          <w:sz w:val="24"/>
          <w:szCs w:val="24"/>
        </w:rPr>
      </w:pPr>
      <w:r>
        <w:rPr>
          <w:rFonts w:ascii="Cambria" w:hAnsi="Cambria"/>
          <w:b/>
          <w:sz w:val="24"/>
          <w:szCs w:val="24"/>
        </w:rPr>
        <w:br w:type="page"/>
      </w:r>
    </w:p>
    <w:p w14:paraId="236FD946" w14:textId="77777777" w:rsidR="00F955D9" w:rsidRDefault="00F955D9" w:rsidP="003941DF">
      <w:pPr>
        <w:spacing w:line="480" w:lineRule="auto"/>
        <w:rPr>
          <w:rFonts w:ascii="Cambria" w:hAnsi="Cambria"/>
          <w:b/>
          <w:sz w:val="24"/>
          <w:szCs w:val="24"/>
        </w:rPr>
      </w:pPr>
      <w:r>
        <w:rPr>
          <w:rFonts w:ascii="Cambria" w:hAnsi="Cambria"/>
          <w:b/>
          <w:noProof/>
          <w:sz w:val="24"/>
          <w:szCs w:val="24"/>
        </w:rPr>
        <w:lastRenderedPageBreak/>
        <w:drawing>
          <wp:inline distT="0" distB="0" distL="0" distR="0" wp14:anchorId="50DD7A2B" wp14:editId="540E1404">
            <wp:extent cx="5953125" cy="704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53125" cy="704850"/>
                    </a:xfrm>
                    <a:prstGeom prst="rect">
                      <a:avLst/>
                    </a:prstGeom>
                    <a:noFill/>
                    <a:ln>
                      <a:noFill/>
                    </a:ln>
                  </pic:spPr>
                </pic:pic>
              </a:graphicData>
            </a:graphic>
          </wp:inline>
        </w:drawing>
      </w:r>
    </w:p>
    <w:p w14:paraId="380CA527" w14:textId="44D0DAB9" w:rsidR="00CC434A" w:rsidRPr="003941DF" w:rsidRDefault="00F955D9" w:rsidP="003941DF">
      <w:pPr>
        <w:spacing w:line="480" w:lineRule="auto"/>
        <w:rPr>
          <w:rFonts w:ascii="Cambria" w:hAnsi="Cambria"/>
          <w:b/>
          <w:sz w:val="24"/>
          <w:szCs w:val="24"/>
        </w:rPr>
      </w:pPr>
      <w:r>
        <w:rPr>
          <w:rFonts w:ascii="Cambria" w:hAnsi="Cambria"/>
          <w:b/>
          <w:sz w:val="24"/>
          <w:szCs w:val="24"/>
        </w:rPr>
        <w:t xml:space="preserve">Figure S2. </w:t>
      </w:r>
      <w:r>
        <w:rPr>
          <w:rFonts w:ascii="Cambria" w:hAnsi="Cambria"/>
          <w:bCs/>
          <w:sz w:val="24"/>
          <w:szCs w:val="24"/>
        </w:rPr>
        <w:t xml:space="preserve">Locus tags for </w:t>
      </w:r>
      <w:proofErr w:type="spellStart"/>
      <w:r>
        <w:rPr>
          <w:rFonts w:ascii="Cambria" w:hAnsi="Cambria"/>
          <w:bCs/>
          <w:sz w:val="24"/>
          <w:szCs w:val="24"/>
        </w:rPr>
        <w:t>Epa</w:t>
      </w:r>
      <w:proofErr w:type="spellEnd"/>
      <w:r>
        <w:rPr>
          <w:rFonts w:ascii="Cambria" w:hAnsi="Cambria"/>
          <w:bCs/>
          <w:sz w:val="24"/>
          <w:szCs w:val="24"/>
        </w:rPr>
        <w:t xml:space="preserve"> genes </w:t>
      </w:r>
      <w:r w:rsidR="005A6387">
        <w:rPr>
          <w:rFonts w:ascii="Cambria" w:hAnsi="Cambria"/>
          <w:bCs/>
          <w:sz w:val="24"/>
          <w:szCs w:val="24"/>
        </w:rPr>
        <w:t xml:space="preserve">that </w:t>
      </w:r>
      <w:r>
        <w:rPr>
          <w:rFonts w:ascii="Cambria" w:hAnsi="Cambria"/>
          <w:bCs/>
          <w:sz w:val="24"/>
          <w:szCs w:val="24"/>
        </w:rPr>
        <w:t>mutat</w:t>
      </w:r>
      <w:r w:rsidR="005A6387">
        <w:rPr>
          <w:rFonts w:ascii="Cambria" w:hAnsi="Cambria"/>
          <w:bCs/>
          <w:sz w:val="24"/>
          <w:szCs w:val="24"/>
        </w:rPr>
        <w:t>ed</w:t>
      </w:r>
      <w:r>
        <w:rPr>
          <w:rFonts w:ascii="Cambria" w:hAnsi="Cambria"/>
          <w:bCs/>
          <w:sz w:val="24"/>
          <w:szCs w:val="24"/>
        </w:rPr>
        <w:t xml:space="preserve"> in </w:t>
      </w:r>
      <w:r w:rsidRPr="00F955D9">
        <w:rPr>
          <w:rFonts w:ascii="Cambria" w:hAnsi="Cambria"/>
          <w:bCs/>
          <w:i/>
          <w:iCs/>
          <w:sz w:val="24"/>
          <w:szCs w:val="24"/>
        </w:rPr>
        <w:t>E. faecalis</w:t>
      </w:r>
      <w:r>
        <w:rPr>
          <w:rFonts w:ascii="Cambria" w:hAnsi="Cambria"/>
          <w:bCs/>
          <w:sz w:val="24"/>
          <w:szCs w:val="24"/>
        </w:rPr>
        <w:t xml:space="preserve"> B3286. Red arrows indicate genes </w:t>
      </w:r>
      <w:r w:rsidR="00C50AEA">
        <w:rPr>
          <w:rFonts w:ascii="Cambria" w:hAnsi="Cambria"/>
          <w:bCs/>
          <w:sz w:val="24"/>
          <w:szCs w:val="24"/>
        </w:rPr>
        <w:t xml:space="preserve">that </w:t>
      </w:r>
      <w:r>
        <w:rPr>
          <w:rFonts w:ascii="Cambria" w:hAnsi="Cambria"/>
          <w:bCs/>
          <w:sz w:val="24"/>
          <w:szCs w:val="24"/>
        </w:rPr>
        <w:t>mutat</w:t>
      </w:r>
      <w:r w:rsidR="00C50AEA">
        <w:rPr>
          <w:rFonts w:ascii="Cambria" w:hAnsi="Cambria"/>
          <w:bCs/>
          <w:sz w:val="24"/>
          <w:szCs w:val="24"/>
        </w:rPr>
        <w:t xml:space="preserve">ed </w:t>
      </w:r>
      <w:r>
        <w:rPr>
          <w:rFonts w:ascii="Cambria" w:hAnsi="Cambria"/>
          <w:bCs/>
          <w:sz w:val="24"/>
          <w:szCs w:val="24"/>
        </w:rPr>
        <w:t xml:space="preserve">when </w:t>
      </w:r>
      <w:r w:rsidR="00E63E3A" w:rsidRPr="00013B53">
        <w:rPr>
          <w:rFonts w:ascii="Cambria" w:hAnsi="Cambria"/>
          <w:bCs/>
          <w:i/>
          <w:iCs/>
          <w:sz w:val="24"/>
          <w:szCs w:val="24"/>
        </w:rPr>
        <w:t>E. faecalis</w:t>
      </w:r>
      <w:r w:rsidR="00E63E3A">
        <w:rPr>
          <w:rFonts w:ascii="Cambria" w:hAnsi="Cambria"/>
          <w:bCs/>
          <w:sz w:val="24"/>
          <w:szCs w:val="24"/>
        </w:rPr>
        <w:t xml:space="preserve"> </w:t>
      </w:r>
      <w:r>
        <w:rPr>
          <w:rFonts w:ascii="Cambria" w:hAnsi="Cambria"/>
          <w:bCs/>
          <w:sz w:val="24"/>
          <w:szCs w:val="24"/>
        </w:rPr>
        <w:t>evolv</w:t>
      </w:r>
      <w:r w:rsidR="00E63E3A">
        <w:rPr>
          <w:rFonts w:ascii="Cambria" w:hAnsi="Cambria"/>
          <w:bCs/>
          <w:sz w:val="24"/>
          <w:szCs w:val="24"/>
        </w:rPr>
        <w:t>ed</w:t>
      </w:r>
      <w:r>
        <w:rPr>
          <w:rFonts w:ascii="Cambria" w:hAnsi="Cambria"/>
          <w:bCs/>
          <w:sz w:val="24"/>
          <w:szCs w:val="24"/>
        </w:rPr>
        <w:t xml:space="preserve"> resistance to </w:t>
      </w:r>
      <w:proofErr w:type="spellStart"/>
      <w:r>
        <w:rPr>
          <w:rFonts w:ascii="Cambria" w:hAnsi="Cambria"/>
          <w:bCs/>
          <w:i/>
          <w:iCs/>
          <w:sz w:val="24"/>
          <w:szCs w:val="24"/>
        </w:rPr>
        <w:t>Brockvirinae</w:t>
      </w:r>
      <w:proofErr w:type="spellEnd"/>
      <w:r>
        <w:rPr>
          <w:rFonts w:ascii="Cambria" w:hAnsi="Cambria"/>
          <w:bCs/>
          <w:i/>
          <w:iCs/>
          <w:sz w:val="24"/>
          <w:szCs w:val="24"/>
        </w:rPr>
        <w:t xml:space="preserve"> </w:t>
      </w:r>
      <w:r>
        <w:rPr>
          <w:rFonts w:ascii="Cambria" w:hAnsi="Cambria"/>
          <w:bCs/>
          <w:sz w:val="24"/>
          <w:szCs w:val="24"/>
        </w:rPr>
        <w:t>phages.</w:t>
      </w:r>
      <w:r w:rsidR="00CC434A" w:rsidRPr="003941DF">
        <w:rPr>
          <w:rFonts w:ascii="Cambria" w:hAnsi="Cambria"/>
          <w:b/>
          <w:sz w:val="24"/>
          <w:szCs w:val="24"/>
        </w:rPr>
        <w:br w:type="page"/>
      </w:r>
    </w:p>
    <w:p w14:paraId="29B798C3" w14:textId="77777777" w:rsidR="00CC434A" w:rsidRPr="003941DF" w:rsidRDefault="00CC434A" w:rsidP="003941DF">
      <w:pPr>
        <w:spacing w:line="480" w:lineRule="auto"/>
        <w:rPr>
          <w:rFonts w:ascii="Cambria" w:hAnsi="Cambria"/>
          <w:b/>
          <w:sz w:val="24"/>
          <w:szCs w:val="24"/>
        </w:rPr>
      </w:pPr>
    </w:p>
    <w:p w14:paraId="0F5AE4B1" w14:textId="7FB923B4" w:rsidR="00302F84" w:rsidRPr="003941DF" w:rsidRDefault="009C680C" w:rsidP="003941DF">
      <w:pPr>
        <w:spacing w:line="480" w:lineRule="auto"/>
        <w:rPr>
          <w:rFonts w:ascii="Cambria" w:hAnsi="Cambria"/>
          <w:b/>
          <w:sz w:val="24"/>
          <w:szCs w:val="24"/>
        </w:rPr>
      </w:pPr>
      <w:r>
        <w:rPr>
          <w:rFonts w:ascii="Cambria" w:hAnsi="Cambria"/>
          <w:b/>
          <w:sz w:val="24"/>
          <w:szCs w:val="24"/>
        </w:rPr>
        <w:t>T</w:t>
      </w:r>
      <w:r w:rsidR="005E4211" w:rsidRPr="003941DF">
        <w:rPr>
          <w:rFonts w:ascii="Cambria" w:hAnsi="Cambria"/>
          <w:b/>
          <w:sz w:val="24"/>
          <w:szCs w:val="24"/>
        </w:rPr>
        <w:t xml:space="preserve">able </w:t>
      </w:r>
      <w:r>
        <w:rPr>
          <w:rFonts w:ascii="Cambria" w:hAnsi="Cambria"/>
          <w:b/>
          <w:sz w:val="24"/>
          <w:szCs w:val="24"/>
        </w:rPr>
        <w:t>S</w:t>
      </w:r>
      <w:r w:rsidR="005E4211" w:rsidRPr="003941DF">
        <w:rPr>
          <w:rFonts w:ascii="Cambria" w:hAnsi="Cambria"/>
          <w:b/>
          <w:sz w:val="24"/>
          <w:szCs w:val="24"/>
        </w:rPr>
        <w:t>1</w:t>
      </w:r>
      <w:r w:rsidR="002411A1" w:rsidRPr="003941DF">
        <w:rPr>
          <w:rFonts w:ascii="Cambria" w:hAnsi="Cambria"/>
          <w:b/>
          <w:sz w:val="24"/>
          <w:szCs w:val="24"/>
        </w:rPr>
        <w:t xml:space="preserve">. </w:t>
      </w:r>
      <w:proofErr w:type="spellStart"/>
      <w:r w:rsidRPr="009C680C">
        <w:rPr>
          <w:rFonts w:ascii="Cambria" w:hAnsi="Cambria"/>
          <w:i/>
          <w:sz w:val="24"/>
          <w:szCs w:val="24"/>
        </w:rPr>
        <w:t>Brockvirinae</w:t>
      </w:r>
      <w:proofErr w:type="spellEnd"/>
      <w:r>
        <w:rPr>
          <w:rFonts w:ascii="Cambria" w:hAnsi="Cambria"/>
          <w:b/>
          <w:sz w:val="24"/>
          <w:szCs w:val="24"/>
        </w:rPr>
        <w:t xml:space="preserve"> </w:t>
      </w:r>
      <w:r>
        <w:rPr>
          <w:rFonts w:ascii="Cambria" w:hAnsi="Cambria"/>
          <w:sz w:val="24"/>
          <w:szCs w:val="24"/>
        </w:rPr>
        <w:t>p</w:t>
      </w:r>
      <w:r w:rsidR="002411A1" w:rsidRPr="009C680C">
        <w:rPr>
          <w:rFonts w:ascii="Cambria" w:hAnsi="Cambria"/>
          <w:sz w:val="24"/>
          <w:szCs w:val="24"/>
        </w:rPr>
        <w:t>hage information</w:t>
      </w:r>
      <w:r>
        <w:rPr>
          <w:rFonts w:ascii="Cambria" w:hAnsi="Cambria"/>
          <w:sz w:val="24"/>
          <w:szCs w:val="24"/>
        </w:rPr>
        <w:t>.</w:t>
      </w:r>
    </w:p>
    <w:tbl>
      <w:tblPr>
        <w:tblW w:w="7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6"/>
        <w:gridCol w:w="1747"/>
        <w:gridCol w:w="1882"/>
        <w:gridCol w:w="1890"/>
      </w:tblGrid>
      <w:tr w:rsidR="006A39CE" w:rsidRPr="009C680C" w14:paraId="3B3B223A" w14:textId="77777777" w:rsidTr="006A39CE">
        <w:trPr>
          <w:trHeight w:val="300"/>
        </w:trPr>
        <w:tc>
          <w:tcPr>
            <w:tcW w:w="1586" w:type="dxa"/>
            <w:shd w:val="clear" w:color="000000" w:fill="000000"/>
            <w:noWrap/>
            <w:vAlign w:val="bottom"/>
            <w:hideMark/>
          </w:tcPr>
          <w:p w14:paraId="7631702F" w14:textId="77777777" w:rsidR="006A39CE" w:rsidRPr="009C680C" w:rsidRDefault="006A39CE" w:rsidP="003941DF">
            <w:pPr>
              <w:spacing w:after="0" w:line="480" w:lineRule="auto"/>
              <w:rPr>
                <w:rFonts w:ascii="Cambria" w:eastAsia="Times New Roman" w:hAnsi="Cambria" w:cs="Calibri"/>
                <w:b/>
                <w:bCs/>
                <w:color w:val="FFFFFF"/>
                <w:sz w:val="20"/>
                <w:szCs w:val="20"/>
              </w:rPr>
            </w:pPr>
            <w:r w:rsidRPr="009C680C">
              <w:rPr>
                <w:rFonts w:ascii="Cambria" w:eastAsia="Times New Roman" w:hAnsi="Cambria" w:cs="Calibri"/>
                <w:b/>
                <w:bCs/>
                <w:color w:val="FFFFFF"/>
                <w:sz w:val="20"/>
                <w:szCs w:val="20"/>
              </w:rPr>
              <w:t>Phage</w:t>
            </w:r>
          </w:p>
        </w:tc>
        <w:tc>
          <w:tcPr>
            <w:tcW w:w="1747" w:type="dxa"/>
            <w:shd w:val="clear" w:color="000000" w:fill="000000"/>
            <w:noWrap/>
            <w:vAlign w:val="bottom"/>
            <w:hideMark/>
          </w:tcPr>
          <w:p w14:paraId="61A9B9ED" w14:textId="2840620A" w:rsidR="006A39CE" w:rsidRPr="009C680C" w:rsidRDefault="006A39CE" w:rsidP="003941DF">
            <w:pPr>
              <w:spacing w:after="0" w:line="480" w:lineRule="auto"/>
              <w:rPr>
                <w:rFonts w:ascii="Cambria" w:eastAsia="Times New Roman" w:hAnsi="Cambria" w:cs="Calibri"/>
                <w:b/>
                <w:bCs/>
                <w:color w:val="FFFFFF"/>
                <w:sz w:val="20"/>
                <w:szCs w:val="20"/>
              </w:rPr>
            </w:pPr>
            <w:r w:rsidRPr="009C680C">
              <w:rPr>
                <w:rFonts w:ascii="Cambria" w:eastAsia="Times New Roman" w:hAnsi="Cambria" w:cs="Calibri"/>
                <w:b/>
                <w:bCs/>
                <w:color w:val="FFFFFF"/>
                <w:sz w:val="20"/>
                <w:szCs w:val="20"/>
              </w:rPr>
              <w:t>genus</w:t>
            </w:r>
          </w:p>
        </w:tc>
        <w:tc>
          <w:tcPr>
            <w:tcW w:w="1882" w:type="dxa"/>
            <w:shd w:val="clear" w:color="000000" w:fill="000000"/>
            <w:noWrap/>
            <w:vAlign w:val="bottom"/>
            <w:hideMark/>
          </w:tcPr>
          <w:p w14:paraId="474EA6DE" w14:textId="77777777" w:rsidR="006A39CE" w:rsidRPr="009C680C" w:rsidRDefault="006A39CE" w:rsidP="003941DF">
            <w:pPr>
              <w:spacing w:after="0" w:line="480" w:lineRule="auto"/>
              <w:rPr>
                <w:rFonts w:ascii="Cambria" w:eastAsia="Times New Roman" w:hAnsi="Cambria" w:cs="Calibri"/>
                <w:b/>
                <w:bCs/>
                <w:color w:val="FFFFFF"/>
                <w:sz w:val="20"/>
                <w:szCs w:val="20"/>
              </w:rPr>
            </w:pPr>
            <w:r w:rsidRPr="009C680C">
              <w:rPr>
                <w:rFonts w:ascii="Cambria" w:eastAsia="Times New Roman" w:hAnsi="Cambria" w:cs="Calibri"/>
                <w:b/>
                <w:bCs/>
                <w:color w:val="FFFFFF"/>
                <w:sz w:val="20"/>
                <w:szCs w:val="20"/>
              </w:rPr>
              <w:t>isolation source</w:t>
            </w:r>
          </w:p>
        </w:tc>
        <w:tc>
          <w:tcPr>
            <w:tcW w:w="1890" w:type="dxa"/>
            <w:shd w:val="clear" w:color="000000" w:fill="000000"/>
            <w:noWrap/>
            <w:vAlign w:val="bottom"/>
            <w:hideMark/>
          </w:tcPr>
          <w:p w14:paraId="2F647076" w14:textId="77777777" w:rsidR="006A39CE" w:rsidRPr="009C680C" w:rsidRDefault="006A39CE" w:rsidP="003941DF">
            <w:pPr>
              <w:spacing w:after="0" w:line="480" w:lineRule="auto"/>
              <w:rPr>
                <w:rFonts w:ascii="Cambria" w:eastAsia="Times New Roman" w:hAnsi="Cambria" w:cs="Calibri"/>
                <w:b/>
                <w:bCs/>
                <w:color w:val="FFFFFF"/>
                <w:sz w:val="20"/>
                <w:szCs w:val="20"/>
              </w:rPr>
            </w:pPr>
            <w:proofErr w:type="spellStart"/>
            <w:r w:rsidRPr="009C680C">
              <w:rPr>
                <w:rFonts w:ascii="Cambria" w:eastAsia="Times New Roman" w:hAnsi="Cambria" w:cs="Calibri"/>
                <w:b/>
                <w:bCs/>
                <w:color w:val="FFFFFF"/>
                <w:sz w:val="20"/>
                <w:szCs w:val="20"/>
              </w:rPr>
              <w:t>Genbank</w:t>
            </w:r>
            <w:proofErr w:type="spellEnd"/>
          </w:p>
        </w:tc>
      </w:tr>
      <w:tr w:rsidR="00A6695F" w:rsidRPr="009C680C" w14:paraId="5903F8A3" w14:textId="77777777" w:rsidTr="006A0B3C">
        <w:trPr>
          <w:trHeight w:val="300"/>
        </w:trPr>
        <w:tc>
          <w:tcPr>
            <w:tcW w:w="1586" w:type="dxa"/>
            <w:shd w:val="clear" w:color="auto" w:fill="auto"/>
            <w:noWrap/>
            <w:vAlign w:val="center"/>
            <w:hideMark/>
          </w:tcPr>
          <w:p w14:paraId="669CF039" w14:textId="6FA16E6D" w:rsidR="00A6695F" w:rsidRPr="009C680C" w:rsidRDefault="00A6695F" w:rsidP="003941DF">
            <w:pPr>
              <w:spacing w:after="0" w:line="480" w:lineRule="auto"/>
              <w:rPr>
                <w:rFonts w:ascii="Cambria" w:eastAsia="Times New Roman" w:hAnsi="Cambria" w:cs="Calibri"/>
                <w:color w:val="000000"/>
                <w:sz w:val="20"/>
                <w:szCs w:val="20"/>
              </w:rPr>
            </w:pPr>
            <w:proofErr w:type="spellStart"/>
            <w:r w:rsidRPr="009C680C">
              <w:rPr>
                <w:rFonts w:ascii="Cambria" w:hAnsi="Cambria" w:cs="Calibri"/>
                <w:color w:val="000000"/>
                <w:sz w:val="20"/>
                <w:szCs w:val="20"/>
              </w:rPr>
              <w:t>vB_OCPT_Bob</w:t>
            </w:r>
            <w:proofErr w:type="spellEnd"/>
          </w:p>
        </w:tc>
        <w:tc>
          <w:tcPr>
            <w:tcW w:w="1747" w:type="dxa"/>
            <w:shd w:val="clear" w:color="auto" w:fill="auto"/>
            <w:noWrap/>
            <w:vAlign w:val="bottom"/>
            <w:hideMark/>
          </w:tcPr>
          <w:p w14:paraId="2DB89CCA" w14:textId="1EF427FE" w:rsidR="00A6695F" w:rsidRPr="009C680C" w:rsidRDefault="00A6695F" w:rsidP="003941DF">
            <w:pPr>
              <w:spacing w:after="0" w:line="480" w:lineRule="auto"/>
              <w:rPr>
                <w:rFonts w:ascii="Cambria" w:eastAsia="Times New Roman" w:hAnsi="Cambria" w:cs="Calibri"/>
                <w:color w:val="000000"/>
                <w:sz w:val="20"/>
                <w:szCs w:val="20"/>
              </w:rPr>
            </w:pPr>
            <w:proofErr w:type="spellStart"/>
            <w:r w:rsidRPr="009C680C">
              <w:rPr>
                <w:rFonts w:ascii="Cambria" w:eastAsia="Times New Roman" w:hAnsi="Cambria" w:cs="Calibri"/>
                <w:color w:val="000000"/>
                <w:sz w:val="20"/>
                <w:szCs w:val="20"/>
              </w:rPr>
              <w:t>Kochikohdavirus</w:t>
            </w:r>
            <w:proofErr w:type="spellEnd"/>
          </w:p>
        </w:tc>
        <w:tc>
          <w:tcPr>
            <w:tcW w:w="1882" w:type="dxa"/>
            <w:shd w:val="clear" w:color="auto" w:fill="auto"/>
            <w:noWrap/>
            <w:hideMark/>
          </w:tcPr>
          <w:p w14:paraId="1E63C24F" w14:textId="3BFCBBCC" w:rsidR="00A6695F" w:rsidRPr="009C680C" w:rsidRDefault="00A6695F" w:rsidP="003941DF">
            <w:pPr>
              <w:spacing w:after="0" w:line="48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Escondido sewage</w:t>
            </w:r>
          </w:p>
        </w:tc>
        <w:tc>
          <w:tcPr>
            <w:tcW w:w="1890" w:type="dxa"/>
            <w:shd w:val="clear" w:color="auto" w:fill="auto"/>
            <w:noWrap/>
            <w:vAlign w:val="bottom"/>
            <w:hideMark/>
          </w:tcPr>
          <w:p w14:paraId="74220AC4" w14:textId="77777777" w:rsidR="00A6695F" w:rsidRPr="009C680C" w:rsidRDefault="00A6695F" w:rsidP="003941DF">
            <w:pPr>
              <w:spacing w:after="0" w:line="480" w:lineRule="auto"/>
              <w:rPr>
                <w:rFonts w:ascii="Cambria" w:eastAsia="Times New Roman" w:hAnsi="Cambria" w:cs="Calibri"/>
                <w:color w:val="000000"/>
                <w:sz w:val="20"/>
                <w:szCs w:val="20"/>
              </w:rPr>
            </w:pPr>
          </w:p>
        </w:tc>
      </w:tr>
      <w:tr w:rsidR="00A6695F" w:rsidRPr="009C680C" w14:paraId="0A4EBCF9" w14:textId="77777777" w:rsidTr="006A0B3C">
        <w:trPr>
          <w:trHeight w:val="300"/>
        </w:trPr>
        <w:tc>
          <w:tcPr>
            <w:tcW w:w="1586" w:type="dxa"/>
            <w:shd w:val="clear" w:color="auto" w:fill="auto"/>
            <w:noWrap/>
            <w:vAlign w:val="center"/>
            <w:hideMark/>
          </w:tcPr>
          <w:p w14:paraId="086673BD" w14:textId="31F450D9" w:rsidR="00A6695F" w:rsidRPr="009C680C" w:rsidRDefault="00A6695F" w:rsidP="003941DF">
            <w:pPr>
              <w:spacing w:after="0" w:line="480" w:lineRule="auto"/>
              <w:rPr>
                <w:rFonts w:ascii="Cambria" w:eastAsia="Times New Roman" w:hAnsi="Cambria" w:cs="Calibri"/>
                <w:color w:val="000000"/>
                <w:sz w:val="20"/>
                <w:szCs w:val="20"/>
              </w:rPr>
            </w:pPr>
            <w:proofErr w:type="spellStart"/>
            <w:r w:rsidRPr="009C680C">
              <w:rPr>
                <w:rFonts w:ascii="Cambria" w:hAnsi="Cambria" w:cs="Calibri"/>
                <w:color w:val="000000"/>
                <w:sz w:val="20"/>
                <w:szCs w:val="20"/>
              </w:rPr>
              <w:t>vB_OCPT_Car</w:t>
            </w:r>
            <w:proofErr w:type="spellEnd"/>
          </w:p>
        </w:tc>
        <w:tc>
          <w:tcPr>
            <w:tcW w:w="1747" w:type="dxa"/>
            <w:shd w:val="clear" w:color="auto" w:fill="auto"/>
            <w:noWrap/>
            <w:vAlign w:val="bottom"/>
            <w:hideMark/>
          </w:tcPr>
          <w:p w14:paraId="5D72CA10" w14:textId="22E5F962" w:rsidR="00A6695F" w:rsidRPr="009C680C" w:rsidRDefault="00A6695F" w:rsidP="003941DF">
            <w:pPr>
              <w:spacing w:after="0" w:line="480" w:lineRule="auto"/>
              <w:rPr>
                <w:rFonts w:ascii="Cambria" w:eastAsia="Times New Roman" w:hAnsi="Cambria" w:cs="Calibri"/>
                <w:color w:val="000000"/>
                <w:sz w:val="20"/>
                <w:szCs w:val="20"/>
              </w:rPr>
            </w:pPr>
            <w:proofErr w:type="spellStart"/>
            <w:r w:rsidRPr="009C680C">
              <w:rPr>
                <w:rFonts w:ascii="Cambria" w:eastAsia="Times New Roman" w:hAnsi="Cambria" w:cs="Calibri"/>
                <w:color w:val="000000"/>
                <w:sz w:val="20"/>
                <w:szCs w:val="20"/>
              </w:rPr>
              <w:t>Kochikohdavirus</w:t>
            </w:r>
            <w:proofErr w:type="spellEnd"/>
          </w:p>
        </w:tc>
        <w:tc>
          <w:tcPr>
            <w:tcW w:w="1882" w:type="dxa"/>
            <w:shd w:val="clear" w:color="auto" w:fill="auto"/>
            <w:noWrap/>
            <w:hideMark/>
          </w:tcPr>
          <w:p w14:paraId="17BEAEB1" w14:textId="1E6B6411" w:rsidR="00A6695F" w:rsidRPr="009C680C" w:rsidRDefault="00A6695F" w:rsidP="003941DF">
            <w:pPr>
              <w:spacing w:after="0" w:line="48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Escondido sewage</w:t>
            </w:r>
          </w:p>
        </w:tc>
        <w:tc>
          <w:tcPr>
            <w:tcW w:w="1890" w:type="dxa"/>
            <w:shd w:val="clear" w:color="auto" w:fill="auto"/>
            <w:noWrap/>
            <w:vAlign w:val="bottom"/>
            <w:hideMark/>
          </w:tcPr>
          <w:p w14:paraId="09407ED7" w14:textId="77777777" w:rsidR="00A6695F" w:rsidRPr="009C680C" w:rsidRDefault="00A6695F" w:rsidP="003941DF">
            <w:pPr>
              <w:spacing w:after="0" w:line="480" w:lineRule="auto"/>
              <w:rPr>
                <w:rFonts w:ascii="Cambria" w:eastAsia="Times New Roman" w:hAnsi="Cambria" w:cs="Calibri"/>
                <w:color w:val="000000"/>
                <w:sz w:val="20"/>
                <w:szCs w:val="20"/>
              </w:rPr>
            </w:pPr>
          </w:p>
        </w:tc>
      </w:tr>
      <w:tr w:rsidR="00A6695F" w:rsidRPr="009C680C" w14:paraId="379D81BA" w14:textId="77777777" w:rsidTr="006A0B3C">
        <w:trPr>
          <w:trHeight w:val="300"/>
        </w:trPr>
        <w:tc>
          <w:tcPr>
            <w:tcW w:w="1586" w:type="dxa"/>
            <w:shd w:val="clear" w:color="auto" w:fill="auto"/>
            <w:noWrap/>
            <w:vAlign w:val="center"/>
            <w:hideMark/>
          </w:tcPr>
          <w:p w14:paraId="09B45F26" w14:textId="7E47B05A" w:rsidR="00A6695F" w:rsidRPr="009C680C" w:rsidRDefault="00A6695F" w:rsidP="003941DF">
            <w:pPr>
              <w:spacing w:after="0" w:line="480" w:lineRule="auto"/>
              <w:rPr>
                <w:rFonts w:ascii="Cambria" w:eastAsia="Times New Roman" w:hAnsi="Cambria" w:cs="Calibri"/>
                <w:color w:val="000000"/>
                <w:sz w:val="20"/>
                <w:szCs w:val="20"/>
              </w:rPr>
            </w:pPr>
            <w:proofErr w:type="spellStart"/>
            <w:r w:rsidRPr="009C680C">
              <w:rPr>
                <w:rFonts w:ascii="Cambria" w:hAnsi="Cambria" w:cs="Calibri"/>
                <w:color w:val="000000"/>
                <w:sz w:val="20"/>
                <w:szCs w:val="20"/>
              </w:rPr>
              <w:t>vB_OCPT_Carl</w:t>
            </w:r>
            <w:proofErr w:type="spellEnd"/>
          </w:p>
        </w:tc>
        <w:tc>
          <w:tcPr>
            <w:tcW w:w="1747" w:type="dxa"/>
            <w:shd w:val="clear" w:color="auto" w:fill="auto"/>
            <w:noWrap/>
            <w:vAlign w:val="bottom"/>
            <w:hideMark/>
          </w:tcPr>
          <w:p w14:paraId="67B2DB3E" w14:textId="7DB24B0F" w:rsidR="00A6695F" w:rsidRPr="009C680C" w:rsidRDefault="00A6695F" w:rsidP="003941DF">
            <w:pPr>
              <w:spacing w:after="0" w:line="480" w:lineRule="auto"/>
              <w:rPr>
                <w:rFonts w:ascii="Cambria" w:eastAsia="Times New Roman" w:hAnsi="Cambria" w:cs="Calibri"/>
                <w:color w:val="000000"/>
                <w:sz w:val="20"/>
                <w:szCs w:val="20"/>
              </w:rPr>
            </w:pPr>
            <w:proofErr w:type="spellStart"/>
            <w:r w:rsidRPr="009C680C">
              <w:rPr>
                <w:rFonts w:ascii="Cambria" w:eastAsia="Times New Roman" w:hAnsi="Cambria" w:cs="Calibri"/>
                <w:color w:val="000000"/>
                <w:sz w:val="20"/>
                <w:szCs w:val="20"/>
              </w:rPr>
              <w:t>Kochikohdavirus</w:t>
            </w:r>
            <w:proofErr w:type="spellEnd"/>
          </w:p>
        </w:tc>
        <w:tc>
          <w:tcPr>
            <w:tcW w:w="1882" w:type="dxa"/>
            <w:shd w:val="clear" w:color="auto" w:fill="auto"/>
            <w:noWrap/>
            <w:hideMark/>
          </w:tcPr>
          <w:p w14:paraId="5391BA54" w14:textId="7C3D47AB" w:rsidR="00A6695F" w:rsidRPr="009C680C" w:rsidRDefault="00A6695F" w:rsidP="003941DF">
            <w:pPr>
              <w:spacing w:after="0" w:line="48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Escondido sewage</w:t>
            </w:r>
          </w:p>
        </w:tc>
        <w:tc>
          <w:tcPr>
            <w:tcW w:w="1890" w:type="dxa"/>
            <w:shd w:val="clear" w:color="auto" w:fill="auto"/>
            <w:noWrap/>
            <w:vAlign w:val="bottom"/>
            <w:hideMark/>
          </w:tcPr>
          <w:p w14:paraId="18A61C6F" w14:textId="77777777" w:rsidR="00A6695F" w:rsidRPr="009C680C" w:rsidRDefault="00A6695F" w:rsidP="003941DF">
            <w:pPr>
              <w:spacing w:after="0" w:line="480" w:lineRule="auto"/>
              <w:rPr>
                <w:rFonts w:ascii="Cambria" w:eastAsia="Times New Roman" w:hAnsi="Cambria" w:cs="Calibri"/>
                <w:color w:val="000000"/>
                <w:sz w:val="20"/>
                <w:szCs w:val="20"/>
              </w:rPr>
            </w:pPr>
          </w:p>
        </w:tc>
      </w:tr>
      <w:tr w:rsidR="006A39CE" w:rsidRPr="009C680C" w14:paraId="036F68E3" w14:textId="77777777" w:rsidTr="006A39CE">
        <w:trPr>
          <w:trHeight w:val="300"/>
        </w:trPr>
        <w:tc>
          <w:tcPr>
            <w:tcW w:w="1586" w:type="dxa"/>
            <w:shd w:val="clear" w:color="auto" w:fill="auto"/>
            <w:noWrap/>
            <w:vAlign w:val="center"/>
            <w:hideMark/>
          </w:tcPr>
          <w:p w14:paraId="30868746" w14:textId="445E7183" w:rsidR="006A39CE" w:rsidRPr="009C680C" w:rsidRDefault="006A39CE" w:rsidP="003941DF">
            <w:pPr>
              <w:spacing w:after="0" w:line="480" w:lineRule="auto"/>
              <w:rPr>
                <w:rFonts w:ascii="Cambria" w:eastAsia="Times New Roman" w:hAnsi="Cambria" w:cs="Calibri"/>
                <w:color w:val="000000"/>
                <w:sz w:val="20"/>
                <w:szCs w:val="20"/>
              </w:rPr>
            </w:pPr>
            <w:r w:rsidRPr="009C680C">
              <w:rPr>
                <w:rFonts w:ascii="Cambria" w:hAnsi="Cambria" w:cs="Calibri"/>
                <w:color w:val="000000"/>
                <w:sz w:val="20"/>
                <w:szCs w:val="20"/>
              </w:rPr>
              <w:t>EfV12-phi1</w:t>
            </w:r>
          </w:p>
        </w:tc>
        <w:tc>
          <w:tcPr>
            <w:tcW w:w="1747" w:type="dxa"/>
            <w:shd w:val="clear" w:color="auto" w:fill="auto"/>
            <w:noWrap/>
            <w:vAlign w:val="bottom"/>
            <w:hideMark/>
          </w:tcPr>
          <w:p w14:paraId="340065F1" w14:textId="752A6ABA" w:rsidR="006A39CE" w:rsidRPr="009C680C" w:rsidRDefault="009C680C" w:rsidP="003941DF">
            <w:pPr>
              <w:spacing w:after="0" w:line="480" w:lineRule="auto"/>
              <w:rPr>
                <w:rFonts w:ascii="Cambria" w:eastAsia="Times New Roman" w:hAnsi="Cambria" w:cs="Calibri"/>
                <w:color w:val="000000"/>
                <w:sz w:val="20"/>
                <w:szCs w:val="20"/>
              </w:rPr>
            </w:pPr>
            <w:proofErr w:type="spellStart"/>
            <w:r>
              <w:rPr>
                <w:rFonts w:ascii="Cambria" w:eastAsia="Times New Roman" w:hAnsi="Cambria" w:cs="Calibri"/>
                <w:color w:val="000000"/>
                <w:sz w:val="20"/>
                <w:szCs w:val="20"/>
              </w:rPr>
              <w:t>Wandervirus</w:t>
            </w:r>
            <w:proofErr w:type="spellEnd"/>
            <w:r w:rsidR="00DF541C">
              <w:rPr>
                <w:rFonts w:ascii="Cambria" w:eastAsia="Times New Roman" w:hAnsi="Cambria" w:cs="Calibri"/>
                <w:color w:val="000000"/>
                <w:sz w:val="20"/>
                <w:szCs w:val="20"/>
              </w:rPr>
              <w:t xml:space="preserve"> A</w:t>
            </w:r>
          </w:p>
        </w:tc>
        <w:tc>
          <w:tcPr>
            <w:tcW w:w="1882" w:type="dxa"/>
            <w:shd w:val="clear" w:color="auto" w:fill="auto"/>
            <w:noWrap/>
            <w:vAlign w:val="bottom"/>
            <w:hideMark/>
          </w:tcPr>
          <w:p w14:paraId="0E539C68" w14:textId="206F2FA2" w:rsidR="006A39CE" w:rsidRPr="009C680C" w:rsidRDefault="006A39CE" w:rsidP="003941DF">
            <w:pPr>
              <w:spacing w:after="0" w:line="48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Canad</w:t>
            </w:r>
            <w:r w:rsidR="00013B53">
              <w:rPr>
                <w:rFonts w:ascii="Cambria" w:eastAsia="Times New Roman" w:hAnsi="Cambria" w:cs="Calibri"/>
                <w:color w:val="000000"/>
                <w:sz w:val="20"/>
                <w:szCs w:val="20"/>
              </w:rPr>
              <w:t>ia</w:t>
            </w:r>
            <w:r w:rsidRPr="009C680C">
              <w:rPr>
                <w:rFonts w:ascii="Cambria" w:eastAsia="Times New Roman" w:hAnsi="Cambria" w:cs="Calibri"/>
                <w:color w:val="000000"/>
                <w:sz w:val="20"/>
                <w:szCs w:val="20"/>
              </w:rPr>
              <w:t>n sewage</w:t>
            </w:r>
          </w:p>
        </w:tc>
        <w:tc>
          <w:tcPr>
            <w:tcW w:w="1890" w:type="dxa"/>
            <w:shd w:val="clear" w:color="auto" w:fill="auto"/>
            <w:noWrap/>
            <w:vAlign w:val="bottom"/>
            <w:hideMark/>
          </w:tcPr>
          <w:p w14:paraId="38A3EAB1" w14:textId="77777777" w:rsidR="006A39CE" w:rsidRPr="009C680C" w:rsidRDefault="006A39CE" w:rsidP="003941DF">
            <w:pPr>
              <w:spacing w:after="0" w:line="480" w:lineRule="auto"/>
              <w:rPr>
                <w:rFonts w:ascii="Cambria" w:eastAsia="Times New Roman" w:hAnsi="Cambria" w:cstheme="minorHAnsi"/>
                <w:color w:val="444444"/>
                <w:sz w:val="20"/>
                <w:szCs w:val="20"/>
              </w:rPr>
            </w:pPr>
            <w:r w:rsidRPr="009C680C">
              <w:rPr>
                <w:rFonts w:ascii="Cambria" w:eastAsia="Times New Roman" w:hAnsi="Cambria" w:cstheme="minorHAnsi"/>
                <w:sz w:val="20"/>
                <w:szCs w:val="20"/>
              </w:rPr>
              <w:t>MH880817.1</w:t>
            </w:r>
          </w:p>
        </w:tc>
      </w:tr>
      <w:tr w:rsidR="00A6695F" w:rsidRPr="009C680C" w14:paraId="23FD85A8" w14:textId="77777777" w:rsidTr="006A0B3C">
        <w:trPr>
          <w:trHeight w:val="300"/>
        </w:trPr>
        <w:tc>
          <w:tcPr>
            <w:tcW w:w="1586" w:type="dxa"/>
            <w:shd w:val="clear" w:color="auto" w:fill="auto"/>
            <w:noWrap/>
            <w:vAlign w:val="center"/>
            <w:hideMark/>
          </w:tcPr>
          <w:p w14:paraId="6417851C" w14:textId="7FDC48D3" w:rsidR="00A6695F" w:rsidRPr="009C680C" w:rsidRDefault="00A6695F" w:rsidP="003941DF">
            <w:pPr>
              <w:spacing w:after="0" w:line="480" w:lineRule="auto"/>
              <w:rPr>
                <w:rFonts w:ascii="Cambria" w:eastAsia="Times New Roman" w:hAnsi="Cambria" w:cs="Calibri"/>
                <w:color w:val="000000"/>
                <w:sz w:val="20"/>
                <w:szCs w:val="20"/>
              </w:rPr>
            </w:pPr>
            <w:proofErr w:type="spellStart"/>
            <w:r w:rsidRPr="009C680C">
              <w:rPr>
                <w:rFonts w:ascii="Cambria" w:hAnsi="Cambria" w:cs="Calibri"/>
                <w:color w:val="000000"/>
                <w:sz w:val="20"/>
                <w:szCs w:val="20"/>
              </w:rPr>
              <w:t>vB_OCPT_Ben</w:t>
            </w:r>
            <w:proofErr w:type="spellEnd"/>
          </w:p>
        </w:tc>
        <w:tc>
          <w:tcPr>
            <w:tcW w:w="1747" w:type="dxa"/>
            <w:shd w:val="clear" w:color="auto" w:fill="auto"/>
            <w:noWrap/>
            <w:vAlign w:val="bottom"/>
            <w:hideMark/>
          </w:tcPr>
          <w:p w14:paraId="755A694C" w14:textId="24A0FDA7" w:rsidR="00A6695F" w:rsidRPr="009C680C" w:rsidRDefault="009C680C" w:rsidP="003941DF">
            <w:pPr>
              <w:spacing w:after="0" w:line="480" w:lineRule="auto"/>
              <w:rPr>
                <w:rFonts w:ascii="Cambria" w:eastAsia="Times New Roman" w:hAnsi="Cambria" w:cs="Calibri"/>
                <w:color w:val="000000"/>
                <w:sz w:val="20"/>
                <w:szCs w:val="20"/>
              </w:rPr>
            </w:pPr>
            <w:proofErr w:type="spellStart"/>
            <w:r>
              <w:rPr>
                <w:rFonts w:ascii="Cambria" w:eastAsia="Times New Roman" w:hAnsi="Cambria" w:cs="Calibri"/>
                <w:color w:val="000000"/>
                <w:sz w:val="20"/>
                <w:szCs w:val="20"/>
              </w:rPr>
              <w:t>Wandervirus</w:t>
            </w:r>
            <w:proofErr w:type="spellEnd"/>
            <w:r w:rsidR="00DF541C">
              <w:rPr>
                <w:rFonts w:ascii="Cambria" w:eastAsia="Times New Roman" w:hAnsi="Cambria" w:cs="Calibri"/>
                <w:color w:val="000000"/>
                <w:sz w:val="20"/>
                <w:szCs w:val="20"/>
              </w:rPr>
              <w:t xml:space="preserve"> A</w:t>
            </w:r>
          </w:p>
        </w:tc>
        <w:tc>
          <w:tcPr>
            <w:tcW w:w="1882" w:type="dxa"/>
            <w:shd w:val="clear" w:color="auto" w:fill="auto"/>
            <w:noWrap/>
            <w:hideMark/>
          </w:tcPr>
          <w:p w14:paraId="2886788E" w14:textId="448D67B2" w:rsidR="00A6695F" w:rsidRPr="009C680C" w:rsidRDefault="00A6695F" w:rsidP="003941DF">
            <w:pPr>
              <w:spacing w:after="0" w:line="48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Escondido sewage</w:t>
            </w:r>
          </w:p>
        </w:tc>
        <w:tc>
          <w:tcPr>
            <w:tcW w:w="1890" w:type="dxa"/>
            <w:shd w:val="clear" w:color="auto" w:fill="auto"/>
            <w:noWrap/>
            <w:vAlign w:val="bottom"/>
            <w:hideMark/>
          </w:tcPr>
          <w:p w14:paraId="49CBA173" w14:textId="0213C66B" w:rsidR="00A6695F" w:rsidRPr="00F37497" w:rsidRDefault="00D51DA5" w:rsidP="003941DF">
            <w:pPr>
              <w:spacing w:after="0" w:line="480" w:lineRule="auto"/>
              <w:rPr>
                <w:rFonts w:ascii="Cambria" w:eastAsia="Times New Roman" w:hAnsi="Cambria" w:cs="Calibri"/>
                <w:color w:val="000000"/>
                <w:sz w:val="20"/>
                <w:szCs w:val="20"/>
              </w:rPr>
            </w:pPr>
            <w:r w:rsidRPr="00F37497">
              <w:rPr>
                <w:rFonts w:ascii="Cambria" w:eastAsia="Times New Roman" w:hAnsi="Cambria" w:cs="Calibri"/>
                <w:color w:val="000000"/>
                <w:sz w:val="20"/>
                <w:szCs w:val="20"/>
              </w:rPr>
              <w:t>MN027503.1</w:t>
            </w:r>
          </w:p>
        </w:tc>
      </w:tr>
      <w:tr w:rsidR="00A6695F" w:rsidRPr="009C680C" w14:paraId="3F118277" w14:textId="77777777" w:rsidTr="006A0B3C">
        <w:trPr>
          <w:trHeight w:val="300"/>
        </w:trPr>
        <w:tc>
          <w:tcPr>
            <w:tcW w:w="1586" w:type="dxa"/>
            <w:shd w:val="clear" w:color="auto" w:fill="auto"/>
            <w:noWrap/>
            <w:vAlign w:val="center"/>
            <w:hideMark/>
          </w:tcPr>
          <w:p w14:paraId="4FFD3F71" w14:textId="58FEB9C4" w:rsidR="00A6695F" w:rsidRPr="009C680C" w:rsidRDefault="00A6695F" w:rsidP="003941DF">
            <w:pPr>
              <w:spacing w:after="0" w:line="480" w:lineRule="auto"/>
              <w:rPr>
                <w:rFonts w:ascii="Cambria" w:eastAsia="Times New Roman" w:hAnsi="Cambria" w:cs="Calibri"/>
                <w:color w:val="000000"/>
                <w:sz w:val="20"/>
                <w:szCs w:val="20"/>
              </w:rPr>
            </w:pPr>
            <w:proofErr w:type="spellStart"/>
            <w:r w:rsidRPr="009C680C">
              <w:rPr>
                <w:rFonts w:ascii="Cambria" w:hAnsi="Cambria" w:cs="Calibri"/>
                <w:color w:val="000000"/>
                <w:sz w:val="20"/>
                <w:szCs w:val="20"/>
              </w:rPr>
              <w:t>vB_OCPT_Bop</w:t>
            </w:r>
            <w:proofErr w:type="spellEnd"/>
          </w:p>
        </w:tc>
        <w:tc>
          <w:tcPr>
            <w:tcW w:w="1747" w:type="dxa"/>
            <w:shd w:val="clear" w:color="auto" w:fill="auto"/>
            <w:noWrap/>
            <w:vAlign w:val="bottom"/>
            <w:hideMark/>
          </w:tcPr>
          <w:p w14:paraId="4177C1D8" w14:textId="76B3E0A3" w:rsidR="00A6695F" w:rsidRPr="009C680C" w:rsidRDefault="009C680C" w:rsidP="003941DF">
            <w:pPr>
              <w:spacing w:after="0" w:line="480" w:lineRule="auto"/>
              <w:rPr>
                <w:rFonts w:ascii="Cambria" w:eastAsia="Times New Roman" w:hAnsi="Cambria" w:cs="Calibri"/>
                <w:color w:val="000000"/>
                <w:sz w:val="20"/>
                <w:szCs w:val="20"/>
              </w:rPr>
            </w:pPr>
            <w:proofErr w:type="spellStart"/>
            <w:r>
              <w:rPr>
                <w:rFonts w:ascii="Cambria" w:eastAsia="Times New Roman" w:hAnsi="Cambria" w:cs="Calibri"/>
                <w:color w:val="000000"/>
                <w:sz w:val="20"/>
                <w:szCs w:val="20"/>
              </w:rPr>
              <w:t>Wandervirus</w:t>
            </w:r>
            <w:proofErr w:type="spellEnd"/>
            <w:r w:rsidR="00DF541C">
              <w:rPr>
                <w:rFonts w:ascii="Cambria" w:eastAsia="Times New Roman" w:hAnsi="Cambria" w:cs="Calibri"/>
                <w:color w:val="000000"/>
                <w:sz w:val="20"/>
                <w:szCs w:val="20"/>
              </w:rPr>
              <w:t xml:space="preserve"> A</w:t>
            </w:r>
          </w:p>
        </w:tc>
        <w:tc>
          <w:tcPr>
            <w:tcW w:w="1882" w:type="dxa"/>
            <w:shd w:val="clear" w:color="auto" w:fill="auto"/>
            <w:noWrap/>
            <w:hideMark/>
          </w:tcPr>
          <w:p w14:paraId="2A54559C" w14:textId="690EA0E9" w:rsidR="00A6695F" w:rsidRPr="009C680C" w:rsidRDefault="00A6695F" w:rsidP="003941DF">
            <w:pPr>
              <w:spacing w:after="0" w:line="48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Escondido sewage</w:t>
            </w:r>
          </w:p>
        </w:tc>
        <w:tc>
          <w:tcPr>
            <w:tcW w:w="1890" w:type="dxa"/>
            <w:shd w:val="clear" w:color="auto" w:fill="auto"/>
            <w:noWrap/>
            <w:vAlign w:val="bottom"/>
            <w:hideMark/>
          </w:tcPr>
          <w:p w14:paraId="006508DC" w14:textId="77777777" w:rsidR="00A6695F" w:rsidRPr="009C680C" w:rsidRDefault="00A6695F" w:rsidP="003941DF">
            <w:pPr>
              <w:spacing w:after="0" w:line="480" w:lineRule="auto"/>
              <w:rPr>
                <w:rFonts w:ascii="Cambria" w:eastAsia="Times New Roman" w:hAnsi="Cambria" w:cs="Calibri"/>
                <w:color w:val="000000"/>
                <w:sz w:val="20"/>
                <w:szCs w:val="20"/>
              </w:rPr>
            </w:pPr>
          </w:p>
        </w:tc>
      </w:tr>
      <w:tr w:rsidR="00A6695F" w:rsidRPr="009C680C" w14:paraId="4D2F2840" w14:textId="77777777" w:rsidTr="006A0B3C">
        <w:trPr>
          <w:trHeight w:val="300"/>
        </w:trPr>
        <w:tc>
          <w:tcPr>
            <w:tcW w:w="1586" w:type="dxa"/>
            <w:shd w:val="clear" w:color="auto" w:fill="auto"/>
            <w:noWrap/>
            <w:vAlign w:val="center"/>
            <w:hideMark/>
          </w:tcPr>
          <w:p w14:paraId="1DC6DEF5" w14:textId="36FEA4AC" w:rsidR="00A6695F" w:rsidRPr="009C680C" w:rsidRDefault="00A6695F" w:rsidP="003941DF">
            <w:pPr>
              <w:spacing w:after="0" w:line="480" w:lineRule="auto"/>
              <w:rPr>
                <w:rFonts w:ascii="Cambria" w:eastAsia="Times New Roman" w:hAnsi="Cambria" w:cs="Calibri"/>
                <w:color w:val="000000"/>
                <w:sz w:val="20"/>
                <w:szCs w:val="20"/>
              </w:rPr>
            </w:pPr>
            <w:proofErr w:type="spellStart"/>
            <w:r w:rsidRPr="009C680C">
              <w:rPr>
                <w:rFonts w:ascii="Cambria" w:hAnsi="Cambria" w:cs="Calibri"/>
                <w:color w:val="000000"/>
                <w:sz w:val="20"/>
                <w:szCs w:val="20"/>
              </w:rPr>
              <w:t>vB_OCPT_Bill</w:t>
            </w:r>
            <w:proofErr w:type="spellEnd"/>
          </w:p>
        </w:tc>
        <w:tc>
          <w:tcPr>
            <w:tcW w:w="1747" w:type="dxa"/>
            <w:shd w:val="clear" w:color="auto" w:fill="auto"/>
            <w:noWrap/>
            <w:vAlign w:val="bottom"/>
            <w:hideMark/>
          </w:tcPr>
          <w:p w14:paraId="7164290E" w14:textId="70B07FCC" w:rsidR="00A6695F" w:rsidRPr="009C680C" w:rsidRDefault="009C680C" w:rsidP="003941DF">
            <w:pPr>
              <w:spacing w:after="0" w:line="480" w:lineRule="auto"/>
              <w:rPr>
                <w:rFonts w:ascii="Cambria" w:eastAsia="Times New Roman" w:hAnsi="Cambria" w:cs="Calibri"/>
                <w:color w:val="000000"/>
                <w:sz w:val="20"/>
                <w:szCs w:val="20"/>
              </w:rPr>
            </w:pPr>
            <w:proofErr w:type="spellStart"/>
            <w:r>
              <w:rPr>
                <w:rFonts w:ascii="Cambria" w:eastAsia="Times New Roman" w:hAnsi="Cambria" w:cs="Calibri"/>
                <w:color w:val="000000"/>
                <w:sz w:val="20"/>
                <w:szCs w:val="20"/>
              </w:rPr>
              <w:t>Wandervirus</w:t>
            </w:r>
            <w:proofErr w:type="spellEnd"/>
            <w:r w:rsidR="00DF541C">
              <w:rPr>
                <w:rFonts w:ascii="Cambria" w:eastAsia="Times New Roman" w:hAnsi="Cambria" w:cs="Calibri"/>
                <w:color w:val="000000"/>
                <w:sz w:val="20"/>
                <w:szCs w:val="20"/>
              </w:rPr>
              <w:t xml:space="preserve"> A</w:t>
            </w:r>
          </w:p>
        </w:tc>
        <w:tc>
          <w:tcPr>
            <w:tcW w:w="1882" w:type="dxa"/>
            <w:shd w:val="clear" w:color="auto" w:fill="auto"/>
            <w:noWrap/>
            <w:hideMark/>
          </w:tcPr>
          <w:p w14:paraId="2A87E5F0" w14:textId="3E2F980F" w:rsidR="00A6695F" w:rsidRPr="009C680C" w:rsidRDefault="00A6695F" w:rsidP="003941DF">
            <w:pPr>
              <w:spacing w:after="0" w:line="48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Escondido sewage</w:t>
            </w:r>
          </w:p>
        </w:tc>
        <w:tc>
          <w:tcPr>
            <w:tcW w:w="1890" w:type="dxa"/>
            <w:shd w:val="clear" w:color="auto" w:fill="auto"/>
            <w:noWrap/>
            <w:vAlign w:val="bottom"/>
            <w:hideMark/>
          </w:tcPr>
          <w:p w14:paraId="3A8CF8BC" w14:textId="77777777" w:rsidR="00A6695F" w:rsidRPr="009C680C" w:rsidRDefault="00A6695F" w:rsidP="003941DF">
            <w:pPr>
              <w:spacing w:after="0" w:line="480" w:lineRule="auto"/>
              <w:rPr>
                <w:rFonts w:ascii="Cambria" w:eastAsia="Times New Roman" w:hAnsi="Cambria" w:cs="Calibri"/>
                <w:color w:val="000000"/>
                <w:sz w:val="20"/>
                <w:szCs w:val="20"/>
              </w:rPr>
            </w:pPr>
          </w:p>
        </w:tc>
      </w:tr>
      <w:tr w:rsidR="00A6695F" w:rsidRPr="009C680C" w14:paraId="78D3D7C6" w14:textId="77777777" w:rsidTr="006A0B3C">
        <w:trPr>
          <w:trHeight w:val="300"/>
        </w:trPr>
        <w:tc>
          <w:tcPr>
            <w:tcW w:w="1586" w:type="dxa"/>
            <w:shd w:val="clear" w:color="auto" w:fill="auto"/>
            <w:noWrap/>
            <w:vAlign w:val="center"/>
            <w:hideMark/>
          </w:tcPr>
          <w:p w14:paraId="252804EE" w14:textId="3C854A18" w:rsidR="00A6695F" w:rsidRPr="009C680C" w:rsidRDefault="00A6695F" w:rsidP="003941DF">
            <w:pPr>
              <w:spacing w:after="0" w:line="480" w:lineRule="auto"/>
              <w:rPr>
                <w:rFonts w:ascii="Cambria" w:eastAsia="Times New Roman" w:hAnsi="Cambria" w:cs="Calibri"/>
                <w:color w:val="000000"/>
                <w:sz w:val="20"/>
                <w:szCs w:val="20"/>
              </w:rPr>
            </w:pPr>
            <w:r w:rsidRPr="009C680C">
              <w:rPr>
                <w:rFonts w:ascii="Cambria" w:hAnsi="Cambria" w:cs="Calibri"/>
                <w:color w:val="000000"/>
                <w:sz w:val="20"/>
                <w:szCs w:val="20"/>
              </w:rPr>
              <w:t>vB_OCPT_CCS1</w:t>
            </w:r>
          </w:p>
        </w:tc>
        <w:tc>
          <w:tcPr>
            <w:tcW w:w="1747" w:type="dxa"/>
            <w:shd w:val="clear" w:color="auto" w:fill="auto"/>
            <w:noWrap/>
            <w:vAlign w:val="bottom"/>
            <w:hideMark/>
          </w:tcPr>
          <w:p w14:paraId="0B51E499" w14:textId="7051BF9E" w:rsidR="00A6695F" w:rsidRPr="009C680C" w:rsidRDefault="009C680C" w:rsidP="003941DF">
            <w:pPr>
              <w:spacing w:after="0" w:line="480" w:lineRule="auto"/>
              <w:rPr>
                <w:rFonts w:ascii="Cambria" w:eastAsia="Times New Roman" w:hAnsi="Cambria" w:cs="Calibri"/>
                <w:color w:val="000000"/>
                <w:sz w:val="20"/>
                <w:szCs w:val="20"/>
              </w:rPr>
            </w:pPr>
            <w:proofErr w:type="spellStart"/>
            <w:r>
              <w:rPr>
                <w:rFonts w:ascii="Cambria" w:eastAsia="Times New Roman" w:hAnsi="Cambria" w:cs="Calibri"/>
                <w:color w:val="000000"/>
                <w:sz w:val="20"/>
                <w:szCs w:val="20"/>
              </w:rPr>
              <w:t>Wandervirus</w:t>
            </w:r>
            <w:proofErr w:type="spellEnd"/>
            <w:r w:rsidR="00DF541C">
              <w:rPr>
                <w:rFonts w:ascii="Cambria" w:eastAsia="Times New Roman" w:hAnsi="Cambria" w:cs="Calibri"/>
                <w:color w:val="000000"/>
                <w:sz w:val="20"/>
                <w:szCs w:val="20"/>
              </w:rPr>
              <w:t xml:space="preserve"> B</w:t>
            </w:r>
          </w:p>
        </w:tc>
        <w:tc>
          <w:tcPr>
            <w:tcW w:w="1882" w:type="dxa"/>
            <w:shd w:val="clear" w:color="auto" w:fill="auto"/>
            <w:noWrap/>
            <w:hideMark/>
          </w:tcPr>
          <w:p w14:paraId="5FBB75A8" w14:textId="0D0B481C" w:rsidR="00A6695F" w:rsidRPr="009C680C" w:rsidRDefault="00A6695F" w:rsidP="003941DF">
            <w:pPr>
              <w:spacing w:after="0" w:line="48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Escondido sewage</w:t>
            </w:r>
          </w:p>
        </w:tc>
        <w:tc>
          <w:tcPr>
            <w:tcW w:w="1890" w:type="dxa"/>
            <w:shd w:val="clear" w:color="auto" w:fill="auto"/>
            <w:noWrap/>
            <w:vAlign w:val="bottom"/>
            <w:hideMark/>
          </w:tcPr>
          <w:p w14:paraId="359D9116" w14:textId="77777777" w:rsidR="00A6695F" w:rsidRPr="009C680C" w:rsidRDefault="00A6695F" w:rsidP="003941DF">
            <w:pPr>
              <w:spacing w:after="0" w:line="480" w:lineRule="auto"/>
              <w:rPr>
                <w:rFonts w:ascii="Cambria" w:eastAsia="Times New Roman" w:hAnsi="Cambria" w:cs="Calibri"/>
                <w:color w:val="000000"/>
                <w:sz w:val="20"/>
                <w:szCs w:val="20"/>
              </w:rPr>
            </w:pPr>
          </w:p>
        </w:tc>
      </w:tr>
      <w:tr w:rsidR="00A6695F" w:rsidRPr="009C680C" w14:paraId="42B719C8" w14:textId="77777777" w:rsidTr="006A0B3C">
        <w:trPr>
          <w:trHeight w:val="300"/>
        </w:trPr>
        <w:tc>
          <w:tcPr>
            <w:tcW w:w="1586" w:type="dxa"/>
            <w:shd w:val="clear" w:color="auto" w:fill="auto"/>
            <w:noWrap/>
            <w:vAlign w:val="center"/>
            <w:hideMark/>
          </w:tcPr>
          <w:p w14:paraId="7209BE83" w14:textId="00A1C289" w:rsidR="00A6695F" w:rsidRPr="009C680C" w:rsidRDefault="00A6695F" w:rsidP="003941DF">
            <w:pPr>
              <w:spacing w:after="0" w:line="480" w:lineRule="auto"/>
              <w:rPr>
                <w:rFonts w:ascii="Cambria" w:eastAsia="Times New Roman" w:hAnsi="Cambria" w:cs="Calibri"/>
                <w:color w:val="000000"/>
                <w:sz w:val="20"/>
                <w:szCs w:val="20"/>
              </w:rPr>
            </w:pPr>
            <w:proofErr w:type="spellStart"/>
            <w:r w:rsidRPr="009C680C">
              <w:rPr>
                <w:rFonts w:ascii="Cambria" w:hAnsi="Cambria" w:cs="Calibri"/>
                <w:color w:val="000000"/>
                <w:sz w:val="20"/>
                <w:szCs w:val="20"/>
              </w:rPr>
              <w:t>vB_OCPT_Tex</w:t>
            </w:r>
            <w:proofErr w:type="spellEnd"/>
          </w:p>
        </w:tc>
        <w:tc>
          <w:tcPr>
            <w:tcW w:w="1747" w:type="dxa"/>
            <w:shd w:val="clear" w:color="auto" w:fill="auto"/>
            <w:noWrap/>
            <w:vAlign w:val="bottom"/>
            <w:hideMark/>
          </w:tcPr>
          <w:p w14:paraId="7ADEA3E5" w14:textId="5E3F1FC2" w:rsidR="00A6695F" w:rsidRPr="009C680C" w:rsidRDefault="009C680C" w:rsidP="003941DF">
            <w:pPr>
              <w:spacing w:after="0" w:line="480" w:lineRule="auto"/>
              <w:rPr>
                <w:rFonts w:ascii="Cambria" w:eastAsia="Times New Roman" w:hAnsi="Cambria" w:cs="Calibri"/>
                <w:color w:val="000000"/>
                <w:sz w:val="20"/>
                <w:szCs w:val="20"/>
              </w:rPr>
            </w:pPr>
            <w:proofErr w:type="spellStart"/>
            <w:r>
              <w:rPr>
                <w:rFonts w:ascii="Cambria" w:eastAsia="Times New Roman" w:hAnsi="Cambria" w:cs="Calibri"/>
                <w:color w:val="000000"/>
                <w:sz w:val="20"/>
                <w:szCs w:val="20"/>
              </w:rPr>
              <w:t>Wandervirus</w:t>
            </w:r>
            <w:proofErr w:type="spellEnd"/>
            <w:r w:rsidR="00DF541C">
              <w:rPr>
                <w:rFonts w:ascii="Cambria" w:eastAsia="Times New Roman" w:hAnsi="Cambria" w:cs="Calibri"/>
                <w:color w:val="000000"/>
                <w:sz w:val="20"/>
                <w:szCs w:val="20"/>
              </w:rPr>
              <w:t xml:space="preserve"> B</w:t>
            </w:r>
          </w:p>
        </w:tc>
        <w:tc>
          <w:tcPr>
            <w:tcW w:w="1882" w:type="dxa"/>
            <w:shd w:val="clear" w:color="auto" w:fill="auto"/>
            <w:noWrap/>
            <w:hideMark/>
          </w:tcPr>
          <w:p w14:paraId="4A426F38" w14:textId="3B3C3722" w:rsidR="00A6695F" w:rsidRPr="009C680C" w:rsidRDefault="00A6695F" w:rsidP="003941DF">
            <w:pPr>
              <w:spacing w:after="0" w:line="48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Escondido sewage</w:t>
            </w:r>
          </w:p>
        </w:tc>
        <w:tc>
          <w:tcPr>
            <w:tcW w:w="1890" w:type="dxa"/>
            <w:shd w:val="clear" w:color="auto" w:fill="auto"/>
            <w:noWrap/>
            <w:vAlign w:val="bottom"/>
            <w:hideMark/>
          </w:tcPr>
          <w:p w14:paraId="71B187E4" w14:textId="77777777" w:rsidR="00A6695F" w:rsidRPr="009C680C" w:rsidRDefault="00A6695F" w:rsidP="003941DF">
            <w:pPr>
              <w:spacing w:after="0" w:line="480" w:lineRule="auto"/>
              <w:rPr>
                <w:rFonts w:ascii="Cambria" w:eastAsia="Times New Roman" w:hAnsi="Cambria" w:cs="Calibri"/>
                <w:color w:val="000000"/>
                <w:sz w:val="20"/>
                <w:szCs w:val="20"/>
              </w:rPr>
            </w:pPr>
          </w:p>
        </w:tc>
      </w:tr>
    </w:tbl>
    <w:p w14:paraId="2A3CFFAA" w14:textId="6DEBAEF2" w:rsidR="002411A1" w:rsidRPr="003941DF" w:rsidRDefault="002411A1" w:rsidP="003941DF">
      <w:pPr>
        <w:spacing w:line="480" w:lineRule="auto"/>
        <w:rPr>
          <w:rFonts w:ascii="Cambria" w:hAnsi="Cambria"/>
          <w:b/>
          <w:sz w:val="24"/>
          <w:szCs w:val="24"/>
        </w:rPr>
      </w:pPr>
    </w:p>
    <w:p w14:paraId="05A3619E" w14:textId="77777777" w:rsidR="002411A1" w:rsidRPr="003941DF" w:rsidRDefault="002411A1" w:rsidP="003941DF">
      <w:pPr>
        <w:spacing w:line="480" w:lineRule="auto"/>
        <w:rPr>
          <w:rFonts w:ascii="Cambria" w:hAnsi="Cambria"/>
          <w:b/>
          <w:sz w:val="24"/>
          <w:szCs w:val="24"/>
        </w:rPr>
      </w:pPr>
      <w:r w:rsidRPr="003941DF">
        <w:rPr>
          <w:rFonts w:ascii="Cambria" w:hAnsi="Cambria"/>
          <w:b/>
          <w:sz w:val="24"/>
          <w:szCs w:val="24"/>
        </w:rPr>
        <w:br w:type="page"/>
      </w:r>
    </w:p>
    <w:p w14:paraId="1D1FF44B" w14:textId="7AFDD288" w:rsidR="002411A1" w:rsidRPr="003941DF" w:rsidRDefault="009C680C" w:rsidP="003941DF">
      <w:pPr>
        <w:spacing w:line="480" w:lineRule="auto"/>
        <w:rPr>
          <w:rFonts w:ascii="Cambria" w:hAnsi="Cambria"/>
          <w:b/>
          <w:sz w:val="24"/>
          <w:szCs w:val="24"/>
        </w:rPr>
      </w:pPr>
      <w:r>
        <w:rPr>
          <w:rFonts w:ascii="Cambria" w:hAnsi="Cambria"/>
          <w:b/>
          <w:sz w:val="24"/>
          <w:szCs w:val="24"/>
        </w:rPr>
        <w:lastRenderedPageBreak/>
        <w:t>T</w:t>
      </w:r>
      <w:r w:rsidR="002411A1" w:rsidRPr="003941DF">
        <w:rPr>
          <w:rFonts w:ascii="Cambria" w:hAnsi="Cambria"/>
          <w:b/>
          <w:sz w:val="24"/>
          <w:szCs w:val="24"/>
        </w:rPr>
        <w:t xml:space="preserve">able </w:t>
      </w:r>
      <w:r>
        <w:rPr>
          <w:rFonts w:ascii="Cambria" w:hAnsi="Cambria"/>
          <w:b/>
          <w:sz w:val="24"/>
          <w:szCs w:val="24"/>
        </w:rPr>
        <w:t>S</w:t>
      </w:r>
      <w:r w:rsidR="002411A1" w:rsidRPr="003941DF">
        <w:rPr>
          <w:rFonts w:ascii="Cambria" w:hAnsi="Cambria"/>
          <w:b/>
          <w:sz w:val="24"/>
          <w:szCs w:val="24"/>
        </w:rPr>
        <w:t xml:space="preserve">2. </w:t>
      </w:r>
      <w:r w:rsidR="002411A1" w:rsidRPr="009C680C">
        <w:rPr>
          <w:rFonts w:ascii="Cambria" w:hAnsi="Cambria"/>
          <w:i/>
          <w:sz w:val="24"/>
          <w:szCs w:val="24"/>
        </w:rPr>
        <w:t>Enterococcus</w:t>
      </w:r>
      <w:r w:rsidR="002411A1" w:rsidRPr="009C680C">
        <w:rPr>
          <w:rFonts w:ascii="Cambria" w:hAnsi="Cambria"/>
          <w:sz w:val="24"/>
          <w:szCs w:val="24"/>
        </w:rPr>
        <w:t xml:space="preserve"> </w:t>
      </w:r>
      <w:r w:rsidRPr="009C680C">
        <w:rPr>
          <w:rFonts w:ascii="Cambria" w:hAnsi="Cambria"/>
          <w:sz w:val="24"/>
          <w:szCs w:val="24"/>
        </w:rPr>
        <w:t xml:space="preserve">strain </w:t>
      </w:r>
      <w:r w:rsidR="002411A1" w:rsidRPr="009C680C">
        <w:rPr>
          <w:rFonts w:ascii="Cambria" w:hAnsi="Cambria"/>
          <w:sz w:val="24"/>
          <w:szCs w:val="24"/>
        </w:rPr>
        <w:t>information</w:t>
      </w:r>
      <w:r>
        <w:rPr>
          <w:rFonts w:ascii="Cambria" w:hAnsi="Cambria"/>
          <w:sz w:val="24"/>
          <w:szCs w:val="24"/>
        </w:rPr>
        <w:t>.</w:t>
      </w:r>
    </w:p>
    <w:tbl>
      <w:tblPr>
        <w:tblW w:w="8760" w:type="dxa"/>
        <w:tblLook w:val="04A0" w:firstRow="1" w:lastRow="0" w:firstColumn="1" w:lastColumn="0" w:noHBand="0" w:noVBand="1"/>
      </w:tblPr>
      <w:tblGrid>
        <w:gridCol w:w="2540"/>
        <w:gridCol w:w="1400"/>
        <w:gridCol w:w="1960"/>
        <w:gridCol w:w="2860"/>
      </w:tblGrid>
      <w:tr w:rsidR="00694B45" w:rsidRPr="003941DF" w14:paraId="0E3B7056" w14:textId="77777777" w:rsidTr="00694B45">
        <w:trPr>
          <w:trHeight w:val="300"/>
        </w:trPr>
        <w:tc>
          <w:tcPr>
            <w:tcW w:w="2540" w:type="dxa"/>
            <w:tcBorders>
              <w:top w:val="single" w:sz="4" w:space="0" w:color="000000"/>
              <w:left w:val="single" w:sz="4" w:space="0" w:color="000000"/>
              <w:bottom w:val="nil"/>
              <w:right w:val="nil"/>
            </w:tcBorders>
            <w:shd w:val="clear" w:color="000000" w:fill="000000"/>
            <w:noWrap/>
            <w:vAlign w:val="bottom"/>
            <w:hideMark/>
          </w:tcPr>
          <w:p w14:paraId="2DF15DA2" w14:textId="77777777" w:rsidR="00694B45" w:rsidRPr="009C680C" w:rsidRDefault="00694B45" w:rsidP="009C680C">
            <w:pPr>
              <w:spacing w:after="0" w:line="240" w:lineRule="auto"/>
              <w:rPr>
                <w:rFonts w:ascii="Cambria" w:eastAsia="Times New Roman" w:hAnsi="Cambria" w:cs="Calibri"/>
                <w:b/>
                <w:bCs/>
                <w:color w:val="FFFFFF"/>
                <w:sz w:val="20"/>
                <w:szCs w:val="20"/>
              </w:rPr>
            </w:pPr>
            <w:r w:rsidRPr="009C680C">
              <w:rPr>
                <w:rFonts w:ascii="Cambria" w:eastAsia="Times New Roman" w:hAnsi="Cambria" w:cs="Calibri"/>
                <w:b/>
                <w:bCs/>
                <w:color w:val="FFFFFF"/>
                <w:sz w:val="20"/>
                <w:szCs w:val="20"/>
              </w:rPr>
              <w:t>Species</w:t>
            </w:r>
          </w:p>
        </w:tc>
        <w:tc>
          <w:tcPr>
            <w:tcW w:w="1400" w:type="dxa"/>
            <w:tcBorders>
              <w:top w:val="single" w:sz="4" w:space="0" w:color="000000"/>
              <w:left w:val="nil"/>
              <w:bottom w:val="nil"/>
              <w:right w:val="nil"/>
            </w:tcBorders>
            <w:shd w:val="clear" w:color="000000" w:fill="000000"/>
            <w:noWrap/>
            <w:vAlign w:val="bottom"/>
            <w:hideMark/>
          </w:tcPr>
          <w:p w14:paraId="1FA1D0AB" w14:textId="77777777" w:rsidR="00694B45" w:rsidRPr="009C680C" w:rsidRDefault="00694B45" w:rsidP="009C680C">
            <w:pPr>
              <w:spacing w:after="0" w:line="240" w:lineRule="auto"/>
              <w:rPr>
                <w:rFonts w:ascii="Cambria" w:eastAsia="Times New Roman" w:hAnsi="Cambria" w:cs="Calibri"/>
                <w:b/>
                <w:bCs/>
                <w:color w:val="FFFFFF"/>
                <w:sz w:val="20"/>
                <w:szCs w:val="20"/>
              </w:rPr>
            </w:pPr>
            <w:r w:rsidRPr="009C680C">
              <w:rPr>
                <w:rFonts w:ascii="Cambria" w:eastAsia="Times New Roman" w:hAnsi="Cambria" w:cs="Calibri"/>
                <w:b/>
                <w:bCs/>
                <w:color w:val="FFFFFF"/>
                <w:sz w:val="20"/>
                <w:szCs w:val="20"/>
              </w:rPr>
              <w:t>Strain</w:t>
            </w:r>
          </w:p>
        </w:tc>
        <w:tc>
          <w:tcPr>
            <w:tcW w:w="1960" w:type="dxa"/>
            <w:tcBorders>
              <w:top w:val="single" w:sz="4" w:space="0" w:color="000000"/>
              <w:left w:val="nil"/>
              <w:bottom w:val="nil"/>
              <w:right w:val="nil"/>
            </w:tcBorders>
            <w:shd w:val="clear" w:color="000000" w:fill="000000"/>
            <w:noWrap/>
            <w:vAlign w:val="bottom"/>
            <w:hideMark/>
          </w:tcPr>
          <w:p w14:paraId="1DCEE82B" w14:textId="77777777" w:rsidR="00694B45" w:rsidRPr="009C680C" w:rsidRDefault="00694B45" w:rsidP="009C680C">
            <w:pPr>
              <w:spacing w:after="0" w:line="240" w:lineRule="auto"/>
              <w:rPr>
                <w:rFonts w:ascii="Cambria" w:eastAsia="Times New Roman" w:hAnsi="Cambria" w:cs="Calibri"/>
                <w:b/>
                <w:bCs/>
                <w:color w:val="FFFFFF"/>
                <w:sz w:val="20"/>
                <w:szCs w:val="20"/>
              </w:rPr>
            </w:pPr>
            <w:proofErr w:type="spellStart"/>
            <w:r w:rsidRPr="009C680C">
              <w:rPr>
                <w:rFonts w:ascii="Cambria" w:eastAsia="Times New Roman" w:hAnsi="Cambria" w:cs="Calibri"/>
                <w:b/>
                <w:bCs/>
                <w:color w:val="FFFFFF"/>
                <w:sz w:val="20"/>
                <w:szCs w:val="20"/>
              </w:rPr>
              <w:t>Genbank</w:t>
            </w:r>
            <w:proofErr w:type="spellEnd"/>
          </w:p>
        </w:tc>
        <w:tc>
          <w:tcPr>
            <w:tcW w:w="2860" w:type="dxa"/>
            <w:tcBorders>
              <w:top w:val="single" w:sz="4" w:space="0" w:color="000000"/>
              <w:left w:val="nil"/>
              <w:bottom w:val="nil"/>
              <w:right w:val="single" w:sz="4" w:space="0" w:color="000000"/>
            </w:tcBorders>
            <w:shd w:val="clear" w:color="000000" w:fill="000000"/>
            <w:noWrap/>
            <w:vAlign w:val="bottom"/>
            <w:hideMark/>
          </w:tcPr>
          <w:p w14:paraId="25AD8E5E" w14:textId="77777777" w:rsidR="00694B45" w:rsidRPr="009C680C" w:rsidRDefault="00694B45" w:rsidP="009C680C">
            <w:pPr>
              <w:spacing w:after="0" w:line="240" w:lineRule="auto"/>
              <w:rPr>
                <w:rFonts w:ascii="Cambria" w:eastAsia="Times New Roman" w:hAnsi="Cambria" w:cs="Calibri"/>
                <w:b/>
                <w:bCs/>
                <w:color w:val="FFFFFF"/>
                <w:sz w:val="20"/>
                <w:szCs w:val="20"/>
              </w:rPr>
            </w:pPr>
            <w:r w:rsidRPr="009C680C">
              <w:rPr>
                <w:rFonts w:ascii="Cambria" w:eastAsia="Times New Roman" w:hAnsi="Cambria" w:cs="Calibri"/>
                <w:b/>
                <w:bCs/>
                <w:color w:val="FFFFFF"/>
                <w:sz w:val="20"/>
                <w:szCs w:val="20"/>
              </w:rPr>
              <w:t>Source</w:t>
            </w:r>
          </w:p>
        </w:tc>
      </w:tr>
      <w:tr w:rsidR="00694B45" w:rsidRPr="003941DF" w14:paraId="54614444"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151F6"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faecalis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1FF1D"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B3319</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64F6F1"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GCA_000396325.1</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625B9C"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5B7CEBD4"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84C151"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faecalis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90762"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B3196</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9D14F7"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GCA_000396345.1</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3A23D2"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640F8B23"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701B3A"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faecalis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D1598A"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B3286</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64B1F6"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GCA_000396365.1</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0C185D"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0863A740"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9B85F"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faecalis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02FB9C"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B3336</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7B8D7A"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GCA_000396385.1</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EF5A2F"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56C9E748"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14047C"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faecalis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FCF8C5"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B4008</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E04A72"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GCA_000396405.1</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4F00C"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7AE33B3F"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A96CA"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faecalis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3790DD"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CH19</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BD1AB9"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GCA_000394255.1</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6D3AC"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35497DE0"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64E5A1"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faecalis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CA5A89"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HH22</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FFF5C9"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GCA_000394775.1</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850CD1"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68A015CE"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6ECCF2"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faecalis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B94033"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MMH594</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E0A7AA"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GCA_000394795.1</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8CF503"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0594014B"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7175FF"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faecalis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C8A2A2"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Ned10</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140960"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GCA_000394875.1</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B890B4"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21858203"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023AB1"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faecalis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264BA"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R712</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2F17E7"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GCA_000163815.1</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4B4B7"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7E023F40"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D9630A"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faecalis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94814"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S613</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0F121D"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GCA_000163795.1</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6BD1F"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5D353F5E"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417728"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faecalis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850B93"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SF105</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A02A2"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GCA_000394895.1</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3E0D6"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6660A024"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CCD9E1"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faecalis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CF79AE"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SF24397</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C0C75"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GCA_000394075.1</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F6D546"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5F7F1102"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EC6A62"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faecalis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9FB42"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SF24413</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E8DBA8"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GCA_000394095.1</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3F9D36"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169A6A2A"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C6540"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faecalis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8514D3"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SF28073</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7CD4EB"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GCA_000394195.1</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11548"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05ED920C"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E77C3D"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faecalis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605BB" w14:textId="77777777" w:rsidR="00694B45" w:rsidRPr="009C680C" w:rsidRDefault="00694B45" w:rsidP="009C680C">
            <w:pPr>
              <w:spacing w:after="0" w:line="240" w:lineRule="auto"/>
              <w:rPr>
                <w:rFonts w:ascii="Cambria" w:eastAsia="Times New Roman" w:hAnsi="Cambria" w:cs="Calibri"/>
                <w:color w:val="000000"/>
                <w:sz w:val="20"/>
                <w:szCs w:val="20"/>
              </w:rPr>
            </w:pPr>
            <w:proofErr w:type="spellStart"/>
            <w:r w:rsidRPr="009C680C">
              <w:rPr>
                <w:rFonts w:ascii="Cambria" w:eastAsia="Times New Roman" w:hAnsi="Cambria" w:cs="Calibri"/>
                <w:color w:val="000000"/>
                <w:sz w:val="20"/>
                <w:szCs w:val="20"/>
              </w:rPr>
              <w:t>Tusod</w:t>
            </w:r>
            <w:proofErr w:type="spellEnd"/>
            <w:r w:rsidRPr="009C680C">
              <w:rPr>
                <w:rFonts w:ascii="Cambria" w:eastAsia="Times New Roman" w:hAnsi="Cambria" w:cs="Calibri"/>
                <w:color w:val="000000"/>
                <w:sz w:val="20"/>
                <w:szCs w:val="20"/>
              </w:rPr>
              <w:t xml:space="preserve"> ef11</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669B0A"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GCA_000175015.1</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6D31C"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6927E3F2"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0884AB"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faecalis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65157"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TX1322</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B3971"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GCA_000159275.1</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D77ECA"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7A949583"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60AF94"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faecalis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3C937D"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TX2137</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F2EA44"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GCA_000147595.1</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1213F6"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3269A755"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8B7EE"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faecalis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F4EA51"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V587</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CE22DB"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GCA_000394175.1</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1C07F2"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75B1F475"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45283F"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faecalis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25AD7C"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YI6-1</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D5B84"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GCA_000395095.1</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CBF40"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1C89BA4A"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C1029"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faecalis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4BED9"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DP1</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A6F64"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 </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2FF9AB"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David Pride hospital isolate</w:t>
            </w:r>
          </w:p>
        </w:tc>
      </w:tr>
      <w:tr w:rsidR="00694B45" w:rsidRPr="003941DF" w14:paraId="24ED1B85"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BC5FF4"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faecalis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BA00E3"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DP2</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0D7DD"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 </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25F322"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David Pride hospital isolate</w:t>
            </w:r>
          </w:p>
        </w:tc>
      </w:tr>
      <w:tr w:rsidR="00694B45" w:rsidRPr="003941DF" w14:paraId="15187B6C"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4591B0"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faecalis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F2D4A6"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DP12</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D49143"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 </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D59095"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David Pride hospital isolate</w:t>
            </w:r>
          </w:p>
        </w:tc>
      </w:tr>
      <w:tr w:rsidR="00694B45" w:rsidRPr="003941DF" w14:paraId="5A85D0C7"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43A929"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faecalis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BD7C50"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DP14</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56CA8C"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 </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A5539F"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David Pride hospital isolate</w:t>
            </w:r>
          </w:p>
        </w:tc>
      </w:tr>
      <w:tr w:rsidR="00694B45" w:rsidRPr="003941DF" w14:paraId="21AF8B59"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A75036"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faecalis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D135D"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DP15</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9CB844"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 </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55EE9B"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David Pride hospital isolate</w:t>
            </w:r>
          </w:p>
        </w:tc>
      </w:tr>
      <w:tr w:rsidR="00694B45" w:rsidRPr="003941DF" w14:paraId="088AF0C4"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81A368"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faecalis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6B0F7"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DP16</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FA195"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 </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06D7A1"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David Pride hospital isolate</w:t>
            </w:r>
          </w:p>
        </w:tc>
      </w:tr>
      <w:tr w:rsidR="00694B45" w:rsidRPr="003941DF" w14:paraId="39F0D96E"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3484C"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faecalis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397530"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ERV103</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51634A"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GCA_000294005.2</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AF835"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5EEC26C1"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D21212"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faecalis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0C36D4"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DP3</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A000E9"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 </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FD6B2"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David Pride hospital isolate</w:t>
            </w:r>
          </w:p>
        </w:tc>
      </w:tr>
      <w:tr w:rsidR="00694B45" w:rsidRPr="003941DF" w14:paraId="4A7E5A93"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97ADE1"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faecalis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65C90"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DP4</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49F99F"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 </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A2586"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David Pride hospital isolate</w:t>
            </w:r>
          </w:p>
        </w:tc>
      </w:tr>
      <w:tr w:rsidR="00694B45" w:rsidRPr="003941DF" w14:paraId="17CF3934"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658B85"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faecalis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A67085"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DP5</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3753E4"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 </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9A26CC"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David Pride hospital isolate</w:t>
            </w:r>
          </w:p>
        </w:tc>
      </w:tr>
      <w:tr w:rsidR="00694B45" w:rsidRPr="003941DF" w14:paraId="58EE71E7"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D2323F"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faecalis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DE50C3"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DP6</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D1352"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 </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6AF965"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David Pride hospital isolate</w:t>
            </w:r>
          </w:p>
        </w:tc>
      </w:tr>
      <w:tr w:rsidR="00694B45" w:rsidRPr="003941DF" w14:paraId="69EA3E71"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49F6E"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faecalis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52A1C"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DP7</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1D4445"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 </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0EB94"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David Pride hospital isolate</w:t>
            </w:r>
          </w:p>
        </w:tc>
      </w:tr>
      <w:tr w:rsidR="00694B45" w:rsidRPr="003941DF" w14:paraId="09909FAD"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6A5F4D"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faecalis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6E1A4"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DP8</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9B3428"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 </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2CCBBC"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David Pride hospital isolate</w:t>
            </w:r>
          </w:p>
        </w:tc>
      </w:tr>
      <w:tr w:rsidR="00694B45" w:rsidRPr="003941DF" w14:paraId="02377D31"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4A620E"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faecalis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A05B06"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DP9</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D0C7E6"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 </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91B0C6"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David Pride hospital isolate</w:t>
            </w:r>
          </w:p>
        </w:tc>
      </w:tr>
      <w:tr w:rsidR="00694B45" w:rsidRPr="003941DF" w14:paraId="7413848D"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CA6B70"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faecalis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8868BA"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DP10</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68B86"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 </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C3795B"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David Pride hospital isolate</w:t>
            </w:r>
          </w:p>
        </w:tc>
      </w:tr>
      <w:tr w:rsidR="00694B45" w:rsidRPr="003941DF" w14:paraId="5A18B2D7"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11607"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faecalis</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6C750"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DP11</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590774"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 </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FBA3E"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David Pride hospital isolate</w:t>
            </w:r>
          </w:p>
        </w:tc>
      </w:tr>
      <w:tr w:rsidR="00694B45" w:rsidRPr="003941DF" w14:paraId="33565888"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1C58A"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faecium</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53F408"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E0120</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C5B9E2"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GCA_000321485.1</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91CE6"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23A1A18B"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8F1CFF"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faecium</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580FF9"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E0164</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6972D0"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GCA_000321505.1</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66679B"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61AE37FA"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BF0B45"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lastRenderedPageBreak/>
              <w:t>Enterococcus faecium</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00B44"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E0269</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D0832"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GCA_000321525.1</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02D7F"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6D301C15"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A65FAA"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faecium</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B0E189"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ERV102</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C92A73"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GCA_000295355.2</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6E43E9"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3B2CEE33"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B234AF"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faecium</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9BFC81"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ERV99</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32E663"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GCA_000295175.2</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BD31D0"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32D50764"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BAFB42"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faecium</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45FFEC"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HF50104</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77DE9E"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GCA_000396685.1</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A44417"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5306F263"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89436C"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faecium</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C53A2"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HF50105</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51600A"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GCA_000396705.1</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DE58F2"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3C8778D7"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D9BD4"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faecium</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9FE203"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HF50106</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E90A9"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GCA_000396725.1</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F0A219"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3F1D4F19"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33AF31"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faecium</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4B189"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patient 1-1</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AB9A3B"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GCA_000394755.1</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488B86"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4B3FE91E"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704D7E"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faecium</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59CBB2"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patient 2-1</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814E0"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GCA_000394655.1</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5AB77"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79C020D2"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F0B86"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faecium</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C9F58A"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patient 3-1</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D6B4C"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 </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6A3D58"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7806E97F"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B81FE8"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faecium</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ACFECA"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TX0133a04</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780B8"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GCA_000147235.1</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1FDEB"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547D4910"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8B821"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faecium</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FCA1BA"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TX1330</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55150"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GCA_003583905.1</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D1D64"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53B395EA"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68CC71"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faecium</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77FEE5"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UAA714</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7A43A0"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GCA_000395445.1</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811FF3"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0B03F4DB"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8B1224"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faecium</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43CAA5"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503</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1CE11"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GCA_000295055.2</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B4FDF"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7A3E0D90"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D53D0B"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faecium</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938D69"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513</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A4DAC0"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GCA_000295575.2</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8B6EB"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083E4949"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B565B"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faecium</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CC371"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E0045</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F28C7B"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GCA_000321465.1</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0440FF"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48B8F702"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E3668"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faecium</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CA1928"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E1071</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340A84"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GCA_000172655.1</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454E1"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66716715"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8D533"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faecium</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7FEB0"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E1039</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0274D6"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GCA_000174935.1</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919D9"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4D2272F5"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8C74E3"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faecium</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6CDD4A"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UAA945</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23BE5"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GCA_000396845.1</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09C20"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07A74618"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A0FA3E"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faecium</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D032C"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U0317</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FA957"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GCA_000172915.1</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06033"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3D12AC57"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38B7B9"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faecium</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D061B"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E417</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001BD"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GCA_000295415.2</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1F97E3"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7BAF9366"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A6D62"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faecium</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31208"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DP13</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07970B"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 </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A6E8B"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David Pride hospital isolate</w:t>
            </w:r>
          </w:p>
        </w:tc>
      </w:tr>
      <w:tr w:rsidR="00694B45" w:rsidRPr="003941DF" w14:paraId="79D32FC3"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B6A625"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faecium</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10971C"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DP17</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1D375"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 </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9F184"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David Pride hospital isolate</w:t>
            </w:r>
          </w:p>
        </w:tc>
      </w:tr>
      <w:tr w:rsidR="00694B45" w:rsidRPr="003941DF" w14:paraId="45B31100"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C51BD"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faecium</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889EA"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DP18</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FB012"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 </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E2891E"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David Pride hospital isolate</w:t>
            </w:r>
          </w:p>
        </w:tc>
      </w:tr>
      <w:tr w:rsidR="00694B45" w:rsidRPr="003941DF" w14:paraId="0F4D86F8"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A00352"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faecium</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AC1DDA"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DP19</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0235D2"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 </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D7A7CE"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David Pride hospital isolate</w:t>
            </w:r>
          </w:p>
        </w:tc>
      </w:tr>
      <w:tr w:rsidR="00694B45" w:rsidRPr="003941DF" w14:paraId="4B310FD6"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F98C2"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faecium</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D41AF4"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E1162</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AB943"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GCA_000172675.1</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422923"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60879601"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3962C7"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faecium</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8F4490"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ERV165</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5FABD"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GCA_000295235.2</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B107DD"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4385B60E"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9293B5"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faecium</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95D73"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E980</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2BE52"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GCA_0001726151</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0C3CCF"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HMP</w:t>
            </w:r>
          </w:p>
        </w:tc>
      </w:tr>
      <w:tr w:rsidR="00694B45" w:rsidRPr="003941DF" w14:paraId="51099307" w14:textId="77777777" w:rsidTr="00694B45">
        <w:trPr>
          <w:trHeight w:val="300"/>
        </w:trPr>
        <w:tc>
          <w:tcPr>
            <w:tcW w:w="2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5FD71"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Enterococcus avium</w:t>
            </w: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8C765"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DP0</w:t>
            </w:r>
          </w:p>
        </w:tc>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064488"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 </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800341" w14:textId="77777777" w:rsidR="00694B45" w:rsidRPr="009C680C" w:rsidRDefault="00694B45" w:rsidP="009C680C">
            <w:pPr>
              <w:spacing w:after="0" w:line="240" w:lineRule="auto"/>
              <w:rPr>
                <w:rFonts w:ascii="Cambria" w:eastAsia="Times New Roman" w:hAnsi="Cambria" w:cs="Calibri"/>
                <w:color w:val="000000"/>
                <w:sz w:val="20"/>
                <w:szCs w:val="20"/>
              </w:rPr>
            </w:pPr>
            <w:r w:rsidRPr="009C680C">
              <w:rPr>
                <w:rFonts w:ascii="Cambria" w:eastAsia="Times New Roman" w:hAnsi="Cambria" w:cs="Calibri"/>
                <w:color w:val="000000"/>
                <w:sz w:val="20"/>
                <w:szCs w:val="20"/>
              </w:rPr>
              <w:t>David Pride hospital isolate</w:t>
            </w:r>
          </w:p>
        </w:tc>
      </w:tr>
    </w:tbl>
    <w:p w14:paraId="487C842E" w14:textId="49FA5E68" w:rsidR="00AB403D" w:rsidRDefault="00AB403D" w:rsidP="003941DF">
      <w:pPr>
        <w:spacing w:line="480" w:lineRule="auto"/>
        <w:rPr>
          <w:rFonts w:ascii="Cambria" w:hAnsi="Cambria"/>
          <w:b/>
          <w:sz w:val="24"/>
          <w:szCs w:val="24"/>
        </w:rPr>
      </w:pPr>
    </w:p>
    <w:p w14:paraId="25049758" w14:textId="77777777" w:rsidR="00AB403D" w:rsidRDefault="00AB403D">
      <w:pPr>
        <w:rPr>
          <w:rFonts w:ascii="Cambria" w:hAnsi="Cambria"/>
          <w:b/>
          <w:sz w:val="24"/>
          <w:szCs w:val="24"/>
        </w:rPr>
      </w:pPr>
      <w:r>
        <w:rPr>
          <w:rFonts w:ascii="Cambria" w:hAnsi="Cambria"/>
          <w:b/>
          <w:sz w:val="24"/>
          <w:szCs w:val="24"/>
        </w:rPr>
        <w:br w:type="page"/>
      </w:r>
    </w:p>
    <w:p w14:paraId="45DA7247" w14:textId="587F5BEB" w:rsidR="00BF44D8" w:rsidRDefault="00AB403D" w:rsidP="00BF44D8">
      <w:pPr>
        <w:spacing w:line="480" w:lineRule="auto"/>
        <w:rPr>
          <w:rFonts w:ascii="Cambria" w:hAnsi="Cambria"/>
          <w:sz w:val="24"/>
          <w:szCs w:val="24"/>
        </w:rPr>
      </w:pPr>
      <w:r>
        <w:rPr>
          <w:rFonts w:ascii="Cambria" w:hAnsi="Cambria"/>
          <w:b/>
          <w:sz w:val="24"/>
          <w:szCs w:val="24"/>
        </w:rPr>
        <w:lastRenderedPageBreak/>
        <w:t>Table S3.</w:t>
      </w:r>
      <w:r>
        <w:rPr>
          <w:rFonts w:ascii="Cambria" w:hAnsi="Cambria"/>
          <w:b/>
          <w:i/>
          <w:sz w:val="24"/>
          <w:szCs w:val="24"/>
        </w:rPr>
        <w:t xml:space="preserve"> </w:t>
      </w:r>
      <w:r>
        <w:rPr>
          <w:rFonts w:ascii="Cambria" w:hAnsi="Cambria"/>
          <w:i/>
          <w:sz w:val="24"/>
          <w:szCs w:val="24"/>
        </w:rPr>
        <w:t xml:space="preserve">Enterococcus </w:t>
      </w:r>
      <w:r>
        <w:rPr>
          <w:rFonts w:ascii="Cambria" w:hAnsi="Cambria"/>
          <w:sz w:val="24"/>
          <w:szCs w:val="24"/>
        </w:rPr>
        <w:t xml:space="preserve">mutations. List of all mutations that occurred in </w:t>
      </w:r>
      <w:r>
        <w:rPr>
          <w:rFonts w:ascii="Cambria" w:hAnsi="Cambria"/>
          <w:i/>
          <w:sz w:val="24"/>
          <w:szCs w:val="24"/>
        </w:rPr>
        <w:t xml:space="preserve">Enterococcus </w:t>
      </w:r>
      <w:r>
        <w:rPr>
          <w:rFonts w:ascii="Cambria" w:hAnsi="Cambria"/>
          <w:sz w:val="24"/>
          <w:szCs w:val="24"/>
        </w:rPr>
        <w:t>genomes during coevolution with phage for 28 days.</w:t>
      </w:r>
    </w:p>
    <w:tbl>
      <w:tblPr>
        <w:tblStyle w:val="ListTable1Light"/>
        <w:tblW w:w="0" w:type="auto"/>
        <w:tblLook w:val="04A0" w:firstRow="1" w:lastRow="0" w:firstColumn="1" w:lastColumn="0" w:noHBand="0" w:noVBand="1"/>
      </w:tblPr>
      <w:tblGrid>
        <w:gridCol w:w="985"/>
        <w:gridCol w:w="900"/>
        <w:gridCol w:w="1440"/>
        <w:gridCol w:w="540"/>
        <w:gridCol w:w="630"/>
        <w:gridCol w:w="640"/>
        <w:gridCol w:w="3385"/>
        <w:gridCol w:w="840"/>
      </w:tblGrid>
      <w:tr w:rsidR="00BF44D8" w:rsidRPr="00BF44D8" w14:paraId="74419AD2" w14:textId="77777777" w:rsidTr="00BF44D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A79E5FA" w14:textId="77777777" w:rsidR="00BF44D8" w:rsidRPr="00BF44D8" w:rsidRDefault="00BF44D8" w:rsidP="00BF44D8">
            <w:pPr>
              <w:contextualSpacing/>
              <w:rPr>
                <w:rFonts w:ascii="Cambria" w:hAnsi="Cambria"/>
                <w:sz w:val="16"/>
                <w:szCs w:val="16"/>
              </w:rPr>
            </w:pPr>
            <w:r w:rsidRPr="00BF44D8">
              <w:rPr>
                <w:rFonts w:ascii="Cambria" w:hAnsi="Cambria"/>
                <w:sz w:val="16"/>
                <w:szCs w:val="16"/>
              </w:rPr>
              <w:t>Species</w:t>
            </w:r>
          </w:p>
        </w:tc>
        <w:tc>
          <w:tcPr>
            <w:tcW w:w="900" w:type="dxa"/>
            <w:noWrap/>
            <w:hideMark/>
          </w:tcPr>
          <w:p w14:paraId="3178A4E1" w14:textId="77777777" w:rsidR="00BF44D8" w:rsidRPr="00BF44D8" w:rsidRDefault="00BF44D8" w:rsidP="00BF44D8">
            <w:pPr>
              <w:contextualSpacing/>
              <w:cnfStyle w:val="100000000000" w:firstRow="1"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Strain</w:t>
            </w:r>
          </w:p>
        </w:tc>
        <w:tc>
          <w:tcPr>
            <w:tcW w:w="1440" w:type="dxa"/>
            <w:noWrap/>
            <w:hideMark/>
          </w:tcPr>
          <w:p w14:paraId="7C5A1C48" w14:textId="77777777" w:rsidR="00BF44D8" w:rsidRPr="00BF44D8" w:rsidRDefault="00BF44D8" w:rsidP="00BF44D8">
            <w:pPr>
              <w:contextualSpacing/>
              <w:cnfStyle w:val="100000000000" w:firstRow="1"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Coevolving Phage</w:t>
            </w:r>
          </w:p>
        </w:tc>
        <w:tc>
          <w:tcPr>
            <w:tcW w:w="540" w:type="dxa"/>
            <w:noWrap/>
            <w:hideMark/>
          </w:tcPr>
          <w:p w14:paraId="27FC007A" w14:textId="490D9E81" w:rsidR="00BF44D8" w:rsidRPr="00BF44D8" w:rsidRDefault="00BF44D8" w:rsidP="00BF44D8">
            <w:pPr>
              <w:contextualSpacing/>
              <w:cnfStyle w:val="100000000000" w:firstRow="1" w:lastRow="0" w:firstColumn="0" w:lastColumn="0" w:oddVBand="0" w:evenVBand="0" w:oddHBand="0" w:evenHBand="0" w:firstRowFirstColumn="0" w:firstRowLastColumn="0" w:lastRowFirstColumn="0" w:lastRowLastColumn="0"/>
              <w:rPr>
                <w:rFonts w:ascii="Cambria" w:hAnsi="Cambria"/>
                <w:sz w:val="16"/>
                <w:szCs w:val="16"/>
              </w:rPr>
            </w:pPr>
            <w:r>
              <w:rPr>
                <w:rFonts w:ascii="Cambria" w:hAnsi="Cambria"/>
                <w:sz w:val="16"/>
                <w:szCs w:val="16"/>
              </w:rPr>
              <w:t>Rep</w:t>
            </w:r>
          </w:p>
        </w:tc>
        <w:tc>
          <w:tcPr>
            <w:tcW w:w="630" w:type="dxa"/>
            <w:noWrap/>
            <w:hideMark/>
          </w:tcPr>
          <w:p w14:paraId="09AB07CA" w14:textId="1B7A4AC5" w:rsidR="00BF44D8" w:rsidRPr="00BF44D8" w:rsidRDefault="00BF44D8" w:rsidP="00BF44D8">
            <w:pPr>
              <w:contextualSpacing/>
              <w:cnfStyle w:val="100000000000" w:firstRow="1"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Freq</w:t>
            </w:r>
            <w:r>
              <w:rPr>
                <w:rFonts w:ascii="Cambria" w:hAnsi="Cambria"/>
                <w:sz w:val="16"/>
                <w:szCs w:val="16"/>
              </w:rPr>
              <w:t>.</w:t>
            </w:r>
          </w:p>
        </w:tc>
        <w:tc>
          <w:tcPr>
            <w:tcW w:w="630" w:type="dxa"/>
            <w:noWrap/>
            <w:hideMark/>
          </w:tcPr>
          <w:p w14:paraId="01567E18" w14:textId="77777777" w:rsidR="00BF44D8" w:rsidRPr="00BF44D8" w:rsidRDefault="00BF44D8" w:rsidP="00BF44D8">
            <w:pPr>
              <w:contextualSpacing/>
              <w:cnfStyle w:val="100000000000" w:firstRow="1"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Locus</w:t>
            </w:r>
          </w:p>
        </w:tc>
        <w:tc>
          <w:tcPr>
            <w:tcW w:w="3385" w:type="dxa"/>
            <w:noWrap/>
            <w:hideMark/>
          </w:tcPr>
          <w:p w14:paraId="6E300A8D" w14:textId="77777777" w:rsidR="00BF44D8" w:rsidRPr="00BF44D8" w:rsidRDefault="00BF44D8" w:rsidP="00BF44D8">
            <w:pPr>
              <w:contextualSpacing/>
              <w:cnfStyle w:val="100000000000" w:firstRow="1"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Gene name</w:t>
            </w:r>
          </w:p>
        </w:tc>
        <w:tc>
          <w:tcPr>
            <w:tcW w:w="840" w:type="dxa"/>
            <w:noWrap/>
            <w:hideMark/>
          </w:tcPr>
          <w:p w14:paraId="4411A707" w14:textId="5951437C" w:rsidR="00BF44D8" w:rsidRPr="00BF44D8" w:rsidRDefault="00BF44D8" w:rsidP="00BF44D8">
            <w:pPr>
              <w:contextualSpacing/>
              <w:cnfStyle w:val="100000000000" w:firstRow="1" w:lastRow="0" w:firstColumn="0" w:lastColumn="0" w:oddVBand="0" w:evenVBand="0" w:oddHBand="0" w:evenHBand="0" w:firstRowFirstColumn="0" w:firstRowLastColumn="0" w:lastRowFirstColumn="0" w:lastRowLastColumn="0"/>
              <w:rPr>
                <w:rFonts w:ascii="Cambria" w:hAnsi="Cambria"/>
                <w:sz w:val="16"/>
                <w:szCs w:val="16"/>
              </w:rPr>
            </w:pPr>
            <w:r>
              <w:rPr>
                <w:rFonts w:ascii="Cambria" w:hAnsi="Cambria"/>
                <w:sz w:val="16"/>
                <w:szCs w:val="16"/>
              </w:rPr>
              <w:t>Type</w:t>
            </w:r>
          </w:p>
        </w:tc>
      </w:tr>
      <w:tr w:rsidR="00BF44D8" w:rsidRPr="00BF44D8" w14:paraId="0F9F9ADD"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3DD5DFB"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2E6B2B0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1440" w:type="dxa"/>
            <w:noWrap/>
            <w:hideMark/>
          </w:tcPr>
          <w:p w14:paraId="605F1C1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vB_OCPT_Bop</w:t>
            </w:r>
            <w:proofErr w:type="spellEnd"/>
          </w:p>
        </w:tc>
        <w:tc>
          <w:tcPr>
            <w:tcW w:w="540" w:type="dxa"/>
            <w:noWrap/>
            <w:hideMark/>
          </w:tcPr>
          <w:p w14:paraId="3BC46E3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630" w:type="dxa"/>
            <w:noWrap/>
            <w:hideMark/>
          </w:tcPr>
          <w:p w14:paraId="79C472F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30" w:type="dxa"/>
            <w:noWrap/>
            <w:hideMark/>
          </w:tcPr>
          <w:p w14:paraId="007A6E4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Epa</w:t>
            </w:r>
            <w:proofErr w:type="spellEnd"/>
          </w:p>
        </w:tc>
        <w:tc>
          <w:tcPr>
            <w:tcW w:w="3385" w:type="dxa"/>
            <w:noWrap/>
            <w:hideMark/>
          </w:tcPr>
          <w:p w14:paraId="73E574D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NAD-dependent epimerase/dehydratase</w:t>
            </w:r>
          </w:p>
        </w:tc>
        <w:tc>
          <w:tcPr>
            <w:tcW w:w="840" w:type="dxa"/>
            <w:noWrap/>
            <w:hideMark/>
          </w:tcPr>
          <w:p w14:paraId="44BFDD7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3DCA4636"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904BD17"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45D70D0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1440" w:type="dxa"/>
            <w:noWrap/>
            <w:hideMark/>
          </w:tcPr>
          <w:p w14:paraId="661B67C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vB_OCPT_Bop</w:t>
            </w:r>
            <w:proofErr w:type="spellEnd"/>
          </w:p>
        </w:tc>
        <w:tc>
          <w:tcPr>
            <w:tcW w:w="540" w:type="dxa"/>
            <w:noWrap/>
            <w:hideMark/>
          </w:tcPr>
          <w:p w14:paraId="4469643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630" w:type="dxa"/>
            <w:noWrap/>
            <w:hideMark/>
          </w:tcPr>
          <w:p w14:paraId="1A371FF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30" w:type="dxa"/>
            <w:noWrap/>
            <w:hideMark/>
          </w:tcPr>
          <w:p w14:paraId="4FD1721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Epa</w:t>
            </w:r>
            <w:proofErr w:type="spellEnd"/>
          </w:p>
        </w:tc>
        <w:tc>
          <w:tcPr>
            <w:tcW w:w="3385" w:type="dxa"/>
            <w:noWrap/>
            <w:hideMark/>
          </w:tcPr>
          <w:p w14:paraId="31119FE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glucose-1-phosphate </w:t>
            </w:r>
            <w:proofErr w:type="spellStart"/>
            <w:r w:rsidRPr="00BF44D8">
              <w:rPr>
                <w:rFonts w:ascii="Cambria" w:hAnsi="Cambria"/>
                <w:sz w:val="16"/>
                <w:szCs w:val="16"/>
              </w:rPr>
              <w:t>thymidylyltransferase</w:t>
            </w:r>
            <w:proofErr w:type="spellEnd"/>
          </w:p>
        </w:tc>
        <w:tc>
          <w:tcPr>
            <w:tcW w:w="840" w:type="dxa"/>
            <w:noWrap/>
            <w:hideMark/>
          </w:tcPr>
          <w:p w14:paraId="0C308E2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239F823F"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3F44981"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1DB4A31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1440" w:type="dxa"/>
            <w:noWrap/>
            <w:hideMark/>
          </w:tcPr>
          <w:p w14:paraId="35E0AEC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vB_OCPT_Bop</w:t>
            </w:r>
            <w:proofErr w:type="spellEnd"/>
          </w:p>
        </w:tc>
        <w:tc>
          <w:tcPr>
            <w:tcW w:w="540" w:type="dxa"/>
            <w:noWrap/>
            <w:hideMark/>
          </w:tcPr>
          <w:p w14:paraId="079DB57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2</w:t>
            </w:r>
          </w:p>
        </w:tc>
        <w:tc>
          <w:tcPr>
            <w:tcW w:w="630" w:type="dxa"/>
            <w:noWrap/>
            <w:hideMark/>
          </w:tcPr>
          <w:p w14:paraId="4847D11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30" w:type="dxa"/>
            <w:noWrap/>
            <w:hideMark/>
          </w:tcPr>
          <w:p w14:paraId="062DACBD"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
        </w:tc>
        <w:tc>
          <w:tcPr>
            <w:tcW w:w="3385" w:type="dxa"/>
            <w:noWrap/>
            <w:hideMark/>
          </w:tcPr>
          <w:p w14:paraId="21487D6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endonuclease III</w:t>
            </w:r>
          </w:p>
        </w:tc>
        <w:tc>
          <w:tcPr>
            <w:tcW w:w="840" w:type="dxa"/>
            <w:noWrap/>
            <w:hideMark/>
          </w:tcPr>
          <w:p w14:paraId="7500328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356B56ED"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395461A9"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753361C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1440" w:type="dxa"/>
            <w:noWrap/>
            <w:hideMark/>
          </w:tcPr>
          <w:p w14:paraId="4F3A801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vB_OCPT_Bop</w:t>
            </w:r>
            <w:proofErr w:type="spellEnd"/>
          </w:p>
        </w:tc>
        <w:tc>
          <w:tcPr>
            <w:tcW w:w="540" w:type="dxa"/>
            <w:noWrap/>
            <w:hideMark/>
          </w:tcPr>
          <w:p w14:paraId="1250846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2</w:t>
            </w:r>
          </w:p>
        </w:tc>
        <w:tc>
          <w:tcPr>
            <w:tcW w:w="630" w:type="dxa"/>
            <w:noWrap/>
            <w:hideMark/>
          </w:tcPr>
          <w:p w14:paraId="35F4A7B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30" w:type="dxa"/>
            <w:noWrap/>
            <w:hideMark/>
          </w:tcPr>
          <w:p w14:paraId="05D386E1"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Epa</w:t>
            </w:r>
            <w:proofErr w:type="spellEnd"/>
          </w:p>
        </w:tc>
        <w:tc>
          <w:tcPr>
            <w:tcW w:w="3385" w:type="dxa"/>
            <w:noWrap/>
            <w:hideMark/>
          </w:tcPr>
          <w:p w14:paraId="1EEA265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NAD-dependent epimerase/dehydratase</w:t>
            </w:r>
          </w:p>
        </w:tc>
        <w:tc>
          <w:tcPr>
            <w:tcW w:w="840" w:type="dxa"/>
            <w:noWrap/>
            <w:hideMark/>
          </w:tcPr>
          <w:p w14:paraId="17CD2E0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6BD31E59"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1F28528"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7FEB3F2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1440" w:type="dxa"/>
            <w:noWrap/>
            <w:hideMark/>
          </w:tcPr>
          <w:p w14:paraId="7EE36DB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EfV12-phi1</w:t>
            </w:r>
          </w:p>
        </w:tc>
        <w:tc>
          <w:tcPr>
            <w:tcW w:w="540" w:type="dxa"/>
            <w:noWrap/>
            <w:hideMark/>
          </w:tcPr>
          <w:p w14:paraId="75F4497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630" w:type="dxa"/>
            <w:noWrap/>
            <w:hideMark/>
          </w:tcPr>
          <w:p w14:paraId="37B3213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30" w:type="dxa"/>
            <w:noWrap/>
            <w:hideMark/>
          </w:tcPr>
          <w:p w14:paraId="6E0D08E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Epa</w:t>
            </w:r>
            <w:proofErr w:type="spellEnd"/>
          </w:p>
        </w:tc>
        <w:tc>
          <w:tcPr>
            <w:tcW w:w="3385" w:type="dxa"/>
            <w:noWrap/>
            <w:hideMark/>
          </w:tcPr>
          <w:p w14:paraId="051A5C6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exopolysaccharide biosynthesis </w:t>
            </w:r>
            <w:proofErr w:type="spellStart"/>
            <w:r w:rsidRPr="00BF44D8">
              <w:rPr>
                <w:rFonts w:ascii="Cambria" w:hAnsi="Cambria"/>
                <w:sz w:val="16"/>
                <w:szCs w:val="16"/>
              </w:rPr>
              <w:t>polyprenyl</w:t>
            </w:r>
            <w:proofErr w:type="spellEnd"/>
            <w:r w:rsidRPr="00BF44D8">
              <w:rPr>
                <w:rFonts w:ascii="Cambria" w:hAnsi="Cambria"/>
                <w:sz w:val="16"/>
                <w:szCs w:val="16"/>
              </w:rPr>
              <w:t xml:space="preserve"> </w:t>
            </w:r>
            <w:proofErr w:type="spellStart"/>
            <w:r w:rsidRPr="00BF44D8">
              <w:rPr>
                <w:rFonts w:ascii="Cambria" w:hAnsi="Cambria"/>
                <w:sz w:val="16"/>
                <w:szCs w:val="16"/>
              </w:rPr>
              <w:t>glycosylphosphotransferase</w:t>
            </w:r>
            <w:proofErr w:type="spellEnd"/>
          </w:p>
        </w:tc>
        <w:tc>
          <w:tcPr>
            <w:tcW w:w="840" w:type="dxa"/>
            <w:noWrap/>
            <w:hideMark/>
          </w:tcPr>
          <w:p w14:paraId="5F58C6E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096BB043"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D403066"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428D7A7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1440" w:type="dxa"/>
            <w:noWrap/>
            <w:hideMark/>
          </w:tcPr>
          <w:p w14:paraId="48A0170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EfV12-phi1</w:t>
            </w:r>
          </w:p>
        </w:tc>
        <w:tc>
          <w:tcPr>
            <w:tcW w:w="540" w:type="dxa"/>
            <w:noWrap/>
            <w:hideMark/>
          </w:tcPr>
          <w:p w14:paraId="40A01B5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630" w:type="dxa"/>
            <w:noWrap/>
            <w:hideMark/>
          </w:tcPr>
          <w:p w14:paraId="5944DFF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0.61</w:t>
            </w:r>
          </w:p>
        </w:tc>
        <w:tc>
          <w:tcPr>
            <w:tcW w:w="630" w:type="dxa"/>
            <w:noWrap/>
            <w:hideMark/>
          </w:tcPr>
          <w:p w14:paraId="42511C5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Epa</w:t>
            </w:r>
            <w:proofErr w:type="spellEnd"/>
          </w:p>
        </w:tc>
        <w:tc>
          <w:tcPr>
            <w:tcW w:w="3385" w:type="dxa"/>
            <w:noWrap/>
            <w:hideMark/>
          </w:tcPr>
          <w:p w14:paraId="3CB9EB8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NAD-dependent epimerase/dehydratase</w:t>
            </w:r>
          </w:p>
        </w:tc>
        <w:tc>
          <w:tcPr>
            <w:tcW w:w="840" w:type="dxa"/>
            <w:noWrap/>
            <w:hideMark/>
          </w:tcPr>
          <w:p w14:paraId="438CBE4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04A77185"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0355BC5B"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0B27A38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1440" w:type="dxa"/>
            <w:noWrap/>
            <w:hideMark/>
          </w:tcPr>
          <w:p w14:paraId="0AB891C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EfV12-phi1</w:t>
            </w:r>
          </w:p>
        </w:tc>
        <w:tc>
          <w:tcPr>
            <w:tcW w:w="540" w:type="dxa"/>
            <w:noWrap/>
            <w:hideMark/>
          </w:tcPr>
          <w:p w14:paraId="65BCB00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630" w:type="dxa"/>
            <w:noWrap/>
            <w:hideMark/>
          </w:tcPr>
          <w:p w14:paraId="12B982E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30" w:type="dxa"/>
            <w:noWrap/>
            <w:hideMark/>
          </w:tcPr>
          <w:p w14:paraId="71E00F5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
        </w:tc>
        <w:tc>
          <w:tcPr>
            <w:tcW w:w="3385" w:type="dxa"/>
            <w:noWrap/>
            <w:hideMark/>
          </w:tcPr>
          <w:p w14:paraId="3BB96F9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ATP-dependent </w:t>
            </w:r>
            <w:proofErr w:type="spellStart"/>
            <w:r w:rsidRPr="00BF44D8">
              <w:rPr>
                <w:rFonts w:ascii="Cambria" w:hAnsi="Cambria"/>
                <w:sz w:val="16"/>
                <w:szCs w:val="16"/>
              </w:rPr>
              <w:t>Clp</w:t>
            </w:r>
            <w:proofErr w:type="spellEnd"/>
            <w:r w:rsidRPr="00BF44D8">
              <w:rPr>
                <w:rFonts w:ascii="Cambria" w:hAnsi="Cambria"/>
                <w:sz w:val="16"/>
                <w:szCs w:val="16"/>
              </w:rPr>
              <w:t xml:space="preserve"> protease ATP-binding subunit </w:t>
            </w:r>
            <w:proofErr w:type="spellStart"/>
            <w:r w:rsidRPr="00BF44D8">
              <w:rPr>
                <w:rFonts w:ascii="Cambria" w:hAnsi="Cambria"/>
                <w:sz w:val="16"/>
                <w:szCs w:val="16"/>
              </w:rPr>
              <w:t>ClpE</w:t>
            </w:r>
            <w:proofErr w:type="spellEnd"/>
          </w:p>
        </w:tc>
        <w:tc>
          <w:tcPr>
            <w:tcW w:w="840" w:type="dxa"/>
            <w:noWrap/>
            <w:hideMark/>
          </w:tcPr>
          <w:p w14:paraId="53FBF9B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5E909B61"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26BAA9D9"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faecium</w:t>
            </w:r>
          </w:p>
        </w:tc>
        <w:tc>
          <w:tcPr>
            <w:tcW w:w="900" w:type="dxa"/>
            <w:noWrap/>
            <w:hideMark/>
          </w:tcPr>
          <w:p w14:paraId="6212BBF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TX1330</w:t>
            </w:r>
          </w:p>
        </w:tc>
        <w:tc>
          <w:tcPr>
            <w:tcW w:w="1440" w:type="dxa"/>
            <w:noWrap/>
            <w:hideMark/>
          </w:tcPr>
          <w:p w14:paraId="03C15C7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vB_OCPT_Ben</w:t>
            </w:r>
            <w:proofErr w:type="spellEnd"/>
          </w:p>
        </w:tc>
        <w:tc>
          <w:tcPr>
            <w:tcW w:w="540" w:type="dxa"/>
            <w:noWrap/>
            <w:hideMark/>
          </w:tcPr>
          <w:p w14:paraId="2C05902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630" w:type="dxa"/>
            <w:noWrap/>
            <w:hideMark/>
          </w:tcPr>
          <w:p w14:paraId="6C79291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30" w:type="dxa"/>
            <w:noWrap/>
            <w:hideMark/>
          </w:tcPr>
          <w:p w14:paraId="7F299B1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
        </w:tc>
        <w:tc>
          <w:tcPr>
            <w:tcW w:w="3385" w:type="dxa"/>
            <w:noWrap/>
            <w:hideMark/>
          </w:tcPr>
          <w:p w14:paraId="7A307FD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DNA gyrase subunit A (EC 5.99.1.3)</w:t>
            </w:r>
          </w:p>
        </w:tc>
        <w:tc>
          <w:tcPr>
            <w:tcW w:w="840" w:type="dxa"/>
            <w:noWrap/>
            <w:hideMark/>
          </w:tcPr>
          <w:p w14:paraId="31A6943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76E281B7"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6CA5C82E"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faecium</w:t>
            </w:r>
          </w:p>
        </w:tc>
        <w:tc>
          <w:tcPr>
            <w:tcW w:w="900" w:type="dxa"/>
            <w:noWrap/>
            <w:hideMark/>
          </w:tcPr>
          <w:p w14:paraId="2EFD74C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TX1330</w:t>
            </w:r>
          </w:p>
        </w:tc>
        <w:tc>
          <w:tcPr>
            <w:tcW w:w="1440" w:type="dxa"/>
            <w:noWrap/>
            <w:hideMark/>
          </w:tcPr>
          <w:p w14:paraId="4C76286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vB_OCPT_Ben</w:t>
            </w:r>
            <w:proofErr w:type="spellEnd"/>
          </w:p>
        </w:tc>
        <w:tc>
          <w:tcPr>
            <w:tcW w:w="540" w:type="dxa"/>
            <w:noWrap/>
            <w:hideMark/>
          </w:tcPr>
          <w:p w14:paraId="6BF8A1AD"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2</w:t>
            </w:r>
          </w:p>
        </w:tc>
        <w:tc>
          <w:tcPr>
            <w:tcW w:w="630" w:type="dxa"/>
            <w:noWrap/>
            <w:hideMark/>
          </w:tcPr>
          <w:p w14:paraId="3C5F54C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30" w:type="dxa"/>
            <w:noWrap/>
            <w:hideMark/>
          </w:tcPr>
          <w:p w14:paraId="3043EB3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
        </w:tc>
        <w:tc>
          <w:tcPr>
            <w:tcW w:w="3385" w:type="dxa"/>
            <w:noWrap/>
            <w:hideMark/>
          </w:tcPr>
          <w:p w14:paraId="38A2D10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DNA-directed RNA polymerase beta' subunit (EC 2.7.7.6)</w:t>
            </w:r>
          </w:p>
        </w:tc>
        <w:tc>
          <w:tcPr>
            <w:tcW w:w="840" w:type="dxa"/>
            <w:noWrap/>
            <w:hideMark/>
          </w:tcPr>
          <w:p w14:paraId="5938E62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6739EF82"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6A974CFA"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faecium</w:t>
            </w:r>
          </w:p>
        </w:tc>
        <w:tc>
          <w:tcPr>
            <w:tcW w:w="900" w:type="dxa"/>
            <w:noWrap/>
            <w:hideMark/>
          </w:tcPr>
          <w:p w14:paraId="49710AA1"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TX1330</w:t>
            </w:r>
          </w:p>
        </w:tc>
        <w:tc>
          <w:tcPr>
            <w:tcW w:w="1440" w:type="dxa"/>
            <w:noWrap/>
            <w:hideMark/>
          </w:tcPr>
          <w:p w14:paraId="10B1AD5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vB_OCPT_Ben</w:t>
            </w:r>
            <w:proofErr w:type="spellEnd"/>
          </w:p>
        </w:tc>
        <w:tc>
          <w:tcPr>
            <w:tcW w:w="540" w:type="dxa"/>
            <w:noWrap/>
            <w:hideMark/>
          </w:tcPr>
          <w:p w14:paraId="0B5396D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2</w:t>
            </w:r>
          </w:p>
        </w:tc>
        <w:tc>
          <w:tcPr>
            <w:tcW w:w="630" w:type="dxa"/>
            <w:noWrap/>
            <w:hideMark/>
          </w:tcPr>
          <w:p w14:paraId="20CE340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0.94</w:t>
            </w:r>
          </w:p>
        </w:tc>
        <w:tc>
          <w:tcPr>
            <w:tcW w:w="630" w:type="dxa"/>
            <w:noWrap/>
            <w:hideMark/>
          </w:tcPr>
          <w:p w14:paraId="21AE074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Yqw</w:t>
            </w:r>
            <w:proofErr w:type="spellEnd"/>
          </w:p>
        </w:tc>
        <w:tc>
          <w:tcPr>
            <w:tcW w:w="3385" w:type="dxa"/>
            <w:noWrap/>
            <w:hideMark/>
          </w:tcPr>
          <w:p w14:paraId="2C59B40A"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Tyrosine-protein kinase </w:t>
            </w:r>
            <w:proofErr w:type="spellStart"/>
            <w:r w:rsidRPr="00BF44D8">
              <w:rPr>
                <w:rFonts w:ascii="Cambria" w:hAnsi="Cambria"/>
                <w:sz w:val="16"/>
                <w:szCs w:val="16"/>
              </w:rPr>
              <w:t>EpsD</w:t>
            </w:r>
            <w:proofErr w:type="spellEnd"/>
            <w:r w:rsidRPr="00BF44D8">
              <w:rPr>
                <w:rFonts w:ascii="Cambria" w:hAnsi="Cambria"/>
                <w:sz w:val="16"/>
                <w:szCs w:val="16"/>
              </w:rPr>
              <w:t xml:space="preserve"> (EC 2.7.10.2)</w:t>
            </w:r>
          </w:p>
        </w:tc>
        <w:tc>
          <w:tcPr>
            <w:tcW w:w="840" w:type="dxa"/>
            <w:noWrap/>
            <w:hideMark/>
          </w:tcPr>
          <w:p w14:paraId="085CB28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7B1D15DA"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34A641D8"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faecium</w:t>
            </w:r>
          </w:p>
        </w:tc>
        <w:tc>
          <w:tcPr>
            <w:tcW w:w="900" w:type="dxa"/>
            <w:noWrap/>
            <w:hideMark/>
          </w:tcPr>
          <w:p w14:paraId="6938B95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TX1330</w:t>
            </w:r>
          </w:p>
        </w:tc>
        <w:tc>
          <w:tcPr>
            <w:tcW w:w="1440" w:type="dxa"/>
            <w:noWrap/>
            <w:hideMark/>
          </w:tcPr>
          <w:p w14:paraId="402BD99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vB_OCPT_Ben</w:t>
            </w:r>
            <w:proofErr w:type="spellEnd"/>
          </w:p>
        </w:tc>
        <w:tc>
          <w:tcPr>
            <w:tcW w:w="540" w:type="dxa"/>
            <w:noWrap/>
            <w:hideMark/>
          </w:tcPr>
          <w:p w14:paraId="6D4811A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3</w:t>
            </w:r>
          </w:p>
        </w:tc>
        <w:tc>
          <w:tcPr>
            <w:tcW w:w="630" w:type="dxa"/>
            <w:noWrap/>
            <w:hideMark/>
          </w:tcPr>
          <w:p w14:paraId="00DB428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0.50</w:t>
            </w:r>
          </w:p>
        </w:tc>
        <w:tc>
          <w:tcPr>
            <w:tcW w:w="630" w:type="dxa"/>
            <w:noWrap/>
            <w:hideMark/>
          </w:tcPr>
          <w:p w14:paraId="769370A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Yqw</w:t>
            </w:r>
            <w:proofErr w:type="spellEnd"/>
          </w:p>
        </w:tc>
        <w:tc>
          <w:tcPr>
            <w:tcW w:w="3385" w:type="dxa"/>
            <w:noWrap/>
            <w:hideMark/>
          </w:tcPr>
          <w:p w14:paraId="1154D6E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Tyrosine-protein kinase </w:t>
            </w:r>
            <w:proofErr w:type="spellStart"/>
            <w:r w:rsidRPr="00BF44D8">
              <w:rPr>
                <w:rFonts w:ascii="Cambria" w:hAnsi="Cambria"/>
                <w:sz w:val="16"/>
                <w:szCs w:val="16"/>
              </w:rPr>
              <w:t>EpsD</w:t>
            </w:r>
            <w:proofErr w:type="spellEnd"/>
            <w:r w:rsidRPr="00BF44D8">
              <w:rPr>
                <w:rFonts w:ascii="Cambria" w:hAnsi="Cambria"/>
                <w:sz w:val="16"/>
                <w:szCs w:val="16"/>
              </w:rPr>
              <w:t xml:space="preserve"> (EC 2.7.10.2)</w:t>
            </w:r>
          </w:p>
        </w:tc>
        <w:tc>
          <w:tcPr>
            <w:tcW w:w="840" w:type="dxa"/>
            <w:noWrap/>
            <w:hideMark/>
          </w:tcPr>
          <w:p w14:paraId="7EC588C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4CC430CE"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25DC4B33"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faecium</w:t>
            </w:r>
          </w:p>
        </w:tc>
        <w:tc>
          <w:tcPr>
            <w:tcW w:w="900" w:type="dxa"/>
            <w:noWrap/>
            <w:hideMark/>
          </w:tcPr>
          <w:p w14:paraId="0F3DB8E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TX1330</w:t>
            </w:r>
          </w:p>
        </w:tc>
        <w:tc>
          <w:tcPr>
            <w:tcW w:w="1440" w:type="dxa"/>
            <w:noWrap/>
            <w:hideMark/>
          </w:tcPr>
          <w:p w14:paraId="4DEA189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vB_OCPT_Ben</w:t>
            </w:r>
            <w:proofErr w:type="spellEnd"/>
          </w:p>
        </w:tc>
        <w:tc>
          <w:tcPr>
            <w:tcW w:w="540" w:type="dxa"/>
            <w:noWrap/>
            <w:hideMark/>
          </w:tcPr>
          <w:p w14:paraId="28BDD03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3</w:t>
            </w:r>
          </w:p>
        </w:tc>
        <w:tc>
          <w:tcPr>
            <w:tcW w:w="630" w:type="dxa"/>
            <w:noWrap/>
            <w:hideMark/>
          </w:tcPr>
          <w:p w14:paraId="14EA924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30" w:type="dxa"/>
            <w:noWrap/>
            <w:hideMark/>
          </w:tcPr>
          <w:p w14:paraId="05FA404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
        </w:tc>
        <w:tc>
          <w:tcPr>
            <w:tcW w:w="3385" w:type="dxa"/>
            <w:noWrap/>
            <w:hideMark/>
          </w:tcPr>
          <w:p w14:paraId="6C819EA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DNA-directed RNA polymerase beta subunit (EC 2.7.7.6)</w:t>
            </w:r>
          </w:p>
        </w:tc>
        <w:tc>
          <w:tcPr>
            <w:tcW w:w="840" w:type="dxa"/>
            <w:noWrap/>
            <w:hideMark/>
          </w:tcPr>
          <w:p w14:paraId="43AFDD2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15E69213"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D91308B"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faecium</w:t>
            </w:r>
          </w:p>
        </w:tc>
        <w:tc>
          <w:tcPr>
            <w:tcW w:w="900" w:type="dxa"/>
            <w:noWrap/>
            <w:hideMark/>
          </w:tcPr>
          <w:p w14:paraId="660018F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TX1330</w:t>
            </w:r>
          </w:p>
        </w:tc>
        <w:tc>
          <w:tcPr>
            <w:tcW w:w="1440" w:type="dxa"/>
            <w:noWrap/>
            <w:hideMark/>
          </w:tcPr>
          <w:p w14:paraId="2CC9A43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vB_OCPT_Bill</w:t>
            </w:r>
            <w:proofErr w:type="spellEnd"/>
          </w:p>
        </w:tc>
        <w:tc>
          <w:tcPr>
            <w:tcW w:w="540" w:type="dxa"/>
            <w:noWrap/>
            <w:hideMark/>
          </w:tcPr>
          <w:p w14:paraId="4EAE144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630" w:type="dxa"/>
            <w:noWrap/>
            <w:hideMark/>
          </w:tcPr>
          <w:p w14:paraId="074C74A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30" w:type="dxa"/>
            <w:noWrap/>
            <w:hideMark/>
          </w:tcPr>
          <w:p w14:paraId="1B251A5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Yqw</w:t>
            </w:r>
            <w:proofErr w:type="spellEnd"/>
          </w:p>
        </w:tc>
        <w:tc>
          <w:tcPr>
            <w:tcW w:w="3385" w:type="dxa"/>
            <w:noWrap/>
            <w:hideMark/>
          </w:tcPr>
          <w:p w14:paraId="7970615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Tyrosine-protein kinase </w:t>
            </w:r>
            <w:proofErr w:type="spellStart"/>
            <w:r w:rsidRPr="00BF44D8">
              <w:rPr>
                <w:rFonts w:ascii="Cambria" w:hAnsi="Cambria"/>
                <w:sz w:val="16"/>
                <w:szCs w:val="16"/>
              </w:rPr>
              <w:t>EpsD</w:t>
            </w:r>
            <w:proofErr w:type="spellEnd"/>
            <w:r w:rsidRPr="00BF44D8">
              <w:rPr>
                <w:rFonts w:ascii="Cambria" w:hAnsi="Cambria"/>
                <w:sz w:val="16"/>
                <w:szCs w:val="16"/>
              </w:rPr>
              <w:t xml:space="preserve"> (EC 2.7.10.2)</w:t>
            </w:r>
          </w:p>
        </w:tc>
        <w:tc>
          <w:tcPr>
            <w:tcW w:w="840" w:type="dxa"/>
            <w:noWrap/>
            <w:hideMark/>
          </w:tcPr>
          <w:p w14:paraId="6753D38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42E58D2F"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97EA6F0"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faecium</w:t>
            </w:r>
          </w:p>
        </w:tc>
        <w:tc>
          <w:tcPr>
            <w:tcW w:w="900" w:type="dxa"/>
            <w:noWrap/>
            <w:hideMark/>
          </w:tcPr>
          <w:p w14:paraId="1AD71C5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TX1330</w:t>
            </w:r>
          </w:p>
        </w:tc>
        <w:tc>
          <w:tcPr>
            <w:tcW w:w="1440" w:type="dxa"/>
            <w:noWrap/>
            <w:hideMark/>
          </w:tcPr>
          <w:p w14:paraId="4966A5D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vB_OCPT_Bill</w:t>
            </w:r>
            <w:proofErr w:type="spellEnd"/>
          </w:p>
        </w:tc>
        <w:tc>
          <w:tcPr>
            <w:tcW w:w="540" w:type="dxa"/>
            <w:noWrap/>
            <w:hideMark/>
          </w:tcPr>
          <w:p w14:paraId="01F6304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2</w:t>
            </w:r>
          </w:p>
        </w:tc>
        <w:tc>
          <w:tcPr>
            <w:tcW w:w="630" w:type="dxa"/>
            <w:noWrap/>
            <w:hideMark/>
          </w:tcPr>
          <w:p w14:paraId="5CA8077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0.22</w:t>
            </w:r>
          </w:p>
        </w:tc>
        <w:tc>
          <w:tcPr>
            <w:tcW w:w="630" w:type="dxa"/>
            <w:noWrap/>
            <w:hideMark/>
          </w:tcPr>
          <w:p w14:paraId="35322B2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Yqw</w:t>
            </w:r>
            <w:proofErr w:type="spellEnd"/>
          </w:p>
        </w:tc>
        <w:tc>
          <w:tcPr>
            <w:tcW w:w="3385" w:type="dxa"/>
            <w:noWrap/>
            <w:hideMark/>
          </w:tcPr>
          <w:p w14:paraId="60AD80D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Tyrosine-protein kinase </w:t>
            </w:r>
            <w:proofErr w:type="spellStart"/>
            <w:r w:rsidRPr="00BF44D8">
              <w:rPr>
                <w:rFonts w:ascii="Cambria" w:hAnsi="Cambria"/>
                <w:sz w:val="16"/>
                <w:szCs w:val="16"/>
              </w:rPr>
              <w:t>EpsD</w:t>
            </w:r>
            <w:proofErr w:type="spellEnd"/>
            <w:r w:rsidRPr="00BF44D8">
              <w:rPr>
                <w:rFonts w:ascii="Cambria" w:hAnsi="Cambria"/>
                <w:sz w:val="16"/>
                <w:szCs w:val="16"/>
              </w:rPr>
              <w:t xml:space="preserve"> (EC 2.7.10.2)</w:t>
            </w:r>
          </w:p>
        </w:tc>
        <w:tc>
          <w:tcPr>
            <w:tcW w:w="840" w:type="dxa"/>
            <w:noWrap/>
            <w:hideMark/>
          </w:tcPr>
          <w:p w14:paraId="7B3532AA"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752F0986"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B660D6D"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faecium</w:t>
            </w:r>
          </w:p>
        </w:tc>
        <w:tc>
          <w:tcPr>
            <w:tcW w:w="900" w:type="dxa"/>
            <w:noWrap/>
            <w:hideMark/>
          </w:tcPr>
          <w:p w14:paraId="151E082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TX1330</w:t>
            </w:r>
          </w:p>
        </w:tc>
        <w:tc>
          <w:tcPr>
            <w:tcW w:w="1440" w:type="dxa"/>
            <w:noWrap/>
            <w:hideMark/>
          </w:tcPr>
          <w:p w14:paraId="3C2ACBC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vB_OCPT_Bob</w:t>
            </w:r>
            <w:proofErr w:type="spellEnd"/>
          </w:p>
        </w:tc>
        <w:tc>
          <w:tcPr>
            <w:tcW w:w="540" w:type="dxa"/>
            <w:noWrap/>
            <w:hideMark/>
          </w:tcPr>
          <w:p w14:paraId="50D9744D"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630" w:type="dxa"/>
            <w:noWrap/>
            <w:hideMark/>
          </w:tcPr>
          <w:p w14:paraId="414F9F5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0.26</w:t>
            </w:r>
          </w:p>
        </w:tc>
        <w:tc>
          <w:tcPr>
            <w:tcW w:w="630" w:type="dxa"/>
            <w:noWrap/>
            <w:hideMark/>
          </w:tcPr>
          <w:p w14:paraId="26A09FA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Yqw</w:t>
            </w:r>
            <w:proofErr w:type="spellEnd"/>
          </w:p>
        </w:tc>
        <w:tc>
          <w:tcPr>
            <w:tcW w:w="3385" w:type="dxa"/>
            <w:noWrap/>
            <w:hideMark/>
          </w:tcPr>
          <w:p w14:paraId="7B18A0D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Tyrosine-protein kinase transmembrane modulator </w:t>
            </w:r>
            <w:proofErr w:type="spellStart"/>
            <w:r w:rsidRPr="00BF44D8">
              <w:rPr>
                <w:rFonts w:ascii="Cambria" w:hAnsi="Cambria"/>
                <w:sz w:val="16"/>
                <w:szCs w:val="16"/>
              </w:rPr>
              <w:t>EpsC</w:t>
            </w:r>
            <w:proofErr w:type="spellEnd"/>
          </w:p>
        </w:tc>
        <w:tc>
          <w:tcPr>
            <w:tcW w:w="840" w:type="dxa"/>
            <w:noWrap/>
            <w:hideMark/>
          </w:tcPr>
          <w:p w14:paraId="7ADFC25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098F7AF9"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288D4102"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faecium</w:t>
            </w:r>
          </w:p>
        </w:tc>
        <w:tc>
          <w:tcPr>
            <w:tcW w:w="900" w:type="dxa"/>
            <w:noWrap/>
            <w:hideMark/>
          </w:tcPr>
          <w:p w14:paraId="4E03AFC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TX1330</w:t>
            </w:r>
          </w:p>
        </w:tc>
        <w:tc>
          <w:tcPr>
            <w:tcW w:w="1440" w:type="dxa"/>
            <w:noWrap/>
            <w:hideMark/>
          </w:tcPr>
          <w:p w14:paraId="7E7B857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vB_OCPT_Bob</w:t>
            </w:r>
            <w:proofErr w:type="spellEnd"/>
          </w:p>
        </w:tc>
        <w:tc>
          <w:tcPr>
            <w:tcW w:w="540" w:type="dxa"/>
            <w:noWrap/>
            <w:hideMark/>
          </w:tcPr>
          <w:p w14:paraId="63BCF39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630" w:type="dxa"/>
            <w:noWrap/>
            <w:hideMark/>
          </w:tcPr>
          <w:p w14:paraId="62D99FFA"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0.15</w:t>
            </w:r>
          </w:p>
        </w:tc>
        <w:tc>
          <w:tcPr>
            <w:tcW w:w="630" w:type="dxa"/>
            <w:noWrap/>
            <w:hideMark/>
          </w:tcPr>
          <w:p w14:paraId="51DB158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
        </w:tc>
        <w:tc>
          <w:tcPr>
            <w:tcW w:w="3385" w:type="dxa"/>
            <w:noWrap/>
            <w:hideMark/>
          </w:tcPr>
          <w:p w14:paraId="5CD5E8D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Phosphate regulon sensor protein </w:t>
            </w:r>
            <w:proofErr w:type="spellStart"/>
            <w:r w:rsidRPr="00BF44D8">
              <w:rPr>
                <w:rFonts w:ascii="Cambria" w:hAnsi="Cambria"/>
                <w:sz w:val="16"/>
                <w:szCs w:val="16"/>
              </w:rPr>
              <w:t>PhoR</w:t>
            </w:r>
            <w:proofErr w:type="spellEnd"/>
            <w:r w:rsidRPr="00BF44D8">
              <w:rPr>
                <w:rFonts w:ascii="Cambria" w:hAnsi="Cambria"/>
                <w:sz w:val="16"/>
                <w:szCs w:val="16"/>
              </w:rPr>
              <w:t xml:space="preserve"> (</w:t>
            </w:r>
            <w:proofErr w:type="spellStart"/>
            <w:r w:rsidRPr="00BF44D8">
              <w:rPr>
                <w:rFonts w:ascii="Cambria" w:hAnsi="Cambria"/>
                <w:sz w:val="16"/>
                <w:szCs w:val="16"/>
              </w:rPr>
              <w:t>SphS</w:t>
            </w:r>
            <w:proofErr w:type="spellEnd"/>
            <w:r w:rsidRPr="00BF44D8">
              <w:rPr>
                <w:rFonts w:ascii="Cambria" w:hAnsi="Cambria"/>
                <w:sz w:val="16"/>
                <w:szCs w:val="16"/>
              </w:rPr>
              <w:t>) (EC 2.7.13.3)</w:t>
            </w:r>
          </w:p>
        </w:tc>
        <w:tc>
          <w:tcPr>
            <w:tcW w:w="840" w:type="dxa"/>
            <w:noWrap/>
            <w:hideMark/>
          </w:tcPr>
          <w:p w14:paraId="155218D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09770C86"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606D62E5"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faecium</w:t>
            </w:r>
          </w:p>
        </w:tc>
        <w:tc>
          <w:tcPr>
            <w:tcW w:w="900" w:type="dxa"/>
            <w:noWrap/>
            <w:hideMark/>
          </w:tcPr>
          <w:p w14:paraId="5F77CD1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TX1330</w:t>
            </w:r>
          </w:p>
        </w:tc>
        <w:tc>
          <w:tcPr>
            <w:tcW w:w="1440" w:type="dxa"/>
            <w:noWrap/>
            <w:hideMark/>
          </w:tcPr>
          <w:p w14:paraId="1205079D"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vB_OCPT_Bob</w:t>
            </w:r>
            <w:proofErr w:type="spellEnd"/>
          </w:p>
        </w:tc>
        <w:tc>
          <w:tcPr>
            <w:tcW w:w="540" w:type="dxa"/>
            <w:noWrap/>
            <w:hideMark/>
          </w:tcPr>
          <w:p w14:paraId="6601D45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2</w:t>
            </w:r>
          </w:p>
        </w:tc>
        <w:tc>
          <w:tcPr>
            <w:tcW w:w="630" w:type="dxa"/>
            <w:noWrap/>
            <w:hideMark/>
          </w:tcPr>
          <w:p w14:paraId="6F3C2AA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0.22</w:t>
            </w:r>
          </w:p>
        </w:tc>
        <w:tc>
          <w:tcPr>
            <w:tcW w:w="630" w:type="dxa"/>
            <w:noWrap/>
            <w:hideMark/>
          </w:tcPr>
          <w:p w14:paraId="723D3E1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
        </w:tc>
        <w:tc>
          <w:tcPr>
            <w:tcW w:w="3385" w:type="dxa"/>
            <w:noWrap/>
            <w:hideMark/>
          </w:tcPr>
          <w:p w14:paraId="3283776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Phosphate regulon sensor protein </w:t>
            </w:r>
            <w:proofErr w:type="spellStart"/>
            <w:r w:rsidRPr="00BF44D8">
              <w:rPr>
                <w:rFonts w:ascii="Cambria" w:hAnsi="Cambria"/>
                <w:sz w:val="16"/>
                <w:szCs w:val="16"/>
              </w:rPr>
              <w:t>PhoR</w:t>
            </w:r>
            <w:proofErr w:type="spellEnd"/>
            <w:r w:rsidRPr="00BF44D8">
              <w:rPr>
                <w:rFonts w:ascii="Cambria" w:hAnsi="Cambria"/>
                <w:sz w:val="16"/>
                <w:szCs w:val="16"/>
              </w:rPr>
              <w:t xml:space="preserve"> (</w:t>
            </w:r>
            <w:proofErr w:type="spellStart"/>
            <w:r w:rsidRPr="00BF44D8">
              <w:rPr>
                <w:rFonts w:ascii="Cambria" w:hAnsi="Cambria"/>
                <w:sz w:val="16"/>
                <w:szCs w:val="16"/>
              </w:rPr>
              <w:t>SphS</w:t>
            </w:r>
            <w:proofErr w:type="spellEnd"/>
            <w:r w:rsidRPr="00BF44D8">
              <w:rPr>
                <w:rFonts w:ascii="Cambria" w:hAnsi="Cambria"/>
                <w:sz w:val="16"/>
                <w:szCs w:val="16"/>
              </w:rPr>
              <w:t>) (EC 2.7.13.3)</w:t>
            </w:r>
          </w:p>
        </w:tc>
        <w:tc>
          <w:tcPr>
            <w:tcW w:w="840" w:type="dxa"/>
            <w:noWrap/>
            <w:hideMark/>
          </w:tcPr>
          <w:p w14:paraId="7887B6A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7640C66E"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37281ADD"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faecium</w:t>
            </w:r>
          </w:p>
        </w:tc>
        <w:tc>
          <w:tcPr>
            <w:tcW w:w="900" w:type="dxa"/>
            <w:noWrap/>
            <w:hideMark/>
          </w:tcPr>
          <w:p w14:paraId="189B743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TX1330</w:t>
            </w:r>
          </w:p>
        </w:tc>
        <w:tc>
          <w:tcPr>
            <w:tcW w:w="1440" w:type="dxa"/>
            <w:noWrap/>
            <w:hideMark/>
          </w:tcPr>
          <w:p w14:paraId="1EC72DD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vB_OCPT_Bob</w:t>
            </w:r>
            <w:proofErr w:type="spellEnd"/>
          </w:p>
        </w:tc>
        <w:tc>
          <w:tcPr>
            <w:tcW w:w="540" w:type="dxa"/>
            <w:noWrap/>
            <w:hideMark/>
          </w:tcPr>
          <w:p w14:paraId="5A36573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3</w:t>
            </w:r>
          </w:p>
        </w:tc>
        <w:tc>
          <w:tcPr>
            <w:tcW w:w="630" w:type="dxa"/>
            <w:noWrap/>
            <w:hideMark/>
          </w:tcPr>
          <w:p w14:paraId="71BD999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0.11</w:t>
            </w:r>
          </w:p>
        </w:tc>
        <w:tc>
          <w:tcPr>
            <w:tcW w:w="630" w:type="dxa"/>
            <w:noWrap/>
            <w:hideMark/>
          </w:tcPr>
          <w:p w14:paraId="11BA65A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
        </w:tc>
        <w:tc>
          <w:tcPr>
            <w:tcW w:w="3385" w:type="dxa"/>
            <w:noWrap/>
            <w:hideMark/>
          </w:tcPr>
          <w:p w14:paraId="36D9FD2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Pyruvate dehydrogenase E1 component alpha subunit (EC 1.2.4.1)</w:t>
            </w:r>
          </w:p>
        </w:tc>
        <w:tc>
          <w:tcPr>
            <w:tcW w:w="840" w:type="dxa"/>
            <w:noWrap/>
            <w:hideMark/>
          </w:tcPr>
          <w:p w14:paraId="63D179F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337A70F3"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2E0951AA"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faecium</w:t>
            </w:r>
          </w:p>
        </w:tc>
        <w:tc>
          <w:tcPr>
            <w:tcW w:w="900" w:type="dxa"/>
            <w:noWrap/>
            <w:hideMark/>
          </w:tcPr>
          <w:p w14:paraId="368EA93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TX1330</w:t>
            </w:r>
          </w:p>
        </w:tc>
        <w:tc>
          <w:tcPr>
            <w:tcW w:w="1440" w:type="dxa"/>
            <w:noWrap/>
            <w:hideMark/>
          </w:tcPr>
          <w:p w14:paraId="19FEA79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vB_OCPT_Bob</w:t>
            </w:r>
            <w:proofErr w:type="spellEnd"/>
          </w:p>
        </w:tc>
        <w:tc>
          <w:tcPr>
            <w:tcW w:w="540" w:type="dxa"/>
            <w:noWrap/>
            <w:hideMark/>
          </w:tcPr>
          <w:p w14:paraId="5970AC1D"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3</w:t>
            </w:r>
          </w:p>
        </w:tc>
        <w:tc>
          <w:tcPr>
            <w:tcW w:w="630" w:type="dxa"/>
            <w:noWrap/>
            <w:hideMark/>
          </w:tcPr>
          <w:p w14:paraId="5287C75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30" w:type="dxa"/>
            <w:noWrap/>
            <w:hideMark/>
          </w:tcPr>
          <w:p w14:paraId="3DF69F7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
        </w:tc>
        <w:tc>
          <w:tcPr>
            <w:tcW w:w="3385" w:type="dxa"/>
            <w:noWrap/>
            <w:hideMark/>
          </w:tcPr>
          <w:p w14:paraId="395113D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Two-component transcriptional response regulator, </w:t>
            </w:r>
            <w:proofErr w:type="spellStart"/>
            <w:r w:rsidRPr="00BF44D8">
              <w:rPr>
                <w:rFonts w:ascii="Cambria" w:hAnsi="Cambria"/>
                <w:sz w:val="16"/>
                <w:szCs w:val="16"/>
              </w:rPr>
              <w:t>LuxR</w:t>
            </w:r>
            <w:proofErr w:type="spellEnd"/>
            <w:r w:rsidRPr="00BF44D8">
              <w:rPr>
                <w:rFonts w:ascii="Cambria" w:hAnsi="Cambria"/>
                <w:sz w:val="16"/>
                <w:szCs w:val="16"/>
              </w:rPr>
              <w:t xml:space="preserve"> family</w:t>
            </w:r>
          </w:p>
        </w:tc>
        <w:tc>
          <w:tcPr>
            <w:tcW w:w="840" w:type="dxa"/>
            <w:noWrap/>
            <w:hideMark/>
          </w:tcPr>
          <w:p w14:paraId="7672F6F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5CBB923E"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B4BEBB9"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faecium</w:t>
            </w:r>
          </w:p>
        </w:tc>
        <w:tc>
          <w:tcPr>
            <w:tcW w:w="900" w:type="dxa"/>
            <w:noWrap/>
            <w:hideMark/>
          </w:tcPr>
          <w:p w14:paraId="2A9F030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TX1330</w:t>
            </w:r>
          </w:p>
        </w:tc>
        <w:tc>
          <w:tcPr>
            <w:tcW w:w="1440" w:type="dxa"/>
            <w:noWrap/>
            <w:hideMark/>
          </w:tcPr>
          <w:p w14:paraId="31450AD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vB_OCPT_Bop</w:t>
            </w:r>
            <w:proofErr w:type="spellEnd"/>
          </w:p>
        </w:tc>
        <w:tc>
          <w:tcPr>
            <w:tcW w:w="540" w:type="dxa"/>
            <w:noWrap/>
            <w:hideMark/>
          </w:tcPr>
          <w:p w14:paraId="40BD193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630" w:type="dxa"/>
            <w:noWrap/>
            <w:hideMark/>
          </w:tcPr>
          <w:p w14:paraId="317D47A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30" w:type="dxa"/>
            <w:noWrap/>
            <w:hideMark/>
          </w:tcPr>
          <w:p w14:paraId="2E3257AA"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
        </w:tc>
        <w:tc>
          <w:tcPr>
            <w:tcW w:w="3385" w:type="dxa"/>
            <w:noWrap/>
            <w:hideMark/>
          </w:tcPr>
          <w:p w14:paraId="5C59DC9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UDP-N-acetylglucosamine 4,6-dehydratase (EC 4.2.1.135)</w:t>
            </w:r>
          </w:p>
        </w:tc>
        <w:tc>
          <w:tcPr>
            <w:tcW w:w="840" w:type="dxa"/>
            <w:noWrap/>
            <w:hideMark/>
          </w:tcPr>
          <w:p w14:paraId="7E71544A"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1A53DE65"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22E63C00"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faecium</w:t>
            </w:r>
          </w:p>
        </w:tc>
        <w:tc>
          <w:tcPr>
            <w:tcW w:w="900" w:type="dxa"/>
            <w:noWrap/>
            <w:hideMark/>
          </w:tcPr>
          <w:p w14:paraId="75989FE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TX1330</w:t>
            </w:r>
          </w:p>
        </w:tc>
        <w:tc>
          <w:tcPr>
            <w:tcW w:w="1440" w:type="dxa"/>
            <w:noWrap/>
            <w:hideMark/>
          </w:tcPr>
          <w:p w14:paraId="7B3BE4F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vB_OCPT_Bop</w:t>
            </w:r>
            <w:proofErr w:type="spellEnd"/>
          </w:p>
        </w:tc>
        <w:tc>
          <w:tcPr>
            <w:tcW w:w="540" w:type="dxa"/>
            <w:noWrap/>
            <w:hideMark/>
          </w:tcPr>
          <w:p w14:paraId="43CCD06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630" w:type="dxa"/>
            <w:noWrap/>
            <w:hideMark/>
          </w:tcPr>
          <w:p w14:paraId="236390B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30" w:type="dxa"/>
            <w:noWrap/>
            <w:hideMark/>
          </w:tcPr>
          <w:p w14:paraId="3DB407D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Yqw</w:t>
            </w:r>
            <w:proofErr w:type="spellEnd"/>
          </w:p>
        </w:tc>
        <w:tc>
          <w:tcPr>
            <w:tcW w:w="3385" w:type="dxa"/>
            <w:noWrap/>
            <w:hideMark/>
          </w:tcPr>
          <w:p w14:paraId="3E9D758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Tyrosine-protein kinase </w:t>
            </w:r>
            <w:proofErr w:type="spellStart"/>
            <w:r w:rsidRPr="00BF44D8">
              <w:rPr>
                <w:rFonts w:ascii="Cambria" w:hAnsi="Cambria"/>
                <w:sz w:val="16"/>
                <w:szCs w:val="16"/>
              </w:rPr>
              <w:t>EpsD</w:t>
            </w:r>
            <w:proofErr w:type="spellEnd"/>
            <w:r w:rsidRPr="00BF44D8">
              <w:rPr>
                <w:rFonts w:ascii="Cambria" w:hAnsi="Cambria"/>
                <w:sz w:val="16"/>
                <w:szCs w:val="16"/>
              </w:rPr>
              <w:t xml:space="preserve"> (EC 2.7.10.2)</w:t>
            </w:r>
          </w:p>
        </w:tc>
        <w:tc>
          <w:tcPr>
            <w:tcW w:w="840" w:type="dxa"/>
            <w:noWrap/>
            <w:hideMark/>
          </w:tcPr>
          <w:p w14:paraId="39B2C59D"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28BD9AD1"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E8791AD"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faecium</w:t>
            </w:r>
          </w:p>
        </w:tc>
        <w:tc>
          <w:tcPr>
            <w:tcW w:w="900" w:type="dxa"/>
            <w:noWrap/>
            <w:hideMark/>
          </w:tcPr>
          <w:p w14:paraId="51EC4A2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TX1330</w:t>
            </w:r>
          </w:p>
        </w:tc>
        <w:tc>
          <w:tcPr>
            <w:tcW w:w="1440" w:type="dxa"/>
            <w:noWrap/>
            <w:hideMark/>
          </w:tcPr>
          <w:p w14:paraId="70E68041"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vB_OCPT_Bop</w:t>
            </w:r>
            <w:proofErr w:type="spellEnd"/>
          </w:p>
        </w:tc>
        <w:tc>
          <w:tcPr>
            <w:tcW w:w="540" w:type="dxa"/>
            <w:noWrap/>
            <w:hideMark/>
          </w:tcPr>
          <w:p w14:paraId="55D32AA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2</w:t>
            </w:r>
          </w:p>
        </w:tc>
        <w:tc>
          <w:tcPr>
            <w:tcW w:w="630" w:type="dxa"/>
            <w:noWrap/>
            <w:hideMark/>
          </w:tcPr>
          <w:p w14:paraId="21176DC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30" w:type="dxa"/>
            <w:noWrap/>
            <w:hideMark/>
          </w:tcPr>
          <w:p w14:paraId="1ADB5ED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Yqw</w:t>
            </w:r>
            <w:proofErr w:type="spellEnd"/>
          </w:p>
        </w:tc>
        <w:tc>
          <w:tcPr>
            <w:tcW w:w="3385" w:type="dxa"/>
            <w:noWrap/>
            <w:hideMark/>
          </w:tcPr>
          <w:p w14:paraId="6CD1EEAA"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Tyrosine-protein kinase </w:t>
            </w:r>
            <w:proofErr w:type="spellStart"/>
            <w:r w:rsidRPr="00BF44D8">
              <w:rPr>
                <w:rFonts w:ascii="Cambria" w:hAnsi="Cambria"/>
                <w:sz w:val="16"/>
                <w:szCs w:val="16"/>
              </w:rPr>
              <w:t>EpsD</w:t>
            </w:r>
            <w:proofErr w:type="spellEnd"/>
            <w:r w:rsidRPr="00BF44D8">
              <w:rPr>
                <w:rFonts w:ascii="Cambria" w:hAnsi="Cambria"/>
                <w:sz w:val="16"/>
                <w:szCs w:val="16"/>
              </w:rPr>
              <w:t xml:space="preserve"> (EC 2.7.10.2)</w:t>
            </w:r>
          </w:p>
        </w:tc>
        <w:tc>
          <w:tcPr>
            <w:tcW w:w="840" w:type="dxa"/>
            <w:noWrap/>
            <w:hideMark/>
          </w:tcPr>
          <w:p w14:paraId="4CBDCF11"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3C53970A"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0CE8FD06"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faecium</w:t>
            </w:r>
          </w:p>
        </w:tc>
        <w:tc>
          <w:tcPr>
            <w:tcW w:w="900" w:type="dxa"/>
            <w:noWrap/>
            <w:hideMark/>
          </w:tcPr>
          <w:p w14:paraId="613F926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TX1330</w:t>
            </w:r>
          </w:p>
        </w:tc>
        <w:tc>
          <w:tcPr>
            <w:tcW w:w="1440" w:type="dxa"/>
            <w:noWrap/>
            <w:hideMark/>
          </w:tcPr>
          <w:p w14:paraId="5EDFDD8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vB_OCPT_Bop</w:t>
            </w:r>
            <w:proofErr w:type="spellEnd"/>
          </w:p>
        </w:tc>
        <w:tc>
          <w:tcPr>
            <w:tcW w:w="540" w:type="dxa"/>
            <w:noWrap/>
            <w:hideMark/>
          </w:tcPr>
          <w:p w14:paraId="4D4307D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2</w:t>
            </w:r>
          </w:p>
        </w:tc>
        <w:tc>
          <w:tcPr>
            <w:tcW w:w="630" w:type="dxa"/>
            <w:noWrap/>
            <w:hideMark/>
          </w:tcPr>
          <w:p w14:paraId="1F8FD37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0.30</w:t>
            </w:r>
          </w:p>
        </w:tc>
        <w:tc>
          <w:tcPr>
            <w:tcW w:w="630" w:type="dxa"/>
            <w:noWrap/>
            <w:hideMark/>
          </w:tcPr>
          <w:p w14:paraId="6BB03D5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
        </w:tc>
        <w:tc>
          <w:tcPr>
            <w:tcW w:w="3385" w:type="dxa"/>
            <w:noWrap/>
            <w:hideMark/>
          </w:tcPr>
          <w:p w14:paraId="632E2CE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Neopullulanase</w:t>
            </w:r>
            <w:proofErr w:type="spellEnd"/>
            <w:r w:rsidRPr="00BF44D8">
              <w:rPr>
                <w:rFonts w:ascii="Cambria" w:hAnsi="Cambria"/>
                <w:sz w:val="16"/>
                <w:szCs w:val="16"/>
              </w:rPr>
              <w:t xml:space="preserve"> (EC 3.2.1.135)</w:t>
            </w:r>
          </w:p>
        </w:tc>
        <w:tc>
          <w:tcPr>
            <w:tcW w:w="840" w:type="dxa"/>
            <w:noWrap/>
            <w:hideMark/>
          </w:tcPr>
          <w:p w14:paraId="7D7CEB1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2C320C1C"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6DD631C6"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faecium</w:t>
            </w:r>
          </w:p>
        </w:tc>
        <w:tc>
          <w:tcPr>
            <w:tcW w:w="900" w:type="dxa"/>
            <w:noWrap/>
            <w:hideMark/>
          </w:tcPr>
          <w:p w14:paraId="4D405C4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TX1330</w:t>
            </w:r>
          </w:p>
        </w:tc>
        <w:tc>
          <w:tcPr>
            <w:tcW w:w="1440" w:type="dxa"/>
            <w:noWrap/>
            <w:hideMark/>
          </w:tcPr>
          <w:p w14:paraId="392130F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vB_OCPT_Bop</w:t>
            </w:r>
            <w:proofErr w:type="spellEnd"/>
          </w:p>
        </w:tc>
        <w:tc>
          <w:tcPr>
            <w:tcW w:w="540" w:type="dxa"/>
            <w:noWrap/>
            <w:hideMark/>
          </w:tcPr>
          <w:p w14:paraId="4960426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2</w:t>
            </w:r>
          </w:p>
        </w:tc>
        <w:tc>
          <w:tcPr>
            <w:tcW w:w="630" w:type="dxa"/>
            <w:noWrap/>
            <w:hideMark/>
          </w:tcPr>
          <w:p w14:paraId="0CE05EF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0.29</w:t>
            </w:r>
          </w:p>
        </w:tc>
        <w:tc>
          <w:tcPr>
            <w:tcW w:w="630" w:type="dxa"/>
            <w:noWrap/>
            <w:hideMark/>
          </w:tcPr>
          <w:p w14:paraId="16A89CC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
        </w:tc>
        <w:tc>
          <w:tcPr>
            <w:tcW w:w="3385" w:type="dxa"/>
            <w:noWrap/>
            <w:hideMark/>
          </w:tcPr>
          <w:p w14:paraId="5D94213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hypothetical protein</w:t>
            </w:r>
          </w:p>
        </w:tc>
        <w:tc>
          <w:tcPr>
            <w:tcW w:w="840" w:type="dxa"/>
            <w:noWrap/>
            <w:hideMark/>
          </w:tcPr>
          <w:p w14:paraId="16CC06EA"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24B8EFB5"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707647E"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faecium</w:t>
            </w:r>
          </w:p>
        </w:tc>
        <w:tc>
          <w:tcPr>
            <w:tcW w:w="900" w:type="dxa"/>
            <w:noWrap/>
            <w:hideMark/>
          </w:tcPr>
          <w:p w14:paraId="11A6F2D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TX1330</w:t>
            </w:r>
          </w:p>
        </w:tc>
        <w:tc>
          <w:tcPr>
            <w:tcW w:w="1440" w:type="dxa"/>
            <w:noWrap/>
            <w:hideMark/>
          </w:tcPr>
          <w:p w14:paraId="4CBEFD5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vB_OCPT_Car</w:t>
            </w:r>
            <w:proofErr w:type="spellEnd"/>
          </w:p>
        </w:tc>
        <w:tc>
          <w:tcPr>
            <w:tcW w:w="540" w:type="dxa"/>
            <w:noWrap/>
            <w:hideMark/>
          </w:tcPr>
          <w:p w14:paraId="560AE22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630" w:type="dxa"/>
            <w:noWrap/>
            <w:hideMark/>
          </w:tcPr>
          <w:p w14:paraId="7A91E3CD"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0.41</w:t>
            </w:r>
          </w:p>
        </w:tc>
        <w:tc>
          <w:tcPr>
            <w:tcW w:w="630" w:type="dxa"/>
            <w:noWrap/>
            <w:hideMark/>
          </w:tcPr>
          <w:p w14:paraId="49DD2B2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
        </w:tc>
        <w:tc>
          <w:tcPr>
            <w:tcW w:w="3385" w:type="dxa"/>
            <w:noWrap/>
            <w:hideMark/>
          </w:tcPr>
          <w:p w14:paraId="44CE595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Phosphate regulon sensor protein </w:t>
            </w:r>
            <w:proofErr w:type="spellStart"/>
            <w:r w:rsidRPr="00BF44D8">
              <w:rPr>
                <w:rFonts w:ascii="Cambria" w:hAnsi="Cambria"/>
                <w:sz w:val="16"/>
                <w:szCs w:val="16"/>
              </w:rPr>
              <w:t>PhoR</w:t>
            </w:r>
            <w:proofErr w:type="spellEnd"/>
            <w:r w:rsidRPr="00BF44D8">
              <w:rPr>
                <w:rFonts w:ascii="Cambria" w:hAnsi="Cambria"/>
                <w:sz w:val="16"/>
                <w:szCs w:val="16"/>
              </w:rPr>
              <w:t xml:space="preserve"> (</w:t>
            </w:r>
            <w:proofErr w:type="spellStart"/>
            <w:r w:rsidRPr="00BF44D8">
              <w:rPr>
                <w:rFonts w:ascii="Cambria" w:hAnsi="Cambria"/>
                <w:sz w:val="16"/>
                <w:szCs w:val="16"/>
              </w:rPr>
              <w:t>SphS</w:t>
            </w:r>
            <w:proofErr w:type="spellEnd"/>
            <w:r w:rsidRPr="00BF44D8">
              <w:rPr>
                <w:rFonts w:ascii="Cambria" w:hAnsi="Cambria"/>
                <w:sz w:val="16"/>
                <w:szCs w:val="16"/>
              </w:rPr>
              <w:t>) (EC 2.7.13.3)</w:t>
            </w:r>
          </w:p>
        </w:tc>
        <w:tc>
          <w:tcPr>
            <w:tcW w:w="840" w:type="dxa"/>
            <w:noWrap/>
            <w:hideMark/>
          </w:tcPr>
          <w:p w14:paraId="3B46C32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45F935F6"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65D0ABFF"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faecium</w:t>
            </w:r>
          </w:p>
        </w:tc>
        <w:tc>
          <w:tcPr>
            <w:tcW w:w="900" w:type="dxa"/>
            <w:noWrap/>
            <w:hideMark/>
          </w:tcPr>
          <w:p w14:paraId="11634D2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TX1330</w:t>
            </w:r>
          </w:p>
        </w:tc>
        <w:tc>
          <w:tcPr>
            <w:tcW w:w="1440" w:type="dxa"/>
            <w:noWrap/>
            <w:hideMark/>
          </w:tcPr>
          <w:p w14:paraId="299379C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vB_OCPT_Car</w:t>
            </w:r>
            <w:proofErr w:type="spellEnd"/>
          </w:p>
        </w:tc>
        <w:tc>
          <w:tcPr>
            <w:tcW w:w="540" w:type="dxa"/>
            <w:noWrap/>
            <w:hideMark/>
          </w:tcPr>
          <w:p w14:paraId="19B3B25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630" w:type="dxa"/>
            <w:noWrap/>
            <w:hideMark/>
          </w:tcPr>
          <w:p w14:paraId="1DCE894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0.26</w:t>
            </w:r>
          </w:p>
        </w:tc>
        <w:tc>
          <w:tcPr>
            <w:tcW w:w="630" w:type="dxa"/>
            <w:noWrap/>
            <w:hideMark/>
          </w:tcPr>
          <w:p w14:paraId="17754D6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
        </w:tc>
        <w:tc>
          <w:tcPr>
            <w:tcW w:w="3385" w:type="dxa"/>
            <w:noWrap/>
            <w:hideMark/>
          </w:tcPr>
          <w:p w14:paraId="0A27FFE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Bacterial ribosome SSU maturation protein </w:t>
            </w:r>
            <w:proofErr w:type="spellStart"/>
            <w:r w:rsidRPr="00BF44D8">
              <w:rPr>
                <w:rFonts w:ascii="Cambria" w:hAnsi="Cambria"/>
                <w:sz w:val="16"/>
                <w:szCs w:val="16"/>
              </w:rPr>
              <w:t>RimP</w:t>
            </w:r>
            <w:proofErr w:type="spellEnd"/>
          </w:p>
        </w:tc>
        <w:tc>
          <w:tcPr>
            <w:tcW w:w="840" w:type="dxa"/>
            <w:noWrap/>
            <w:hideMark/>
          </w:tcPr>
          <w:p w14:paraId="3B91085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70B23319"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04980818"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faecium</w:t>
            </w:r>
          </w:p>
        </w:tc>
        <w:tc>
          <w:tcPr>
            <w:tcW w:w="900" w:type="dxa"/>
            <w:noWrap/>
            <w:hideMark/>
          </w:tcPr>
          <w:p w14:paraId="577B3F8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TX1330</w:t>
            </w:r>
          </w:p>
        </w:tc>
        <w:tc>
          <w:tcPr>
            <w:tcW w:w="1440" w:type="dxa"/>
            <w:noWrap/>
            <w:hideMark/>
          </w:tcPr>
          <w:p w14:paraId="2E40404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vB_OCPT_Carl</w:t>
            </w:r>
            <w:proofErr w:type="spellEnd"/>
          </w:p>
        </w:tc>
        <w:tc>
          <w:tcPr>
            <w:tcW w:w="540" w:type="dxa"/>
            <w:noWrap/>
            <w:hideMark/>
          </w:tcPr>
          <w:p w14:paraId="71EFE79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2</w:t>
            </w:r>
          </w:p>
        </w:tc>
        <w:tc>
          <w:tcPr>
            <w:tcW w:w="630" w:type="dxa"/>
            <w:noWrap/>
            <w:hideMark/>
          </w:tcPr>
          <w:p w14:paraId="1B959F3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30" w:type="dxa"/>
            <w:noWrap/>
            <w:hideMark/>
          </w:tcPr>
          <w:p w14:paraId="5609124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Yqw</w:t>
            </w:r>
            <w:proofErr w:type="spellEnd"/>
          </w:p>
        </w:tc>
        <w:tc>
          <w:tcPr>
            <w:tcW w:w="3385" w:type="dxa"/>
            <w:noWrap/>
            <w:hideMark/>
          </w:tcPr>
          <w:p w14:paraId="3510560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Tyrosine-protein kinase transmembrane modulator </w:t>
            </w:r>
            <w:proofErr w:type="spellStart"/>
            <w:r w:rsidRPr="00BF44D8">
              <w:rPr>
                <w:rFonts w:ascii="Cambria" w:hAnsi="Cambria"/>
                <w:sz w:val="16"/>
                <w:szCs w:val="16"/>
              </w:rPr>
              <w:t>EpsC</w:t>
            </w:r>
            <w:proofErr w:type="spellEnd"/>
          </w:p>
        </w:tc>
        <w:tc>
          <w:tcPr>
            <w:tcW w:w="840" w:type="dxa"/>
            <w:noWrap/>
            <w:hideMark/>
          </w:tcPr>
          <w:p w14:paraId="4EC1825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2E55F30E"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F5F2AB5"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faecium</w:t>
            </w:r>
          </w:p>
        </w:tc>
        <w:tc>
          <w:tcPr>
            <w:tcW w:w="900" w:type="dxa"/>
            <w:noWrap/>
            <w:hideMark/>
          </w:tcPr>
          <w:p w14:paraId="00F65FD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TX1330</w:t>
            </w:r>
          </w:p>
        </w:tc>
        <w:tc>
          <w:tcPr>
            <w:tcW w:w="1440" w:type="dxa"/>
            <w:noWrap/>
            <w:hideMark/>
          </w:tcPr>
          <w:p w14:paraId="06C8496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vB_OCPT_Carl</w:t>
            </w:r>
            <w:proofErr w:type="spellEnd"/>
          </w:p>
        </w:tc>
        <w:tc>
          <w:tcPr>
            <w:tcW w:w="540" w:type="dxa"/>
            <w:noWrap/>
            <w:hideMark/>
          </w:tcPr>
          <w:p w14:paraId="4CB3A22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2</w:t>
            </w:r>
          </w:p>
        </w:tc>
        <w:tc>
          <w:tcPr>
            <w:tcW w:w="630" w:type="dxa"/>
            <w:noWrap/>
            <w:hideMark/>
          </w:tcPr>
          <w:p w14:paraId="22613D1A"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0.26</w:t>
            </w:r>
          </w:p>
        </w:tc>
        <w:tc>
          <w:tcPr>
            <w:tcW w:w="630" w:type="dxa"/>
            <w:noWrap/>
            <w:hideMark/>
          </w:tcPr>
          <w:p w14:paraId="0771D8C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
        </w:tc>
        <w:tc>
          <w:tcPr>
            <w:tcW w:w="3385" w:type="dxa"/>
            <w:noWrap/>
            <w:hideMark/>
          </w:tcPr>
          <w:p w14:paraId="359604F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Xanthine/uracil/thiamine/ascorbate permease family protein</w:t>
            </w:r>
          </w:p>
        </w:tc>
        <w:tc>
          <w:tcPr>
            <w:tcW w:w="840" w:type="dxa"/>
            <w:noWrap/>
            <w:hideMark/>
          </w:tcPr>
          <w:p w14:paraId="574933D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44324E5B"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325A2BEA"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faecium</w:t>
            </w:r>
          </w:p>
        </w:tc>
        <w:tc>
          <w:tcPr>
            <w:tcW w:w="900" w:type="dxa"/>
            <w:noWrap/>
            <w:hideMark/>
          </w:tcPr>
          <w:p w14:paraId="485382F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TX1330</w:t>
            </w:r>
          </w:p>
        </w:tc>
        <w:tc>
          <w:tcPr>
            <w:tcW w:w="1440" w:type="dxa"/>
            <w:noWrap/>
            <w:hideMark/>
          </w:tcPr>
          <w:p w14:paraId="46D3A76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vB_OCPT_Carl</w:t>
            </w:r>
            <w:proofErr w:type="spellEnd"/>
          </w:p>
        </w:tc>
        <w:tc>
          <w:tcPr>
            <w:tcW w:w="540" w:type="dxa"/>
            <w:noWrap/>
            <w:hideMark/>
          </w:tcPr>
          <w:p w14:paraId="40C9EF5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2</w:t>
            </w:r>
          </w:p>
        </w:tc>
        <w:tc>
          <w:tcPr>
            <w:tcW w:w="630" w:type="dxa"/>
            <w:noWrap/>
            <w:hideMark/>
          </w:tcPr>
          <w:p w14:paraId="1DEEA23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0.21</w:t>
            </w:r>
          </w:p>
        </w:tc>
        <w:tc>
          <w:tcPr>
            <w:tcW w:w="630" w:type="dxa"/>
            <w:noWrap/>
            <w:hideMark/>
          </w:tcPr>
          <w:p w14:paraId="66D0C1E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
        </w:tc>
        <w:tc>
          <w:tcPr>
            <w:tcW w:w="3385" w:type="dxa"/>
            <w:noWrap/>
            <w:hideMark/>
          </w:tcPr>
          <w:p w14:paraId="71ABE38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Oxidoreductase, short-chain dehydrogenase/reductase family</w:t>
            </w:r>
          </w:p>
        </w:tc>
        <w:tc>
          <w:tcPr>
            <w:tcW w:w="840" w:type="dxa"/>
            <w:noWrap/>
            <w:hideMark/>
          </w:tcPr>
          <w:p w14:paraId="6A43C03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1068FE51"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8F4D85E"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faecium</w:t>
            </w:r>
          </w:p>
        </w:tc>
        <w:tc>
          <w:tcPr>
            <w:tcW w:w="900" w:type="dxa"/>
            <w:noWrap/>
            <w:hideMark/>
          </w:tcPr>
          <w:p w14:paraId="441D69C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TX1330</w:t>
            </w:r>
          </w:p>
        </w:tc>
        <w:tc>
          <w:tcPr>
            <w:tcW w:w="1440" w:type="dxa"/>
            <w:noWrap/>
            <w:hideMark/>
          </w:tcPr>
          <w:p w14:paraId="3770237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vB_OCPT_Carl</w:t>
            </w:r>
            <w:proofErr w:type="spellEnd"/>
          </w:p>
        </w:tc>
        <w:tc>
          <w:tcPr>
            <w:tcW w:w="540" w:type="dxa"/>
            <w:noWrap/>
            <w:hideMark/>
          </w:tcPr>
          <w:p w14:paraId="640DE8E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2</w:t>
            </w:r>
          </w:p>
        </w:tc>
        <w:tc>
          <w:tcPr>
            <w:tcW w:w="630" w:type="dxa"/>
            <w:noWrap/>
            <w:hideMark/>
          </w:tcPr>
          <w:p w14:paraId="04AC706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0.20</w:t>
            </w:r>
          </w:p>
        </w:tc>
        <w:tc>
          <w:tcPr>
            <w:tcW w:w="630" w:type="dxa"/>
            <w:noWrap/>
            <w:hideMark/>
          </w:tcPr>
          <w:p w14:paraId="6661301A"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
        </w:tc>
        <w:tc>
          <w:tcPr>
            <w:tcW w:w="3385" w:type="dxa"/>
            <w:noWrap/>
            <w:hideMark/>
          </w:tcPr>
          <w:p w14:paraId="397F4BF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Excinuclease</w:t>
            </w:r>
            <w:proofErr w:type="spellEnd"/>
            <w:r w:rsidRPr="00BF44D8">
              <w:rPr>
                <w:rFonts w:ascii="Cambria" w:hAnsi="Cambria"/>
                <w:sz w:val="16"/>
                <w:szCs w:val="16"/>
              </w:rPr>
              <w:t xml:space="preserve"> ABC subunit A paralog of unknown function</w:t>
            </w:r>
          </w:p>
        </w:tc>
        <w:tc>
          <w:tcPr>
            <w:tcW w:w="840" w:type="dxa"/>
            <w:noWrap/>
            <w:hideMark/>
          </w:tcPr>
          <w:p w14:paraId="6392C3A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09049F95"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26F12DB0"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faecium</w:t>
            </w:r>
          </w:p>
        </w:tc>
        <w:tc>
          <w:tcPr>
            <w:tcW w:w="900" w:type="dxa"/>
            <w:noWrap/>
            <w:hideMark/>
          </w:tcPr>
          <w:p w14:paraId="0D727EA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TX1330</w:t>
            </w:r>
          </w:p>
        </w:tc>
        <w:tc>
          <w:tcPr>
            <w:tcW w:w="1440" w:type="dxa"/>
            <w:noWrap/>
            <w:hideMark/>
          </w:tcPr>
          <w:p w14:paraId="7C7070C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vB_OCPT_Carl</w:t>
            </w:r>
            <w:proofErr w:type="spellEnd"/>
          </w:p>
        </w:tc>
        <w:tc>
          <w:tcPr>
            <w:tcW w:w="540" w:type="dxa"/>
            <w:noWrap/>
            <w:hideMark/>
          </w:tcPr>
          <w:p w14:paraId="00A2718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3</w:t>
            </w:r>
          </w:p>
        </w:tc>
        <w:tc>
          <w:tcPr>
            <w:tcW w:w="630" w:type="dxa"/>
            <w:noWrap/>
            <w:hideMark/>
          </w:tcPr>
          <w:p w14:paraId="72EA4AF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0.34</w:t>
            </w:r>
          </w:p>
        </w:tc>
        <w:tc>
          <w:tcPr>
            <w:tcW w:w="630" w:type="dxa"/>
            <w:noWrap/>
            <w:hideMark/>
          </w:tcPr>
          <w:p w14:paraId="2149E5E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Yqw</w:t>
            </w:r>
            <w:proofErr w:type="spellEnd"/>
          </w:p>
        </w:tc>
        <w:tc>
          <w:tcPr>
            <w:tcW w:w="3385" w:type="dxa"/>
            <w:noWrap/>
            <w:hideMark/>
          </w:tcPr>
          <w:p w14:paraId="2B05B8F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Tyrosine-protein kinase transmembrane modulator </w:t>
            </w:r>
            <w:proofErr w:type="spellStart"/>
            <w:r w:rsidRPr="00BF44D8">
              <w:rPr>
                <w:rFonts w:ascii="Cambria" w:hAnsi="Cambria"/>
                <w:sz w:val="16"/>
                <w:szCs w:val="16"/>
              </w:rPr>
              <w:t>EpsC</w:t>
            </w:r>
            <w:proofErr w:type="spellEnd"/>
          </w:p>
        </w:tc>
        <w:tc>
          <w:tcPr>
            <w:tcW w:w="840" w:type="dxa"/>
            <w:noWrap/>
            <w:hideMark/>
          </w:tcPr>
          <w:p w14:paraId="1594D03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4622D9A9"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16AC331"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faecium</w:t>
            </w:r>
          </w:p>
        </w:tc>
        <w:tc>
          <w:tcPr>
            <w:tcW w:w="900" w:type="dxa"/>
            <w:noWrap/>
            <w:hideMark/>
          </w:tcPr>
          <w:p w14:paraId="47CEDAC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TX1330</w:t>
            </w:r>
          </w:p>
        </w:tc>
        <w:tc>
          <w:tcPr>
            <w:tcW w:w="1440" w:type="dxa"/>
            <w:noWrap/>
            <w:hideMark/>
          </w:tcPr>
          <w:p w14:paraId="65AC1C6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No phage</w:t>
            </w:r>
          </w:p>
        </w:tc>
        <w:tc>
          <w:tcPr>
            <w:tcW w:w="540" w:type="dxa"/>
            <w:noWrap/>
            <w:hideMark/>
          </w:tcPr>
          <w:p w14:paraId="16CA448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630" w:type="dxa"/>
            <w:noWrap/>
            <w:hideMark/>
          </w:tcPr>
          <w:p w14:paraId="68B4CAB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30" w:type="dxa"/>
            <w:noWrap/>
            <w:hideMark/>
          </w:tcPr>
          <w:p w14:paraId="7AD17AC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Yqw</w:t>
            </w:r>
            <w:proofErr w:type="spellEnd"/>
          </w:p>
        </w:tc>
        <w:tc>
          <w:tcPr>
            <w:tcW w:w="3385" w:type="dxa"/>
            <w:noWrap/>
            <w:hideMark/>
          </w:tcPr>
          <w:p w14:paraId="515F721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Tyrosine-protein kinase transmembrane modulator </w:t>
            </w:r>
            <w:proofErr w:type="spellStart"/>
            <w:r w:rsidRPr="00BF44D8">
              <w:rPr>
                <w:rFonts w:ascii="Cambria" w:hAnsi="Cambria"/>
                <w:sz w:val="16"/>
                <w:szCs w:val="16"/>
              </w:rPr>
              <w:t>EpsC</w:t>
            </w:r>
            <w:proofErr w:type="spellEnd"/>
          </w:p>
        </w:tc>
        <w:tc>
          <w:tcPr>
            <w:tcW w:w="840" w:type="dxa"/>
            <w:noWrap/>
            <w:hideMark/>
          </w:tcPr>
          <w:p w14:paraId="55A8C1E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72C1B84D"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2050B13"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lastRenderedPageBreak/>
              <w:t>E. faecium</w:t>
            </w:r>
          </w:p>
        </w:tc>
        <w:tc>
          <w:tcPr>
            <w:tcW w:w="900" w:type="dxa"/>
            <w:noWrap/>
            <w:hideMark/>
          </w:tcPr>
          <w:p w14:paraId="5686BA3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TX1330</w:t>
            </w:r>
          </w:p>
        </w:tc>
        <w:tc>
          <w:tcPr>
            <w:tcW w:w="1440" w:type="dxa"/>
            <w:noWrap/>
            <w:hideMark/>
          </w:tcPr>
          <w:p w14:paraId="09A2691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No phage</w:t>
            </w:r>
          </w:p>
        </w:tc>
        <w:tc>
          <w:tcPr>
            <w:tcW w:w="540" w:type="dxa"/>
            <w:noWrap/>
            <w:hideMark/>
          </w:tcPr>
          <w:p w14:paraId="36A61EB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630" w:type="dxa"/>
            <w:noWrap/>
            <w:hideMark/>
          </w:tcPr>
          <w:p w14:paraId="1DF48B3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0.27</w:t>
            </w:r>
          </w:p>
        </w:tc>
        <w:tc>
          <w:tcPr>
            <w:tcW w:w="630" w:type="dxa"/>
            <w:noWrap/>
            <w:hideMark/>
          </w:tcPr>
          <w:p w14:paraId="498DED8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
        </w:tc>
        <w:tc>
          <w:tcPr>
            <w:tcW w:w="3385" w:type="dxa"/>
            <w:noWrap/>
            <w:hideMark/>
          </w:tcPr>
          <w:p w14:paraId="64DD925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Transcriptional regulator, repressor of the glutamine synthetase, </w:t>
            </w:r>
            <w:proofErr w:type="spellStart"/>
            <w:r w:rsidRPr="00BF44D8">
              <w:rPr>
                <w:rFonts w:ascii="Cambria" w:hAnsi="Cambria"/>
                <w:sz w:val="16"/>
                <w:szCs w:val="16"/>
              </w:rPr>
              <w:t>MerR</w:t>
            </w:r>
            <w:proofErr w:type="spellEnd"/>
            <w:r w:rsidRPr="00BF44D8">
              <w:rPr>
                <w:rFonts w:ascii="Cambria" w:hAnsi="Cambria"/>
                <w:sz w:val="16"/>
                <w:szCs w:val="16"/>
              </w:rPr>
              <w:t xml:space="preserve"> family</w:t>
            </w:r>
          </w:p>
        </w:tc>
        <w:tc>
          <w:tcPr>
            <w:tcW w:w="840" w:type="dxa"/>
            <w:noWrap/>
            <w:hideMark/>
          </w:tcPr>
          <w:p w14:paraId="2343954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1D4B322E"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0CC84C13"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faecium</w:t>
            </w:r>
          </w:p>
        </w:tc>
        <w:tc>
          <w:tcPr>
            <w:tcW w:w="900" w:type="dxa"/>
            <w:noWrap/>
            <w:hideMark/>
          </w:tcPr>
          <w:p w14:paraId="7B1B302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TX1330</w:t>
            </w:r>
          </w:p>
        </w:tc>
        <w:tc>
          <w:tcPr>
            <w:tcW w:w="1440" w:type="dxa"/>
            <w:noWrap/>
            <w:hideMark/>
          </w:tcPr>
          <w:p w14:paraId="5D13D57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No phage</w:t>
            </w:r>
          </w:p>
        </w:tc>
        <w:tc>
          <w:tcPr>
            <w:tcW w:w="540" w:type="dxa"/>
            <w:noWrap/>
            <w:hideMark/>
          </w:tcPr>
          <w:p w14:paraId="5CF0E2D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630" w:type="dxa"/>
            <w:noWrap/>
            <w:hideMark/>
          </w:tcPr>
          <w:p w14:paraId="203A225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0.26</w:t>
            </w:r>
          </w:p>
        </w:tc>
        <w:tc>
          <w:tcPr>
            <w:tcW w:w="630" w:type="dxa"/>
            <w:noWrap/>
            <w:hideMark/>
          </w:tcPr>
          <w:p w14:paraId="71439F0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
        </w:tc>
        <w:tc>
          <w:tcPr>
            <w:tcW w:w="3385" w:type="dxa"/>
            <w:noWrap/>
            <w:hideMark/>
          </w:tcPr>
          <w:p w14:paraId="4A39617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Two-component sensor kinase SA14-24</w:t>
            </w:r>
          </w:p>
        </w:tc>
        <w:tc>
          <w:tcPr>
            <w:tcW w:w="840" w:type="dxa"/>
            <w:noWrap/>
            <w:hideMark/>
          </w:tcPr>
          <w:p w14:paraId="165D888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005608EB"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68D0DCB6"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faecium</w:t>
            </w:r>
          </w:p>
        </w:tc>
        <w:tc>
          <w:tcPr>
            <w:tcW w:w="900" w:type="dxa"/>
            <w:noWrap/>
            <w:hideMark/>
          </w:tcPr>
          <w:p w14:paraId="2FB00F5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TX1330</w:t>
            </w:r>
          </w:p>
        </w:tc>
        <w:tc>
          <w:tcPr>
            <w:tcW w:w="1440" w:type="dxa"/>
            <w:noWrap/>
            <w:hideMark/>
          </w:tcPr>
          <w:p w14:paraId="1048E1D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No phage</w:t>
            </w:r>
          </w:p>
        </w:tc>
        <w:tc>
          <w:tcPr>
            <w:tcW w:w="540" w:type="dxa"/>
            <w:noWrap/>
            <w:hideMark/>
          </w:tcPr>
          <w:p w14:paraId="570D6E5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630" w:type="dxa"/>
            <w:noWrap/>
            <w:hideMark/>
          </w:tcPr>
          <w:p w14:paraId="394DF88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0.24</w:t>
            </w:r>
          </w:p>
        </w:tc>
        <w:tc>
          <w:tcPr>
            <w:tcW w:w="630" w:type="dxa"/>
            <w:noWrap/>
            <w:hideMark/>
          </w:tcPr>
          <w:p w14:paraId="7F43805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
        </w:tc>
        <w:tc>
          <w:tcPr>
            <w:tcW w:w="3385" w:type="dxa"/>
            <w:noWrap/>
            <w:hideMark/>
          </w:tcPr>
          <w:p w14:paraId="5B9EB59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Cyclic-di-AMP phosphodiesterase </w:t>
            </w:r>
            <w:proofErr w:type="spellStart"/>
            <w:r w:rsidRPr="00BF44D8">
              <w:rPr>
                <w:rFonts w:ascii="Cambria" w:hAnsi="Cambria"/>
                <w:sz w:val="16"/>
                <w:szCs w:val="16"/>
              </w:rPr>
              <w:t>GdpP</w:t>
            </w:r>
            <w:proofErr w:type="spellEnd"/>
          </w:p>
        </w:tc>
        <w:tc>
          <w:tcPr>
            <w:tcW w:w="840" w:type="dxa"/>
            <w:noWrap/>
            <w:hideMark/>
          </w:tcPr>
          <w:p w14:paraId="72AA0A3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3C7DBAE5"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FA0D072"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faecium</w:t>
            </w:r>
          </w:p>
        </w:tc>
        <w:tc>
          <w:tcPr>
            <w:tcW w:w="900" w:type="dxa"/>
            <w:noWrap/>
            <w:hideMark/>
          </w:tcPr>
          <w:p w14:paraId="5769A4A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TX1330</w:t>
            </w:r>
          </w:p>
        </w:tc>
        <w:tc>
          <w:tcPr>
            <w:tcW w:w="1440" w:type="dxa"/>
            <w:noWrap/>
            <w:hideMark/>
          </w:tcPr>
          <w:p w14:paraId="0ADE202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No phage</w:t>
            </w:r>
          </w:p>
        </w:tc>
        <w:tc>
          <w:tcPr>
            <w:tcW w:w="540" w:type="dxa"/>
            <w:noWrap/>
            <w:hideMark/>
          </w:tcPr>
          <w:p w14:paraId="0683C28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630" w:type="dxa"/>
            <w:noWrap/>
            <w:hideMark/>
          </w:tcPr>
          <w:p w14:paraId="07CA401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0.24</w:t>
            </w:r>
          </w:p>
        </w:tc>
        <w:tc>
          <w:tcPr>
            <w:tcW w:w="630" w:type="dxa"/>
            <w:noWrap/>
            <w:hideMark/>
          </w:tcPr>
          <w:p w14:paraId="75084DD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
        </w:tc>
        <w:tc>
          <w:tcPr>
            <w:tcW w:w="3385" w:type="dxa"/>
            <w:noWrap/>
            <w:hideMark/>
          </w:tcPr>
          <w:p w14:paraId="5A9E715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Ribonuclease PH (EC 2.7.7.56)</w:t>
            </w:r>
          </w:p>
        </w:tc>
        <w:tc>
          <w:tcPr>
            <w:tcW w:w="840" w:type="dxa"/>
            <w:noWrap/>
            <w:hideMark/>
          </w:tcPr>
          <w:p w14:paraId="0B6F00C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705F84E5"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3E77AC8C"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faecium</w:t>
            </w:r>
          </w:p>
        </w:tc>
        <w:tc>
          <w:tcPr>
            <w:tcW w:w="900" w:type="dxa"/>
            <w:noWrap/>
            <w:hideMark/>
          </w:tcPr>
          <w:p w14:paraId="10234A0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TX1330</w:t>
            </w:r>
          </w:p>
        </w:tc>
        <w:tc>
          <w:tcPr>
            <w:tcW w:w="1440" w:type="dxa"/>
            <w:noWrap/>
            <w:hideMark/>
          </w:tcPr>
          <w:p w14:paraId="34DBE03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No phage</w:t>
            </w:r>
          </w:p>
        </w:tc>
        <w:tc>
          <w:tcPr>
            <w:tcW w:w="540" w:type="dxa"/>
            <w:noWrap/>
            <w:hideMark/>
          </w:tcPr>
          <w:p w14:paraId="7235402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630" w:type="dxa"/>
            <w:noWrap/>
            <w:hideMark/>
          </w:tcPr>
          <w:p w14:paraId="7FEAC50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0.23</w:t>
            </w:r>
          </w:p>
        </w:tc>
        <w:tc>
          <w:tcPr>
            <w:tcW w:w="630" w:type="dxa"/>
            <w:noWrap/>
            <w:hideMark/>
          </w:tcPr>
          <w:p w14:paraId="6C96561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
        </w:tc>
        <w:tc>
          <w:tcPr>
            <w:tcW w:w="3385" w:type="dxa"/>
            <w:noWrap/>
            <w:hideMark/>
          </w:tcPr>
          <w:p w14:paraId="5E70BBF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Two-component system </w:t>
            </w:r>
            <w:proofErr w:type="spellStart"/>
            <w:r w:rsidRPr="00BF44D8">
              <w:rPr>
                <w:rFonts w:ascii="Cambria" w:hAnsi="Cambria"/>
                <w:sz w:val="16"/>
                <w:szCs w:val="16"/>
              </w:rPr>
              <w:t>YycFG</w:t>
            </w:r>
            <w:proofErr w:type="spellEnd"/>
            <w:r w:rsidRPr="00BF44D8">
              <w:rPr>
                <w:rFonts w:ascii="Cambria" w:hAnsi="Cambria"/>
                <w:sz w:val="16"/>
                <w:szCs w:val="16"/>
              </w:rPr>
              <w:t xml:space="preserve"> regulatory protein </w:t>
            </w:r>
            <w:proofErr w:type="spellStart"/>
            <w:r w:rsidRPr="00BF44D8">
              <w:rPr>
                <w:rFonts w:ascii="Cambria" w:hAnsi="Cambria"/>
                <w:sz w:val="16"/>
                <w:szCs w:val="16"/>
              </w:rPr>
              <w:t>YycH</w:t>
            </w:r>
            <w:proofErr w:type="spellEnd"/>
          </w:p>
        </w:tc>
        <w:tc>
          <w:tcPr>
            <w:tcW w:w="840" w:type="dxa"/>
            <w:noWrap/>
            <w:hideMark/>
          </w:tcPr>
          <w:p w14:paraId="25E8D5D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21AF3F63"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B7A3A75"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faecium</w:t>
            </w:r>
          </w:p>
        </w:tc>
        <w:tc>
          <w:tcPr>
            <w:tcW w:w="900" w:type="dxa"/>
            <w:noWrap/>
            <w:hideMark/>
          </w:tcPr>
          <w:p w14:paraId="3B21585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TX1330</w:t>
            </w:r>
          </w:p>
        </w:tc>
        <w:tc>
          <w:tcPr>
            <w:tcW w:w="1440" w:type="dxa"/>
            <w:noWrap/>
            <w:hideMark/>
          </w:tcPr>
          <w:p w14:paraId="0946160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No phage</w:t>
            </w:r>
          </w:p>
        </w:tc>
        <w:tc>
          <w:tcPr>
            <w:tcW w:w="540" w:type="dxa"/>
            <w:noWrap/>
            <w:hideMark/>
          </w:tcPr>
          <w:p w14:paraId="60C72AD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2</w:t>
            </w:r>
          </w:p>
        </w:tc>
        <w:tc>
          <w:tcPr>
            <w:tcW w:w="630" w:type="dxa"/>
            <w:noWrap/>
            <w:hideMark/>
          </w:tcPr>
          <w:p w14:paraId="53C4157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30" w:type="dxa"/>
            <w:noWrap/>
            <w:hideMark/>
          </w:tcPr>
          <w:p w14:paraId="24790E8A"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Yqw</w:t>
            </w:r>
            <w:proofErr w:type="spellEnd"/>
          </w:p>
        </w:tc>
        <w:tc>
          <w:tcPr>
            <w:tcW w:w="3385" w:type="dxa"/>
            <w:noWrap/>
            <w:hideMark/>
          </w:tcPr>
          <w:p w14:paraId="532F8B7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Tyrosine-protein kinase transmembrane modulator </w:t>
            </w:r>
            <w:proofErr w:type="spellStart"/>
            <w:r w:rsidRPr="00BF44D8">
              <w:rPr>
                <w:rFonts w:ascii="Cambria" w:hAnsi="Cambria"/>
                <w:sz w:val="16"/>
                <w:szCs w:val="16"/>
              </w:rPr>
              <w:t>EpsC</w:t>
            </w:r>
            <w:proofErr w:type="spellEnd"/>
          </w:p>
        </w:tc>
        <w:tc>
          <w:tcPr>
            <w:tcW w:w="840" w:type="dxa"/>
            <w:noWrap/>
            <w:hideMark/>
          </w:tcPr>
          <w:p w14:paraId="62062B1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07943DD9"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B1F7761"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faecium</w:t>
            </w:r>
          </w:p>
        </w:tc>
        <w:tc>
          <w:tcPr>
            <w:tcW w:w="900" w:type="dxa"/>
            <w:noWrap/>
            <w:hideMark/>
          </w:tcPr>
          <w:p w14:paraId="6133A9D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TX1330</w:t>
            </w:r>
          </w:p>
        </w:tc>
        <w:tc>
          <w:tcPr>
            <w:tcW w:w="1440" w:type="dxa"/>
            <w:noWrap/>
            <w:hideMark/>
          </w:tcPr>
          <w:p w14:paraId="160782A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No phage</w:t>
            </w:r>
          </w:p>
        </w:tc>
        <w:tc>
          <w:tcPr>
            <w:tcW w:w="540" w:type="dxa"/>
            <w:noWrap/>
            <w:hideMark/>
          </w:tcPr>
          <w:p w14:paraId="392B5F6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2</w:t>
            </w:r>
          </w:p>
        </w:tc>
        <w:tc>
          <w:tcPr>
            <w:tcW w:w="630" w:type="dxa"/>
            <w:noWrap/>
            <w:hideMark/>
          </w:tcPr>
          <w:p w14:paraId="4FF821D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0.23</w:t>
            </w:r>
          </w:p>
        </w:tc>
        <w:tc>
          <w:tcPr>
            <w:tcW w:w="630" w:type="dxa"/>
            <w:noWrap/>
            <w:hideMark/>
          </w:tcPr>
          <w:p w14:paraId="7D367DF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
        </w:tc>
        <w:tc>
          <w:tcPr>
            <w:tcW w:w="3385" w:type="dxa"/>
            <w:noWrap/>
            <w:hideMark/>
          </w:tcPr>
          <w:p w14:paraId="2E8B05D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Teichoic acid glycosylation protein</w:t>
            </w:r>
          </w:p>
        </w:tc>
        <w:tc>
          <w:tcPr>
            <w:tcW w:w="840" w:type="dxa"/>
            <w:noWrap/>
            <w:hideMark/>
          </w:tcPr>
          <w:p w14:paraId="266B908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3E2E05BB"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D156727"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faecium</w:t>
            </w:r>
          </w:p>
        </w:tc>
        <w:tc>
          <w:tcPr>
            <w:tcW w:w="900" w:type="dxa"/>
            <w:noWrap/>
            <w:hideMark/>
          </w:tcPr>
          <w:p w14:paraId="19231B4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TX1330</w:t>
            </w:r>
          </w:p>
        </w:tc>
        <w:tc>
          <w:tcPr>
            <w:tcW w:w="1440" w:type="dxa"/>
            <w:noWrap/>
            <w:hideMark/>
          </w:tcPr>
          <w:p w14:paraId="72DA8A5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No phage</w:t>
            </w:r>
          </w:p>
        </w:tc>
        <w:tc>
          <w:tcPr>
            <w:tcW w:w="540" w:type="dxa"/>
            <w:noWrap/>
            <w:hideMark/>
          </w:tcPr>
          <w:p w14:paraId="44FB49F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3</w:t>
            </w:r>
          </w:p>
        </w:tc>
        <w:tc>
          <w:tcPr>
            <w:tcW w:w="630" w:type="dxa"/>
            <w:noWrap/>
            <w:hideMark/>
          </w:tcPr>
          <w:p w14:paraId="7751281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0.70</w:t>
            </w:r>
          </w:p>
        </w:tc>
        <w:tc>
          <w:tcPr>
            <w:tcW w:w="630" w:type="dxa"/>
            <w:noWrap/>
            <w:hideMark/>
          </w:tcPr>
          <w:p w14:paraId="7F7D319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Yqw</w:t>
            </w:r>
            <w:proofErr w:type="spellEnd"/>
          </w:p>
        </w:tc>
        <w:tc>
          <w:tcPr>
            <w:tcW w:w="3385" w:type="dxa"/>
            <w:noWrap/>
            <w:hideMark/>
          </w:tcPr>
          <w:p w14:paraId="00E418F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Tyrosine-protein kinase </w:t>
            </w:r>
            <w:proofErr w:type="spellStart"/>
            <w:r w:rsidRPr="00BF44D8">
              <w:rPr>
                <w:rFonts w:ascii="Cambria" w:hAnsi="Cambria"/>
                <w:sz w:val="16"/>
                <w:szCs w:val="16"/>
              </w:rPr>
              <w:t>EpsD</w:t>
            </w:r>
            <w:proofErr w:type="spellEnd"/>
            <w:r w:rsidRPr="00BF44D8">
              <w:rPr>
                <w:rFonts w:ascii="Cambria" w:hAnsi="Cambria"/>
                <w:sz w:val="16"/>
                <w:szCs w:val="16"/>
              </w:rPr>
              <w:t xml:space="preserve"> (EC 2.7.10.2)</w:t>
            </w:r>
          </w:p>
        </w:tc>
        <w:tc>
          <w:tcPr>
            <w:tcW w:w="840" w:type="dxa"/>
            <w:noWrap/>
            <w:hideMark/>
          </w:tcPr>
          <w:p w14:paraId="499D9A1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6DBAC02C"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069EA8E9"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faecium</w:t>
            </w:r>
          </w:p>
        </w:tc>
        <w:tc>
          <w:tcPr>
            <w:tcW w:w="900" w:type="dxa"/>
            <w:noWrap/>
            <w:hideMark/>
          </w:tcPr>
          <w:p w14:paraId="0FC29B2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TX1330</w:t>
            </w:r>
          </w:p>
        </w:tc>
        <w:tc>
          <w:tcPr>
            <w:tcW w:w="1440" w:type="dxa"/>
            <w:noWrap/>
            <w:hideMark/>
          </w:tcPr>
          <w:p w14:paraId="37C817D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No phage</w:t>
            </w:r>
          </w:p>
        </w:tc>
        <w:tc>
          <w:tcPr>
            <w:tcW w:w="540" w:type="dxa"/>
            <w:noWrap/>
            <w:hideMark/>
          </w:tcPr>
          <w:p w14:paraId="12467A2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3</w:t>
            </w:r>
          </w:p>
        </w:tc>
        <w:tc>
          <w:tcPr>
            <w:tcW w:w="630" w:type="dxa"/>
            <w:noWrap/>
            <w:hideMark/>
          </w:tcPr>
          <w:p w14:paraId="34C9F49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0.30</w:t>
            </w:r>
          </w:p>
        </w:tc>
        <w:tc>
          <w:tcPr>
            <w:tcW w:w="630" w:type="dxa"/>
            <w:noWrap/>
            <w:hideMark/>
          </w:tcPr>
          <w:p w14:paraId="42B9932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Yqw</w:t>
            </w:r>
            <w:proofErr w:type="spellEnd"/>
          </w:p>
        </w:tc>
        <w:tc>
          <w:tcPr>
            <w:tcW w:w="3385" w:type="dxa"/>
            <w:noWrap/>
            <w:hideMark/>
          </w:tcPr>
          <w:p w14:paraId="644E5B5D"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Tyrosine-protein kinase </w:t>
            </w:r>
            <w:proofErr w:type="spellStart"/>
            <w:r w:rsidRPr="00BF44D8">
              <w:rPr>
                <w:rFonts w:ascii="Cambria" w:hAnsi="Cambria"/>
                <w:sz w:val="16"/>
                <w:szCs w:val="16"/>
              </w:rPr>
              <w:t>EpsD</w:t>
            </w:r>
            <w:proofErr w:type="spellEnd"/>
            <w:r w:rsidRPr="00BF44D8">
              <w:rPr>
                <w:rFonts w:ascii="Cambria" w:hAnsi="Cambria"/>
                <w:sz w:val="16"/>
                <w:szCs w:val="16"/>
              </w:rPr>
              <w:t xml:space="preserve"> (EC 2.7.10.2)</w:t>
            </w:r>
          </w:p>
        </w:tc>
        <w:tc>
          <w:tcPr>
            <w:tcW w:w="840" w:type="dxa"/>
            <w:noWrap/>
            <w:hideMark/>
          </w:tcPr>
          <w:p w14:paraId="2D13DAB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44146D8F"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306B5770"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faecium</w:t>
            </w:r>
          </w:p>
        </w:tc>
        <w:tc>
          <w:tcPr>
            <w:tcW w:w="900" w:type="dxa"/>
            <w:noWrap/>
            <w:hideMark/>
          </w:tcPr>
          <w:p w14:paraId="21063C7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TX1330</w:t>
            </w:r>
          </w:p>
        </w:tc>
        <w:tc>
          <w:tcPr>
            <w:tcW w:w="1440" w:type="dxa"/>
            <w:noWrap/>
            <w:hideMark/>
          </w:tcPr>
          <w:p w14:paraId="074AF78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No phage</w:t>
            </w:r>
          </w:p>
        </w:tc>
        <w:tc>
          <w:tcPr>
            <w:tcW w:w="540" w:type="dxa"/>
            <w:noWrap/>
            <w:hideMark/>
          </w:tcPr>
          <w:p w14:paraId="6206BC6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4</w:t>
            </w:r>
          </w:p>
        </w:tc>
        <w:tc>
          <w:tcPr>
            <w:tcW w:w="630" w:type="dxa"/>
            <w:noWrap/>
            <w:hideMark/>
          </w:tcPr>
          <w:p w14:paraId="3776846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0.24</w:t>
            </w:r>
          </w:p>
        </w:tc>
        <w:tc>
          <w:tcPr>
            <w:tcW w:w="630" w:type="dxa"/>
            <w:noWrap/>
            <w:hideMark/>
          </w:tcPr>
          <w:p w14:paraId="58C213B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
        </w:tc>
        <w:tc>
          <w:tcPr>
            <w:tcW w:w="3385" w:type="dxa"/>
            <w:noWrap/>
            <w:hideMark/>
          </w:tcPr>
          <w:p w14:paraId="287C664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ABC transporter, permease protein </w:t>
            </w:r>
            <w:proofErr w:type="spellStart"/>
            <w:r w:rsidRPr="00BF44D8">
              <w:rPr>
                <w:rFonts w:ascii="Cambria" w:hAnsi="Cambria"/>
                <w:sz w:val="16"/>
                <w:szCs w:val="16"/>
              </w:rPr>
              <w:t>YckA</w:t>
            </w:r>
            <w:proofErr w:type="spellEnd"/>
            <w:r w:rsidRPr="00BF44D8">
              <w:rPr>
                <w:rFonts w:ascii="Cambria" w:hAnsi="Cambria"/>
                <w:sz w:val="16"/>
                <w:szCs w:val="16"/>
              </w:rPr>
              <w:t xml:space="preserve"> (cluster 3, basic aa/glutamine/opines)</w:t>
            </w:r>
          </w:p>
        </w:tc>
        <w:tc>
          <w:tcPr>
            <w:tcW w:w="840" w:type="dxa"/>
            <w:noWrap/>
            <w:hideMark/>
          </w:tcPr>
          <w:p w14:paraId="476D384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3504646F"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EBBCD28"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faecium</w:t>
            </w:r>
          </w:p>
        </w:tc>
        <w:tc>
          <w:tcPr>
            <w:tcW w:w="900" w:type="dxa"/>
            <w:noWrap/>
            <w:hideMark/>
          </w:tcPr>
          <w:p w14:paraId="65BA58F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TX1330</w:t>
            </w:r>
          </w:p>
        </w:tc>
        <w:tc>
          <w:tcPr>
            <w:tcW w:w="1440" w:type="dxa"/>
            <w:noWrap/>
            <w:hideMark/>
          </w:tcPr>
          <w:p w14:paraId="38F2CE1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V12</w:t>
            </w:r>
          </w:p>
        </w:tc>
        <w:tc>
          <w:tcPr>
            <w:tcW w:w="540" w:type="dxa"/>
            <w:noWrap/>
            <w:hideMark/>
          </w:tcPr>
          <w:p w14:paraId="55DA5A6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630" w:type="dxa"/>
            <w:noWrap/>
            <w:hideMark/>
          </w:tcPr>
          <w:p w14:paraId="34CBAEF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30" w:type="dxa"/>
            <w:noWrap/>
            <w:hideMark/>
          </w:tcPr>
          <w:p w14:paraId="0502EE8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Yqw</w:t>
            </w:r>
            <w:proofErr w:type="spellEnd"/>
          </w:p>
        </w:tc>
        <w:tc>
          <w:tcPr>
            <w:tcW w:w="3385" w:type="dxa"/>
            <w:noWrap/>
            <w:hideMark/>
          </w:tcPr>
          <w:p w14:paraId="5C85738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Tyrosine-protein kinase transmembrane modulator </w:t>
            </w:r>
            <w:proofErr w:type="spellStart"/>
            <w:r w:rsidRPr="00BF44D8">
              <w:rPr>
                <w:rFonts w:ascii="Cambria" w:hAnsi="Cambria"/>
                <w:sz w:val="16"/>
                <w:szCs w:val="16"/>
              </w:rPr>
              <w:t>EpsC</w:t>
            </w:r>
            <w:proofErr w:type="spellEnd"/>
          </w:p>
        </w:tc>
        <w:tc>
          <w:tcPr>
            <w:tcW w:w="840" w:type="dxa"/>
            <w:noWrap/>
            <w:hideMark/>
          </w:tcPr>
          <w:p w14:paraId="06ACFA2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5E837107"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048DC2C1"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4D75241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1440" w:type="dxa"/>
            <w:noWrap/>
            <w:hideMark/>
          </w:tcPr>
          <w:p w14:paraId="21F5F56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Bop</w:t>
            </w:r>
          </w:p>
        </w:tc>
        <w:tc>
          <w:tcPr>
            <w:tcW w:w="540" w:type="dxa"/>
            <w:noWrap/>
            <w:hideMark/>
          </w:tcPr>
          <w:p w14:paraId="73D5081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630" w:type="dxa"/>
            <w:noWrap/>
            <w:hideMark/>
          </w:tcPr>
          <w:p w14:paraId="4EA58FF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0.63</w:t>
            </w:r>
          </w:p>
        </w:tc>
        <w:tc>
          <w:tcPr>
            <w:tcW w:w="630" w:type="dxa"/>
            <w:noWrap/>
            <w:hideMark/>
          </w:tcPr>
          <w:p w14:paraId="408FBBA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Epa</w:t>
            </w:r>
            <w:proofErr w:type="spellEnd"/>
          </w:p>
        </w:tc>
        <w:tc>
          <w:tcPr>
            <w:tcW w:w="3385" w:type="dxa"/>
            <w:noWrap/>
            <w:hideMark/>
          </w:tcPr>
          <w:p w14:paraId="651E20B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NAD dependent epimerase/dehydratase family protein</w:t>
            </w:r>
          </w:p>
        </w:tc>
        <w:tc>
          <w:tcPr>
            <w:tcW w:w="840" w:type="dxa"/>
            <w:noWrap/>
            <w:hideMark/>
          </w:tcPr>
          <w:p w14:paraId="4FD94D9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34B58643"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393F015"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0D6E4DF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1440" w:type="dxa"/>
            <w:noWrap/>
            <w:hideMark/>
          </w:tcPr>
          <w:p w14:paraId="5BB1CBC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Bop</w:t>
            </w:r>
          </w:p>
        </w:tc>
        <w:tc>
          <w:tcPr>
            <w:tcW w:w="540" w:type="dxa"/>
            <w:noWrap/>
            <w:hideMark/>
          </w:tcPr>
          <w:p w14:paraId="4EE3835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630" w:type="dxa"/>
            <w:noWrap/>
            <w:hideMark/>
          </w:tcPr>
          <w:p w14:paraId="09323F4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0.31</w:t>
            </w:r>
          </w:p>
        </w:tc>
        <w:tc>
          <w:tcPr>
            <w:tcW w:w="630" w:type="dxa"/>
            <w:noWrap/>
            <w:hideMark/>
          </w:tcPr>
          <w:p w14:paraId="67B15F4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
        </w:tc>
        <w:tc>
          <w:tcPr>
            <w:tcW w:w="3385" w:type="dxa"/>
            <w:noWrap/>
            <w:hideMark/>
          </w:tcPr>
          <w:p w14:paraId="1AA014C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UDP-N-acetylglucosamine 1-carboxyvinyltransferase</w:t>
            </w:r>
          </w:p>
        </w:tc>
        <w:tc>
          <w:tcPr>
            <w:tcW w:w="840" w:type="dxa"/>
            <w:noWrap/>
            <w:hideMark/>
          </w:tcPr>
          <w:p w14:paraId="0A492FA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321547E5"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32EC9075"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386EA35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1440" w:type="dxa"/>
            <w:noWrap/>
            <w:hideMark/>
          </w:tcPr>
          <w:p w14:paraId="077DC58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Bop</w:t>
            </w:r>
          </w:p>
        </w:tc>
        <w:tc>
          <w:tcPr>
            <w:tcW w:w="540" w:type="dxa"/>
            <w:noWrap/>
            <w:hideMark/>
          </w:tcPr>
          <w:p w14:paraId="7F0ED1D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630" w:type="dxa"/>
            <w:noWrap/>
            <w:hideMark/>
          </w:tcPr>
          <w:p w14:paraId="7694CEC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0.12</w:t>
            </w:r>
          </w:p>
        </w:tc>
        <w:tc>
          <w:tcPr>
            <w:tcW w:w="630" w:type="dxa"/>
            <w:noWrap/>
            <w:hideMark/>
          </w:tcPr>
          <w:p w14:paraId="45CD0EB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Epa</w:t>
            </w:r>
            <w:proofErr w:type="spellEnd"/>
          </w:p>
        </w:tc>
        <w:tc>
          <w:tcPr>
            <w:tcW w:w="3385" w:type="dxa"/>
            <w:noWrap/>
            <w:hideMark/>
          </w:tcPr>
          <w:p w14:paraId="66BB6B4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NAD dependent epimerase/dehydratase family protein</w:t>
            </w:r>
          </w:p>
        </w:tc>
        <w:tc>
          <w:tcPr>
            <w:tcW w:w="840" w:type="dxa"/>
            <w:noWrap/>
            <w:hideMark/>
          </w:tcPr>
          <w:p w14:paraId="3F0EB3D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683B5FFC"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573F667"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7CC0C1E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1440" w:type="dxa"/>
            <w:noWrap/>
            <w:hideMark/>
          </w:tcPr>
          <w:p w14:paraId="09DCB2B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Bop</w:t>
            </w:r>
          </w:p>
        </w:tc>
        <w:tc>
          <w:tcPr>
            <w:tcW w:w="540" w:type="dxa"/>
            <w:noWrap/>
            <w:hideMark/>
          </w:tcPr>
          <w:p w14:paraId="72BFBAB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2</w:t>
            </w:r>
          </w:p>
        </w:tc>
        <w:tc>
          <w:tcPr>
            <w:tcW w:w="630" w:type="dxa"/>
            <w:noWrap/>
            <w:hideMark/>
          </w:tcPr>
          <w:p w14:paraId="406AE1D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30" w:type="dxa"/>
            <w:noWrap/>
            <w:hideMark/>
          </w:tcPr>
          <w:p w14:paraId="5F66A32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
        </w:tc>
        <w:tc>
          <w:tcPr>
            <w:tcW w:w="3385" w:type="dxa"/>
            <w:noWrap/>
            <w:hideMark/>
          </w:tcPr>
          <w:p w14:paraId="7F8F371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phosphocarrier</w:t>
            </w:r>
            <w:proofErr w:type="spellEnd"/>
            <w:r w:rsidRPr="00BF44D8">
              <w:rPr>
                <w:rFonts w:ascii="Cambria" w:hAnsi="Cambria"/>
                <w:sz w:val="16"/>
                <w:szCs w:val="16"/>
              </w:rPr>
              <w:t xml:space="preserve"> protein </w:t>
            </w:r>
            <w:proofErr w:type="spellStart"/>
            <w:r w:rsidRPr="00BF44D8">
              <w:rPr>
                <w:rFonts w:ascii="Cambria" w:hAnsi="Cambria"/>
                <w:sz w:val="16"/>
                <w:szCs w:val="16"/>
              </w:rPr>
              <w:t>HPr</w:t>
            </w:r>
            <w:proofErr w:type="spellEnd"/>
          </w:p>
        </w:tc>
        <w:tc>
          <w:tcPr>
            <w:tcW w:w="840" w:type="dxa"/>
            <w:noWrap/>
            <w:hideMark/>
          </w:tcPr>
          <w:p w14:paraId="344222B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1340348F"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8DE30A5"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0EFD0B9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1440" w:type="dxa"/>
            <w:noWrap/>
            <w:hideMark/>
          </w:tcPr>
          <w:p w14:paraId="1CB1D3E1"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Bop</w:t>
            </w:r>
          </w:p>
        </w:tc>
        <w:tc>
          <w:tcPr>
            <w:tcW w:w="540" w:type="dxa"/>
            <w:noWrap/>
            <w:hideMark/>
          </w:tcPr>
          <w:p w14:paraId="6D1A318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2</w:t>
            </w:r>
          </w:p>
        </w:tc>
        <w:tc>
          <w:tcPr>
            <w:tcW w:w="630" w:type="dxa"/>
            <w:noWrap/>
            <w:hideMark/>
          </w:tcPr>
          <w:p w14:paraId="20EB239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30" w:type="dxa"/>
            <w:noWrap/>
            <w:hideMark/>
          </w:tcPr>
          <w:p w14:paraId="77C15B5A"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Epa</w:t>
            </w:r>
            <w:proofErr w:type="spellEnd"/>
          </w:p>
        </w:tc>
        <w:tc>
          <w:tcPr>
            <w:tcW w:w="3385" w:type="dxa"/>
            <w:noWrap/>
            <w:hideMark/>
          </w:tcPr>
          <w:p w14:paraId="4FDA836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NAD dependent epimerase/dehydratase family protein</w:t>
            </w:r>
          </w:p>
        </w:tc>
        <w:tc>
          <w:tcPr>
            <w:tcW w:w="840" w:type="dxa"/>
            <w:noWrap/>
            <w:hideMark/>
          </w:tcPr>
          <w:p w14:paraId="0CF0F6F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543A4AE7"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212D13F7"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59639F2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1440" w:type="dxa"/>
            <w:noWrap/>
            <w:hideMark/>
          </w:tcPr>
          <w:p w14:paraId="5DDE873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Bop</w:t>
            </w:r>
          </w:p>
        </w:tc>
        <w:tc>
          <w:tcPr>
            <w:tcW w:w="540" w:type="dxa"/>
            <w:noWrap/>
            <w:hideMark/>
          </w:tcPr>
          <w:p w14:paraId="3CF7461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3</w:t>
            </w:r>
          </w:p>
        </w:tc>
        <w:tc>
          <w:tcPr>
            <w:tcW w:w="630" w:type="dxa"/>
            <w:noWrap/>
            <w:hideMark/>
          </w:tcPr>
          <w:p w14:paraId="7547CD4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0.90</w:t>
            </w:r>
          </w:p>
        </w:tc>
        <w:tc>
          <w:tcPr>
            <w:tcW w:w="630" w:type="dxa"/>
            <w:noWrap/>
            <w:hideMark/>
          </w:tcPr>
          <w:p w14:paraId="5E9ABAC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Epa</w:t>
            </w:r>
            <w:proofErr w:type="spellEnd"/>
          </w:p>
        </w:tc>
        <w:tc>
          <w:tcPr>
            <w:tcW w:w="3385" w:type="dxa"/>
            <w:noWrap/>
            <w:hideMark/>
          </w:tcPr>
          <w:p w14:paraId="70FBBDD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exopolysaccharide biosynthesis </w:t>
            </w:r>
            <w:proofErr w:type="spellStart"/>
            <w:r w:rsidRPr="00BF44D8">
              <w:rPr>
                <w:rFonts w:ascii="Cambria" w:hAnsi="Cambria"/>
                <w:sz w:val="16"/>
                <w:szCs w:val="16"/>
              </w:rPr>
              <w:t>polyprenyl</w:t>
            </w:r>
            <w:proofErr w:type="spellEnd"/>
            <w:r w:rsidRPr="00BF44D8">
              <w:rPr>
                <w:rFonts w:ascii="Cambria" w:hAnsi="Cambria"/>
                <w:sz w:val="16"/>
                <w:szCs w:val="16"/>
              </w:rPr>
              <w:t xml:space="preserve"> </w:t>
            </w:r>
            <w:proofErr w:type="spellStart"/>
            <w:r w:rsidRPr="00BF44D8">
              <w:rPr>
                <w:rFonts w:ascii="Cambria" w:hAnsi="Cambria"/>
                <w:sz w:val="16"/>
                <w:szCs w:val="16"/>
              </w:rPr>
              <w:t>glycosylphosphotransferase</w:t>
            </w:r>
            <w:proofErr w:type="spellEnd"/>
          </w:p>
        </w:tc>
        <w:tc>
          <w:tcPr>
            <w:tcW w:w="840" w:type="dxa"/>
            <w:noWrap/>
            <w:hideMark/>
          </w:tcPr>
          <w:p w14:paraId="04AF4D6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503725A0"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B5866DE"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696F428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1440" w:type="dxa"/>
            <w:noWrap/>
            <w:hideMark/>
          </w:tcPr>
          <w:p w14:paraId="6C57A30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Bop</w:t>
            </w:r>
          </w:p>
        </w:tc>
        <w:tc>
          <w:tcPr>
            <w:tcW w:w="540" w:type="dxa"/>
            <w:noWrap/>
            <w:hideMark/>
          </w:tcPr>
          <w:p w14:paraId="79175FD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3</w:t>
            </w:r>
          </w:p>
        </w:tc>
        <w:tc>
          <w:tcPr>
            <w:tcW w:w="630" w:type="dxa"/>
            <w:noWrap/>
            <w:hideMark/>
          </w:tcPr>
          <w:p w14:paraId="10C5DDB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0.89</w:t>
            </w:r>
          </w:p>
        </w:tc>
        <w:tc>
          <w:tcPr>
            <w:tcW w:w="630" w:type="dxa"/>
            <w:noWrap/>
            <w:hideMark/>
          </w:tcPr>
          <w:p w14:paraId="11D8222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Epa</w:t>
            </w:r>
            <w:proofErr w:type="spellEnd"/>
          </w:p>
        </w:tc>
        <w:tc>
          <w:tcPr>
            <w:tcW w:w="3385" w:type="dxa"/>
            <w:noWrap/>
            <w:hideMark/>
          </w:tcPr>
          <w:p w14:paraId="2BA410F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exopolysaccharide biosynthesis </w:t>
            </w:r>
            <w:proofErr w:type="spellStart"/>
            <w:r w:rsidRPr="00BF44D8">
              <w:rPr>
                <w:rFonts w:ascii="Cambria" w:hAnsi="Cambria"/>
                <w:sz w:val="16"/>
                <w:szCs w:val="16"/>
              </w:rPr>
              <w:t>polyprenyl</w:t>
            </w:r>
            <w:proofErr w:type="spellEnd"/>
            <w:r w:rsidRPr="00BF44D8">
              <w:rPr>
                <w:rFonts w:ascii="Cambria" w:hAnsi="Cambria"/>
                <w:sz w:val="16"/>
                <w:szCs w:val="16"/>
              </w:rPr>
              <w:t xml:space="preserve"> </w:t>
            </w:r>
            <w:proofErr w:type="spellStart"/>
            <w:r w:rsidRPr="00BF44D8">
              <w:rPr>
                <w:rFonts w:ascii="Cambria" w:hAnsi="Cambria"/>
                <w:sz w:val="16"/>
                <w:szCs w:val="16"/>
              </w:rPr>
              <w:t>glycosylphosphotransferase</w:t>
            </w:r>
            <w:proofErr w:type="spellEnd"/>
          </w:p>
        </w:tc>
        <w:tc>
          <w:tcPr>
            <w:tcW w:w="840" w:type="dxa"/>
            <w:noWrap/>
            <w:hideMark/>
          </w:tcPr>
          <w:p w14:paraId="502C57F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4D4531FE"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6EAB39DF"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39D81C8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1440" w:type="dxa"/>
            <w:noWrap/>
            <w:hideMark/>
          </w:tcPr>
          <w:p w14:paraId="32CBD62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Bop</w:t>
            </w:r>
          </w:p>
        </w:tc>
        <w:tc>
          <w:tcPr>
            <w:tcW w:w="540" w:type="dxa"/>
            <w:noWrap/>
            <w:hideMark/>
          </w:tcPr>
          <w:p w14:paraId="50E2EE2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4</w:t>
            </w:r>
          </w:p>
        </w:tc>
        <w:tc>
          <w:tcPr>
            <w:tcW w:w="630" w:type="dxa"/>
            <w:noWrap/>
            <w:hideMark/>
          </w:tcPr>
          <w:p w14:paraId="2CD74E8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0.25</w:t>
            </w:r>
          </w:p>
        </w:tc>
        <w:tc>
          <w:tcPr>
            <w:tcW w:w="630" w:type="dxa"/>
            <w:noWrap/>
            <w:hideMark/>
          </w:tcPr>
          <w:p w14:paraId="5AEC23E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Epa</w:t>
            </w:r>
            <w:proofErr w:type="spellEnd"/>
          </w:p>
        </w:tc>
        <w:tc>
          <w:tcPr>
            <w:tcW w:w="3385" w:type="dxa"/>
            <w:noWrap/>
            <w:hideMark/>
          </w:tcPr>
          <w:p w14:paraId="302B0C3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exopolysaccharide biosynthesis </w:t>
            </w:r>
            <w:proofErr w:type="spellStart"/>
            <w:r w:rsidRPr="00BF44D8">
              <w:rPr>
                <w:rFonts w:ascii="Cambria" w:hAnsi="Cambria"/>
                <w:sz w:val="16"/>
                <w:szCs w:val="16"/>
              </w:rPr>
              <w:t>polyprenyl</w:t>
            </w:r>
            <w:proofErr w:type="spellEnd"/>
            <w:r w:rsidRPr="00BF44D8">
              <w:rPr>
                <w:rFonts w:ascii="Cambria" w:hAnsi="Cambria"/>
                <w:sz w:val="16"/>
                <w:szCs w:val="16"/>
              </w:rPr>
              <w:t xml:space="preserve"> </w:t>
            </w:r>
            <w:proofErr w:type="spellStart"/>
            <w:r w:rsidRPr="00BF44D8">
              <w:rPr>
                <w:rFonts w:ascii="Cambria" w:hAnsi="Cambria"/>
                <w:sz w:val="16"/>
                <w:szCs w:val="16"/>
              </w:rPr>
              <w:t>glycosylphosphotransferase</w:t>
            </w:r>
            <w:proofErr w:type="spellEnd"/>
          </w:p>
        </w:tc>
        <w:tc>
          <w:tcPr>
            <w:tcW w:w="840" w:type="dxa"/>
            <w:noWrap/>
            <w:hideMark/>
          </w:tcPr>
          <w:p w14:paraId="7E819BD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29CAB709"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29BCCD7"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5E0E3FB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1440" w:type="dxa"/>
            <w:noWrap/>
            <w:hideMark/>
          </w:tcPr>
          <w:p w14:paraId="63AEAFE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Bop</w:t>
            </w:r>
          </w:p>
        </w:tc>
        <w:tc>
          <w:tcPr>
            <w:tcW w:w="540" w:type="dxa"/>
            <w:noWrap/>
            <w:hideMark/>
          </w:tcPr>
          <w:p w14:paraId="3FA051F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4</w:t>
            </w:r>
          </w:p>
        </w:tc>
        <w:tc>
          <w:tcPr>
            <w:tcW w:w="630" w:type="dxa"/>
            <w:noWrap/>
            <w:hideMark/>
          </w:tcPr>
          <w:p w14:paraId="0475716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0.25</w:t>
            </w:r>
          </w:p>
        </w:tc>
        <w:tc>
          <w:tcPr>
            <w:tcW w:w="630" w:type="dxa"/>
            <w:noWrap/>
            <w:hideMark/>
          </w:tcPr>
          <w:p w14:paraId="288B91B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Epa</w:t>
            </w:r>
            <w:proofErr w:type="spellEnd"/>
          </w:p>
        </w:tc>
        <w:tc>
          <w:tcPr>
            <w:tcW w:w="3385" w:type="dxa"/>
            <w:noWrap/>
            <w:hideMark/>
          </w:tcPr>
          <w:p w14:paraId="0D6226E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exopolysaccharide biosynthesis </w:t>
            </w:r>
            <w:proofErr w:type="spellStart"/>
            <w:r w:rsidRPr="00BF44D8">
              <w:rPr>
                <w:rFonts w:ascii="Cambria" w:hAnsi="Cambria"/>
                <w:sz w:val="16"/>
                <w:szCs w:val="16"/>
              </w:rPr>
              <w:t>polyprenyl</w:t>
            </w:r>
            <w:proofErr w:type="spellEnd"/>
            <w:r w:rsidRPr="00BF44D8">
              <w:rPr>
                <w:rFonts w:ascii="Cambria" w:hAnsi="Cambria"/>
                <w:sz w:val="16"/>
                <w:szCs w:val="16"/>
              </w:rPr>
              <w:t xml:space="preserve"> </w:t>
            </w:r>
            <w:proofErr w:type="spellStart"/>
            <w:r w:rsidRPr="00BF44D8">
              <w:rPr>
                <w:rFonts w:ascii="Cambria" w:hAnsi="Cambria"/>
                <w:sz w:val="16"/>
                <w:szCs w:val="16"/>
              </w:rPr>
              <w:t>glycosylphosphotransferase</w:t>
            </w:r>
            <w:proofErr w:type="spellEnd"/>
          </w:p>
        </w:tc>
        <w:tc>
          <w:tcPr>
            <w:tcW w:w="840" w:type="dxa"/>
            <w:noWrap/>
            <w:hideMark/>
          </w:tcPr>
          <w:p w14:paraId="097A097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099B35BA"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60DC97B4"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09B4C08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1440" w:type="dxa"/>
            <w:noWrap/>
            <w:hideMark/>
          </w:tcPr>
          <w:p w14:paraId="764A3F8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Bop</w:t>
            </w:r>
          </w:p>
        </w:tc>
        <w:tc>
          <w:tcPr>
            <w:tcW w:w="540" w:type="dxa"/>
            <w:noWrap/>
            <w:hideMark/>
          </w:tcPr>
          <w:p w14:paraId="1974D58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4</w:t>
            </w:r>
          </w:p>
        </w:tc>
        <w:tc>
          <w:tcPr>
            <w:tcW w:w="630" w:type="dxa"/>
            <w:noWrap/>
            <w:hideMark/>
          </w:tcPr>
          <w:p w14:paraId="32302C4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0.20</w:t>
            </w:r>
          </w:p>
        </w:tc>
        <w:tc>
          <w:tcPr>
            <w:tcW w:w="630" w:type="dxa"/>
            <w:noWrap/>
            <w:hideMark/>
          </w:tcPr>
          <w:p w14:paraId="7D206FC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Epa</w:t>
            </w:r>
            <w:proofErr w:type="spellEnd"/>
          </w:p>
        </w:tc>
        <w:tc>
          <w:tcPr>
            <w:tcW w:w="3385" w:type="dxa"/>
            <w:noWrap/>
            <w:hideMark/>
          </w:tcPr>
          <w:p w14:paraId="606CC4B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NAD dependent epimerase/dehydratase family protein</w:t>
            </w:r>
          </w:p>
        </w:tc>
        <w:tc>
          <w:tcPr>
            <w:tcW w:w="840" w:type="dxa"/>
            <w:noWrap/>
            <w:hideMark/>
          </w:tcPr>
          <w:p w14:paraId="47C271F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5BF9AECD"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2268D300"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2A7363D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1440" w:type="dxa"/>
            <w:noWrap/>
            <w:hideMark/>
          </w:tcPr>
          <w:p w14:paraId="27CA1BD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Bop</w:t>
            </w:r>
          </w:p>
        </w:tc>
        <w:tc>
          <w:tcPr>
            <w:tcW w:w="540" w:type="dxa"/>
            <w:noWrap/>
            <w:hideMark/>
          </w:tcPr>
          <w:p w14:paraId="0F9A5D0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5</w:t>
            </w:r>
          </w:p>
        </w:tc>
        <w:tc>
          <w:tcPr>
            <w:tcW w:w="630" w:type="dxa"/>
            <w:noWrap/>
            <w:hideMark/>
          </w:tcPr>
          <w:p w14:paraId="2FEE795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0.17</w:t>
            </w:r>
          </w:p>
        </w:tc>
        <w:tc>
          <w:tcPr>
            <w:tcW w:w="630" w:type="dxa"/>
            <w:noWrap/>
            <w:hideMark/>
          </w:tcPr>
          <w:p w14:paraId="6AB16B6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
        </w:tc>
        <w:tc>
          <w:tcPr>
            <w:tcW w:w="3385" w:type="dxa"/>
            <w:noWrap/>
            <w:hideMark/>
          </w:tcPr>
          <w:p w14:paraId="3372FB4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UDP-N-acetylglucosamine 1-carboxyvinyltransferase</w:t>
            </w:r>
          </w:p>
        </w:tc>
        <w:tc>
          <w:tcPr>
            <w:tcW w:w="840" w:type="dxa"/>
            <w:noWrap/>
            <w:hideMark/>
          </w:tcPr>
          <w:p w14:paraId="5D1DD17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1495E852"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4B3CFE2"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513AC9A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1440" w:type="dxa"/>
            <w:noWrap/>
            <w:hideMark/>
          </w:tcPr>
          <w:p w14:paraId="5757AAA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Bop</w:t>
            </w:r>
          </w:p>
        </w:tc>
        <w:tc>
          <w:tcPr>
            <w:tcW w:w="540" w:type="dxa"/>
            <w:noWrap/>
            <w:hideMark/>
          </w:tcPr>
          <w:p w14:paraId="593A49A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6</w:t>
            </w:r>
          </w:p>
        </w:tc>
        <w:tc>
          <w:tcPr>
            <w:tcW w:w="630" w:type="dxa"/>
            <w:noWrap/>
            <w:hideMark/>
          </w:tcPr>
          <w:p w14:paraId="2C28004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0.25</w:t>
            </w:r>
          </w:p>
        </w:tc>
        <w:tc>
          <w:tcPr>
            <w:tcW w:w="630" w:type="dxa"/>
            <w:noWrap/>
            <w:hideMark/>
          </w:tcPr>
          <w:p w14:paraId="159F8C9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Epa</w:t>
            </w:r>
            <w:proofErr w:type="spellEnd"/>
          </w:p>
        </w:tc>
        <w:tc>
          <w:tcPr>
            <w:tcW w:w="3385" w:type="dxa"/>
            <w:noWrap/>
            <w:hideMark/>
          </w:tcPr>
          <w:p w14:paraId="24E267A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NAD dependent epimerase/dehydratase family protein</w:t>
            </w:r>
          </w:p>
        </w:tc>
        <w:tc>
          <w:tcPr>
            <w:tcW w:w="840" w:type="dxa"/>
            <w:noWrap/>
            <w:hideMark/>
          </w:tcPr>
          <w:p w14:paraId="1CAF853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0D6433AC"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5FE4FC1"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1846814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1440" w:type="dxa"/>
            <w:noWrap/>
            <w:hideMark/>
          </w:tcPr>
          <w:p w14:paraId="63DA0BF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Bop</w:t>
            </w:r>
          </w:p>
        </w:tc>
        <w:tc>
          <w:tcPr>
            <w:tcW w:w="540" w:type="dxa"/>
            <w:noWrap/>
            <w:hideMark/>
          </w:tcPr>
          <w:p w14:paraId="3F099251"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6</w:t>
            </w:r>
          </w:p>
        </w:tc>
        <w:tc>
          <w:tcPr>
            <w:tcW w:w="630" w:type="dxa"/>
            <w:noWrap/>
            <w:hideMark/>
          </w:tcPr>
          <w:p w14:paraId="6D3EFED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0.25</w:t>
            </w:r>
          </w:p>
        </w:tc>
        <w:tc>
          <w:tcPr>
            <w:tcW w:w="630" w:type="dxa"/>
            <w:noWrap/>
            <w:hideMark/>
          </w:tcPr>
          <w:p w14:paraId="24C49BD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Epa</w:t>
            </w:r>
            <w:proofErr w:type="spellEnd"/>
          </w:p>
        </w:tc>
        <w:tc>
          <w:tcPr>
            <w:tcW w:w="3385" w:type="dxa"/>
            <w:noWrap/>
            <w:hideMark/>
          </w:tcPr>
          <w:p w14:paraId="259C21A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NAD dependent epimerase/dehydratase family protein</w:t>
            </w:r>
          </w:p>
        </w:tc>
        <w:tc>
          <w:tcPr>
            <w:tcW w:w="840" w:type="dxa"/>
            <w:noWrap/>
            <w:hideMark/>
          </w:tcPr>
          <w:p w14:paraId="71C428F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3D053CE1"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81EF9EA"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37667B3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1440" w:type="dxa"/>
            <w:noWrap/>
            <w:hideMark/>
          </w:tcPr>
          <w:p w14:paraId="71910A4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Bop</w:t>
            </w:r>
          </w:p>
        </w:tc>
        <w:tc>
          <w:tcPr>
            <w:tcW w:w="540" w:type="dxa"/>
            <w:noWrap/>
            <w:hideMark/>
          </w:tcPr>
          <w:p w14:paraId="6444FD5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6</w:t>
            </w:r>
          </w:p>
        </w:tc>
        <w:tc>
          <w:tcPr>
            <w:tcW w:w="630" w:type="dxa"/>
            <w:noWrap/>
            <w:hideMark/>
          </w:tcPr>
          <w:p w14:paraId="45B7FCF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0.17</w:t>
            </w:r>
          </w:p>
        </w:tc>
        <w:tc>
          <w:tcPr>
            <w:tcW w:w="630" w:type="dxa"/>
            <w:noWrap/>
            <w:hideMark/>
          </w:tcPr>
          <w:p w14:paraId="3E71AF4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Epa</w:t>
            </w:r>
            <w:proofErr w:type="spellEnd"/>
          </w:p>
        </w:tc>
        <w:tc>
          <w:tcPr>
            <w:tcW w:w="3385" w:type="dxa"/>
            <w:noWrap/>
            <w:hideMark/>
          </w:tcPr>
          <w:p w14:paraId="2A5E458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NAD dependent epimerase/dehydratase family protein</w:t>
            </w:r>
          </w:p>
        </w:tc>
        <w:tc>
          <w:tcPr>
            <w:tcW w:w="840" w:type="dxa"/>
            <w:noWrap/>
            <w:hideMark/>
          </w:tcPr>
          <w:p w14:paraId="7D9E4D3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DEL</w:t>
            </w:r>
          </w:p>
        </w:tc>
      </w:tr>
      <w:tr w:rsidR="00BF44D8" w:rsidRPr="00BF44D8" w14:paraId="51B70B76"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0CFD4DFF"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6CA5E35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1440" w:type="dxa"/>
            <w:noWrap/>
            <w:hideMark/>
          </w:tcPr>
          <w:p w14:paraId="330F40D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Bop</w:t>
            </w:r>
          </w:p>
        </w:tc>
        <w:tc>
          <w:tcPr>
            <w:tcW w:w="540" w:type="dxa"/>
            <w:noWrap/>
            <w:hideMark/>
          </w:tcPr>
          <w:p w14:paraId="6B36856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7</w:t>
            </w:r>
          </w:p>
        </w:tc>
        <w:tc>
          <w:tcPr>
            <w:tcW w:w="630" w:type="dxa"/>
            <w:noWrap/>
            <w:hideMark/>
          </w:tcPr>
          <w:p w14:paraId="25A823A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0.82</w:t>
            </w:r>
          </w:p>
        </w:tc>
        <w:tc>
          <w:tcPr>
            <w:tcW w:w="630" w:type="dxa"/>
            <w:noWrap/>
            <w:hideMark/>
          </w:tcPr>
          <w:p w14:paraId="3E6C545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Epa</w:t>
            </w:r>
            <w:proofErr w:type="spellEnd"/>
          </w:p>
        </w:tc>
        <w:tc>
          <w:tcPr>
            <w:tcW w:w="3385" w:type="dxa"/>
            <w:noWrap/>
            <w:hideMark/>
          </w:tcPr>
          <w:p w14:paraId="5CED9BC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NAD dependent epimerase/dehydratase family protein</w:t>
            </w:r>
          </w:p>
        </w:tc>
        <w:tc>
          <w:tcPr>
            <w:tcW w:w="840" w:type="dxa"/>
            <w:noWrap/>
            <w:hideMark/>
          </w:tcPr>
          <w:p w14:paraId="227DDDE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0836BC9B"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63F8335"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7D99842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1440" w:type="dxa"/>
            <w:noWrap/>
            <w:hideMark/>
          </w:tcPr>
          <w:p w14:paraId="0570E9B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Bop</w:t>
            </w:r>
          </w:p>
        </w:tc>
        <w:tc>
          <w:tcPr>
            <w:tcW w:w="540" w:type="dxa"/>
            <w:noWrap/>
            <w:hideMark/>
          </w:tcPr>
          <w:p w14:paraId="57C23DC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7</w:t>
            </w:r>
          </w:p>
        </w:tc>
        <w:tc>
          <w:tcPr>
            <w:tcW w:w="630" w:type="dxa"/>
            <w:noWrap/>
            <w:hideMark/>
          </w:tcPr>
          <w:p w14:paraId="51C925F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0.17</w:t>
            </w:r>
          </w:p>
        </w:tc>
        <w:tc>
          <w:tcPr>
            <w:tcW w:w="630" w:type="dxa"/>
            <w:noWrap/>
            <w:hideMark/>
          </w:tcPr>
          <w:p w14:paraId="2CC2DF7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Epa</w:t>
            </w:r>
            <w:proofErr w:type="spellEnd"/>
          </w:p>
        </w:tc>
        <w:tc>
          <w:tcPr>
            <w:tcW w:w="3385" w:type="dxa"/>
            <w:noWrap/>
            <w:hideMark/>
          </w:tcPr>
          <w:p w14:paraId="4B044E9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NAD dependent epimerase/dehydratase family protein</w:t>
            </w:r>
          </w:p>
        </w:tc>
        <w:tc>
          <w:tcPr>
            <w:tcW w:w="840" w:type="dxa"/>
            <w:noWrap/>
            <w:hideMark/>
          </w:tcPr>
          <w:p w14:paraId="7F48000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23C4A43B"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36EE3DAE"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6CC11EF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1440" w:type="dxa"/>
            <w:noWrap/>
            <w:hideMark/>
          </w:tcPr>
          <w:p w14:paraId="47CDD301"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Bop</w:t>
            </w:r>
          </w:p>
        </w:tc>
        <w:tc>
          <w:tcPr>
            <w:tcW w:w="540" w:type="dxa"/>
            <w:noWrap/>
            <w:hideMark/>
          </w:tcPr>
          <w:p w14:paraId="3E24AF2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8</w:t>
            </w:r>
          </w:p>
        </w:tc>
        <w:tc>
          <w:tcPr>
            <w:tcW w:w="630" w:type="dxa"/>
            <w:noWrap/>
            <w:hideMark/>
          </w:tcPr>
          <w:p w14:paraId="205FF9D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30" w:type="dxa"/>
            <w:noWrap/>
            <w:hideMark/>
          </w:tcPr>
          <w:p w14:paraId="1D01111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Epa</w:t>
            </w:r>
            <w:proofErr w:type="spellEnd"/>
          </w:p>
        </w:tc>
        <w:tc>
          <w:tcPr>
            <w:tcW w:w="3385" w:type="dxa"/>
            <w:noWrap/>
            <w:hideMark/>
          </w:tcPr>
          <w:p w14:paraId="4CFA551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NAD dependent epimerase/dehydratase family protein</w:t>
            </w:r>
          </w:p>
        </w:tc>
        <w:tc>
          <w:tcPr>
            <w:tcW w:w="840" w:type="dxa"/>
            <w:noWrap/>
            <w:hideMark/>
          </w:tcPr>
          <w:p w14:paraId="3A9FE94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6CF5F7C2"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9DD2CB2"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45088A8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1440" w:type="dxa"/>
            <w:noWrap/>
            <w:hideMark/>
          </w:tcPr>
          <w:p w14:paraId="73B6F2B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Bop</w:t>
            </w:r>
          </w:p>
        </w:tc>
        <w:tc>
          <w:tcPr>
            <w:tcW w:w="540" w:type="dxa"/>
            <w:noWrap/>
            <w:hideMark/>
          </w:tcPr>
          <w:p w14:paraId="4C89837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8</w:t>
            </w:r>
          </w:p>
        </w:tc>
        <w:tc>
          <w:tcPr>
            <w:tcW w:w="630" w:type="dxa"/>
            <w:noWrap/>
            <w:hideMark/>
          </w:tcPr>
          <w:p w14:paraId="528515D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0.59</w:t>
            </w:r>
          </w:p>
        </w:tc>
        <w:tc>
          <w:tcPr>
            <w:tcW w:w="630" w:type="dxa"/>
            <w:noWrap/>
            <w:hideMark/>
          </w:tcPr>
          <w:p w14:paraId="56A2C57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
        </w:tc>
        <w:tc>
          <w:tcPr>
            <w:tcW w:w="3385" w:type="dxa"/>
            <w:noWrap/>
            <w:hideMark/>
          </w:tcPr>
          <w:p w14:paraId="3D7F796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UDP-N-acetylglucosamine 1-carboxyvinyltransferase</w:t>
            </w:r>
          </w:p>
        </w:tc>
        <w:tc>
          <w:tcPr>
            <w:tcW w:w="840" w:type="dxa"/>
            <w:noWrap/>
            <w:hideMark/>
          </w:tcPr>
          <w:p w14:paraId="5E61E75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25E7F482"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332EBBEC"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22EC1CA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1440" w:type="dxa"/>
            <w:noWrap/>
            <w:hideMark/>
          </w:tcPr>
          <w:p w14:paraId="5715382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V12</w:t>
            </w:r>
          </w:p>
        </w:tc>
        <w:tc>
          <w:tcPr>
            <w:tcW w:w="540" w:type="dxa"/>
            <w:noWrap/>
            <w:hideMark/>
          </w:tcPr>
          <w:p w14:paraId="6417C3B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630" w:type="dxa"/>
            <w:noWrap/>
            <w:hideMark/>
          </w:tcPr>
          <w:p w14:paraId="7EBC79B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0.71</w:t>
            </w:r>
          </w:p>
        </w:tc>
        <w:tc>
          <w:tcPr>
            <w:tcW w:w="630" w:type="dxa"/>
            <w:noWrap/>
            <w:hideMark/>
          </w:tcPr>
          <w:p w14:paraId="1F95E501"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Epa</w:t>
            </w:r>
            <w:proofErr w:type="spellEnd"/>
          </w:p>
        </w:tc>
        <w:tc>
          <w:tcPr>
            <w:tcW w:w="3385" w:type="dxa"/>
            <w:noWrap/>
            <w:hideMark/>
          </w:tcPr>
          <w:p w14:paraId="547F1F8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exopolysaccharide biosynthesis </w:t>
            </w:r>
            <w:proofErr w:type="spellStart"/>
            <w:r w:rsidRPr="00BF44D8">
              <w:rPr>
                <w:rFonts w:ascii="Cambria" w:hAnsi="Cambria"/>
                <w:sz w:val="16"/>
                <w:szCs w:val="16"/>
              </w:rPr>
              <w:t>polyprenyl</w:t>
            </w:r>
            <w:proofErr w:type="spellEnd"/>
            <w:r w:rsidRPr="00BF44D8">
              <w:rPr>
                <w:rFonts w:ascii="Cambria" w:hAnsi="Cambria"/>
                <w:sz w:val="16"/>
                <w:szCs w:val="16"/>
              </w:rPr>
              <w:t xml:space="preserve"> </w:t>
            </w:r>
            <w:proofErr w:type="spellStart"/>
            <w:r w:rsidRPr="00BF44D8">
              <w:rPr>
                <w:rFonts w:ascii="Cambria" w:hAnsi="Cambria"/>
                <w:sz w:val="16"/>
                <w:szCs w:val="16"/>
              </w:rPr>
              <w:t>glycosylphosphotransferase</w:t>
            </w:r>
            <w:proofErr w:type="spellEnd"/>
          </w:p>
        </w:tc>
        <w:tc>
          <w:tcPr>
            <w:tcW w:w="840" w:type="dxa"/>
            <w:noWrap/>
            <w:hideMark/>
          </w:tcPr>
          <w:p w14:paraId="2BE9081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05569512"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E9BE1C3"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4D30DB1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1440" w:type="dxa"/>
            <w:noWrap/>
            <w:hideMark/>
          </w:tcPr>
          <w:p w14:paraId="6651043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V12</w:t>
            </w:r>
          </w:p>
        </w:tc>
        <w:tc>
          <w:tcPr>
            <w:tcW w:w="540" w:type="dxa"/>
            <w:noWrap/>
            <w:hideMark/>
          </w:tcPr>
          <w:p w14:paraId="4D1BF1D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630" w:type="dxa"/>
            <w:noWrap/>
            <w:hideMark/>
          </w:tcPr>
          <w:p w14:paraId="441AD8D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0.71</w:t>
            </w:r>
          </w:p>
        </w:tc>
        <w:tc>
          <w:tcPr>
            <w:tcW w:w="630" w:type="dxa"/>
            <w:noWrap/>
            <w:hideMark/>
          </w:tcPr>
          <w:p w14:paraId="54FCBDD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Epa</w:t>
            </w:r>
            <w:proofErr w:type="spellEnd"/>
          </w:p>
        </w:tc>
        <w:tc>
          <w:tcPr>
            <w:tcW w:w="3385" w:type="dxa"/>
            <w:noWrap/>
            <w:hideMark/>
          </w:tcPr>
          <w:p w14:paraId="7F0BBAD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exopolysaccharide biosynthesis </w:t>
            </w:r>
            <w:proofErr w:type="spellStart"/>
            <w:r w:rsidRPr="00BF44D8">
              <w:rPr>
                <w:rFonts w:ascii="Cambria" w:hAnsi="Cambria"/>
                <w:sz w:val="16"/>
                <w:szCs w:val="16"/>
              </w:rPr>
              <w:t>polyprenyl</w:t>
            </w:r>
            <w:proofErr w:type="spellEnd"/>
            <w:r w:rsidRPr="00BF44D8">
              <w:rPr>
                <w:rFonts w:ascii="Cambria" w:hAnsi="Cambria"/>
                <w:sz w:val="16"/>
                <w:szCs w:val="16"/>
              </w:rPr>
              <w:t xml:space="preserve"> </w:t>
            </w:r>
            <w:proofErr w:type="spellStart"/>
            <w:r w:rsidRPr="00BF44D8">
              <w:rPr>
                <w:rFonts w:ascii="Cambria" w:hAnsi="Cambria"/>
                <w:sz w:val="16"/>
                <w:szCs w:val="16"/>
              </w:rPr>
              <w:t>glycosylphosphotransferase</w:t>
            </w:r>
            <w:proofErr w:type="spellEnd"/>
          </w:p>
        </w:tc>
        <w:tc>
          <w:tcPr>
            <w:tcW w:w="840" w:type="dxa"/>
            <w:noWrap/>
            <w:hideMark/>
          </w:tcPr>
          <w:p w14:paraId="000CC7B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1845A1D7"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65A181FE"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0004EC7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1440" w:type="dxa"/>
            <w:noWrap/>
            <w:hideMark/>
          </w:tcPr>
          <w:p w14:paraId="57EFACC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V12</w:t>
            </w:r>
          </w:p>
        </w:tc>
        <w:tc>
          <w:tcPr>
            <w:tcW w:w="540" w:type="dxa"/>
            <w:noWrap/>
            <w:hideMark/>
          </w:tcPr>
          <w:p w14:paraId="20C32BB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2</w:t>
            </w:r>
          </w:p>
        </w:tc>
        <w:tc>
          <w:tcPr>
            <w:tcW w:w="630" w:type="dxa"/>
            <w:noWrap/>
            <w:hideMark/>
          </w:tcPr>
          <w:p w14:paraId="7A70539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0.69</w:t>
            </w:r>
          </w:p>
        </w:tc>
        <w:tc>
          <w:tcPr>
            <w:tcW w:w="630" w:type="dxa"/>
            <w:noWrap/>
            <w:hideMark/>
          </w:tcPr>
          <w:p w14:paraId="4243680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
        </w:tc>
        <w:tc>
          <w:tcPr>
            <w:tcW w:w="3385" w:type="dxa"/>
            <w:noWrap/>
            <w:hideMark/>
          </w:tcPr>
          <w:p w14:paraId="2EF99EF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DNA ligase (NAD+)</w:t>
            </w:r>
          </w:p>
        </w:tc>
        <w:tc>
          <w:tcPr>
            <w:tcW w:w="840" w:type="dxa"/>
            <w:noWrap/>
            <w:hideMark/>
          </w:tcPr>
          <w:p w14:paraId="39554BB1"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0D559443"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425E7518"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3CBEF83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1440" w:type="dxa"/>
            <w:noWrap/>
            <w:hideMark/>
          </w:tcPr>
          <w:p w14:paraId="0544BE9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V12</w:t>
            </w:r>
          </w:p>
        </w:tc>
        <w:tc>
          <w:tcPr>
            <w:tcW w:w="540" w:type="dxa"/>
            <w:noWrap/>
            <w:hideMark/>
          </w:tcPr>
          <w:p w14:paraId="3951005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2</w:t>
            </w:r>
          </w:p>
        </w:tc>
        <w:tc>
          <w:tcPr>
            <w:tcW w:w="630" w:type="dxa"/>
            <w:noWrap/>
            <w:hideMark/>
          </w:tcPr>
          <w:p w14:paraId="738821F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0.55</w:t>
            </w:r>
          </w:p>
        </w:tc>
        <w:tc>
          <w:tcPr>
            <w:tcW w:w="630" w:type="dxa"/>
            <w:noWrap/>
            <w:hideMark/>
          </w:tcPr>
          <w:p w14:paraId="488BD85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Epa</w:t>
            </w:r>
            <w:proofErr w:type="spellEnd"/>
          </w:p>
        </w:tc>
        <w:tc>
          <w:tcPr>
            <w:tcW w:w="3385" w:type="dxa"/>
            <w:noWrap/>
            <w:hideMark/>
          </w:tcPr>
          <w:p w14:paraId="37F6A8A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exopolysaccharide biosynthesis </w:t>
            </w:r>
            <w:proofErr w:type="spellStart"/>
            <w:r w:rsidRPr="00BF44D8">
              <w:rPr>
                <w:rFonts w:ascii="Cambria" w:hAnsi="Cambria"/>
                <w:sz w:val="16"/>
                <w:szCs w:val="16"/>
              </w:rPr>
              <w:t>polyprenyl</w:t>
            </w:r>
            <w:proofErr w:type="spellEnd"/>
            <w:r w:rsidRPr="00BF44D8">
              <w:rPr>
                <w:rFonts w:ascii="Cambria" w:hAnsi="Cambria"/>
                <w:sz w:val="16"/>
                <w:szCs w:val="16"/>
              </w:rPr>
              <w:t xml:space="preserve"> </w:t>
            </w:r>
            <w:proofErr w:type="spellStart"/>
            <w:r w:rsidRPr="00BF44D8">
              <w:rPr>
                <w:rFonts w:ascii="Cambria" w:hAnsi="Cambria"/>
                <w:sz w:val="16"/>
                <w:szCs w:val="16"/>
              </w:rPr>
              <w:t>glycosylphosphotransferase</w:t>
            </w:r>
            <w:proofErr w:type="spellEnd"/>
          </w:p>
        </w:tc>
        <w:tc>
          <w:tcPr>
            <w:tcW w:w="840" w:type="dxa"/>
            <w:noWrap/>
            <w:hideMark/>
          </w:tcPr>
          <w:p w14:paraId="0CB16AA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DEL</w:t>
            </w:r>
          </w:p>
        </w:tc>
      </w:tr>
      <w:tr w:rsidR="00BF44D8" w:rsidRPr="00BF44D8" w14:paraId="747CF9D2"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27259107"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6739865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1440" w:type="dxa"/>
            <w:noWrap/>
            <w:hideMark/>
          </w:tcPr>
          <w:p w14:paraId="24E3BEC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V12</w:t>
            </w:r>
          </w:p>
        </w:tc>
        <w:tc>
          <w:tcPr>
            <w:tcW w:w="540" w:type="dxa"/>
            <w:noWrap/>
            <w:hideMark/>
          </w:tcPr>
          <w:p w14:paraId="501AA5D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2</w:t>
            </w:r>
          </w:p>
        </w:tc>
        <w:tc>
          <w:tcPr>
            <w:tcW w:w="630" w:type="dxa"/>
            <w:noWrap/>
            <w:hideMark/>
          </w:tcPr>
          <w:p w14:paraId="2959293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0.31</w:t>
            </w:r>
          </w:p>
        </w:tc>
        <w:tc>
          <w:tcPr>
            <w:tcW w:w="630" w:type="dxa"/>
            <w:noWrap/>
            <w:hideMark/>
          </w:tcPr>
          <w:p w14:paraId="5C8FAD8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Epa</w:t>
            </w:r>
            <w:proofErr w:type="spellEnd"/>
          </w:p>
        </w:tc>
        <w:tc>
          <w:tcPr>
            <w:tcW w:w="3385" w:type="dxa"/>
            <w:noWrap/>
            <w:hideMark/>
          </w:tcPr>
          <w:p w14:paraId="0EFFE50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exopolysaccharide biosynthesis </w:t>
            </w:r>
            <w:proofErr w:type="spellStart"/>
            <w:r w:rsidRPr="00BF44D8">
              <w:rPr>
                <w:rFonts w:ascii="Cambria" w:hAnsi="Cambria"/>
                <w:sz w:val="16"/>
                <w:szCs w:val="16"/>
              </w:rPr>
              <w:t>polyprenyl</w:t>
            </w:r>
            <w:proofErr w:type="spellEnd"/>
            <w:r w:rsidRPr="00BF44D8">
              <w:rPr>
                <w:rFonts w:ascii="Cambria" w:hAnsi="Cambria"/>
                <w:sz w:val="16"/>
                <w:szCs w:val="16"/>
              </w:rPr>
              <w:t xml:space="preserve"> </w:t>
            </w:r>
            <w:proofErr w:type="spellStart"/>
            <w:r w:rsidRPr="00BF44D8">
              <w:rPr>
                <w:rFonts w:ascii="Cambria" w:hAnsi="Cambria"/>
                <w:sz w:val="16"/>
                <w:szCs w:val="16"/>
              </w:rPr>
              <w:t>glycosylphosphotransferase</w:t>
            </w:r>
            <w:proofErr w:type="spellEnd"/>
          </w:p>
        </w:tc>
        <w:tc>
          <w:tcPr>
            <w:tcW w:w="840" w:type="dxa"/>
            <w:noWrap/>
            <w:hideMark/>
          </w:tcPr>
          <w:p w14:paraId="0A0171F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00B861A5"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7988F43B"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160E80E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1440" w:type="dxa"/>
            <w:noWrap/>
            <w:hideMark/>
          </w:tcPr>
          <w:p w14:paraId="457324E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Bop</w:t>
            </w:r>
          </w:p>
        </w:tc>
        <w:tc>
          <w:tcPr>
            <w:tcW w:w="540" w:type="dxa"/>
            <w:noWrap/>
            <w:hideMark/>
          </w:tcPr>
          <w:p w14:paraId="6D5BCB1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630" w:type="dxa"/>
            <w:noWrap/>
            <w:hideMark/>
          </w:tcPr>
          <w:p w14:paraId="758A55DD"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30" w:type="dxa"/>
            <w:noWrap/>
            <w:hideMark/>
          </w:tcPr>
          <w:p w14:paraId="570D07E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Epa</w:t>
            </w:r>
            <w:proofErr w:type="spellEnd"/>
          </w:p>
        </w:tc>
        <w:tc>
          <w:tcPr>
            <w:tcW w:w="3385" w:type="dxa"/>
            <w:noWrap/>
            <w:hideMark/>
          </w:tcPr>
          <w:p w14:paraId="29F421AD"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exopolysaccharide biosynthesis </w:t>
            </w:r>
            <w:proofErr w:type="spellStart"/>
            <w:r w:rsidRPr="00BF44D8">
              <w:rPr>
                <w:rFonts w:ascii="Cambria" w:hAnsi="Cambria"/>
                <w:sz w:val="16"/>
                <w:szCs w:val="16"/>
              </w:rPr>
              <w:t>polyprenyl</w:t>
            </w:r>
            <w:proofErr w:type="spellEnd"/>
            <w:r w:rsidRPr="00BF44D8">
              <w:rPr>
                <w:rFonts w:ascii="Cambria" w:hAnsi="Cambria"/>
                <w:sz w:val="16"/>
                <w:szCs w:val="16"/>
              </w:rPr>
              <w:t xml:space="preserve"> </w:t>
            </w:r>
            <w:proofErr w:type="spellStart"/>
            <w:r w:rsidRPr="00BF44D8">
              <w:rPr>
                <w:rFonts w:ascii="Cambria" w:hAnsi="Cambria"/>
                <w:sz w:val="16"/>
                <w:szCs w:val="16"/>
              </w:rPr>
              <w:t>glycosylphosphotransferase</w:t>
            </w:r>
            <w:proofErr w:type="spellEnd"/>
          </w:p>
        </w:tc>
        <w:tc>
          <w:tcPr>
            <w:tcW w:w="840" w:type="dxa"/>
            <w:noWrap/>
            <w:hideMark/>
          </w:tcPr>
          <w:p w14:paraId="15BCA2A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SUB</w:t>
            </w:r>
          </w:p>
        </w:tc>
      </w:tr>
      <w:tr w:rsidR="00BF44D8" w:rsidRPr="00BF44D8" w14:paraId="7D4221F2"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3C86B848"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1758649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1440" w:type="dxa"/>
            <w:noWrap/>
            <w:hideMark/>
          </w:tcPr>
          <w:p w14:paraId="3518EB2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Bop</w:t>
            </w:r>
          </w:p>
        </w:tc>
        <w:tc>
          <w:tcPr>
            <w:tcW w:w="540" w:type="dxa"/>
            <w:noWrap/>
            <w:hideMark/>
          </w:tcPr>
          <w:p w14:paraId="1800E96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630" w:type="dxa"/>
            <w:noWrap/>
            <w:hideMark/>
          </w:tcPr>
          <w:p w14:paraId="7607699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30" w:type="dxa"/>
            <w:noWrap/>
            <w:hideMark/>
          </w:tcPr>
          <w:p w14:paraId="156A96C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Epa</w:t>
            </w:r>
            <w:proofErr w:type="spellEnd"/>
          </w:p>
        </w:tc>
        <w:tc>
          <w:tcPr>
            <w:tcW w:w="3385" w:type="dxa"/>
            <w:noWrap/>
            <w:hideMark/>
          </w:tcPr>
          <w:p w14:paraId="352730BA"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exopolysaccharide biosynthesis </w:t>
            </w:r>
            <w:proofErr w:type="spellStart"/>
            <w:r w:rsidRPr="00BF44D8">
              <w:rPr>
                <w:rFonts w:ascii="Cambria" w:hAnsi="Cambria"/>
                <w:sz w:val="16"/>
                <w:szCs w:val="16"/>
              </w:rPr>
              <w:t>polyprenyl</w:t>
            </w:r>
            <w:proofErr w:type="spellEnd"/>
            <w:r w:rsidRPr="00BF44D8">
              <w:rPr>
                <w:rFonts w:ascii="Cambria" w:hAnsi="Cambria"/>
                <w:sz w:val="16"/>
                <w:szCs w:val="16"/>
              </w:rPr>
              <w:t xml:space="preserve"> </w:t>
            </w:r>
            <w:proofErr w:type="spellStart"/>
            <w:r w:rsidRPr="00BF44D8">
              <w:rPr>
                <w:rFonts w:ascii="Cambria" w:hAnsi="Cambria"/>
                <w:sz w:val="16"/>
                <w:szCs w:val="16"/>
              </w:rPr>
              <w:t>glycosylphosphotransferase</w:t>
            </w:r>
            <w:proofErr w:type="spellEnd"/>
          </w:p>
        </w:tc>
        <w:tc>
          <w:tcPr>
            <w:tcW w:w="840" w:type="dxa"/>
            <w:noWrap/>
            <w:hideMark/>
          </w:tcPr>
          <w:p w14:paraId="3B8520A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73130347"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6D1D301B"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lastRenderedPageBreak/>
              <w:t>E. faecalis</w:t>
            </w:r>
          </w:p>
        </w:tc>
        <w:tc>
          <w:tcPr>
            <w:tcW w:w="900" w:type="dxa"/>
            <w:noWrap/>
            <w:hideMark/>
          </w:tcPr>
          <w:p w14:paraId="13CB6AE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1440" w:type="dxa"/>
            <w:noWrap/>
            <w:hideMark/>
          </w:tcPr>
          <w:p w14:paraId="7DD1EE5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Bop</w:t>
            </w:r>
          </w:p>
        </w:tc>
        <w:tc>
          <w:tcPr>
            <w:tcW w:w="540" w:type="dxa"/>
            <w:noWrap/>
            <w:hideMark/>
          </w:tcPr>
          <w:p w14:paraId="79B0B30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630" w:type="dxa"/>
            <w:noWrap/>
            <w:hideMark/>
          </w:tcPr>
          <w:p w14:paraId="0AD0FB7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30" w:type="dxa"/>
            <w:noWrap/>
            <w:hideMark/>
          </w:tcPr>
          <w:p w14:paraId="0E4C020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Epa</w:t>
            </w:r>
            <w:proofErr w:type="spellEnd"/>
          </w:p>
        </w:tc>
        <w:tc>
          <w:tcPr>
            <w:tcW w:w="3385" w:type="dxa"/>
            <w:noWrap/>
            <w:hideMark/>
          </w:tcPr>
          <w:p w14:paraId="14F6EC2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exopolysaccharide biosynthesis </w:t>
            </w:r>
            <w:proofErr w:type="spellStart"/>
            <w:r w:rsidRPr="00BF44D8">
              <w:rPr>
                <w:rFonts w:ascii="Cambria" w:hAnsi="Cambria"/>
                <w:sz w:val="16"/>
                <w:szCs w:val="16"/>
              </w:rPr>
              <w:t>polyprenyl</w:t>
            </w:r>
            <w:proofErr w:type="spellEnd"/>
            <w:r w:rsidRPr="00BF44D8">
              <w:rPr>
                <w:rFonts w:ascii="Cambria" w:hAnsi="Cambria"/>
                <w:sz w:val="16"/>
                <w:szCs w:val="16"/>
              </w:rPr>
              <w:t xml:space="preserve"> </w:t>
            </w:r>
            <w:proofErr w:type="spellStart"/>
            <w:r w:rsidRPr="00BF44D8">
              <w:rPr>
                <w:rFonts w:ascii="Cambria" w:hAnsi="Cambria"/>
                <w:sz w:val="16"/>
                <w:szCs w:val="16"/>
              </w:rPr>
              <w:t>glycosylphosphotransferase</w:t>
            </w:r>
            <w:proofErr w:type="spellEnd"/>
          </w:p>
        </w:tc>
        <w:tc>
          <w:tcPr>
            <w:tcW w:w="840" w:type="dxa"/>
            <w:noWrap/>
            <w:hideMark/>
          </w:tcPr>
          <w:p w14:paraId="5FCDBE8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08AC307F"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3B71AA83"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12A736D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1440" w:type="dxa"/>
            <w:noWrap/>
            <w:hideMark/>
          </w:tcPr>
          <w:p w14:paraId="33EF820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Bop</w:t>
            </w:r>
          </w:p>
        </w:tc>
        <w:tc>
          <w:tcPr>
            <w:tcW w:w="540" w:type="dxa"/>
            <w:noWrap/>
            <w:hideMark/>
          </w:tcPr>
          <w:p w14:paraId="065B97D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630" w:type="dxa"/>
            <w:noWrap/>
            <w:hideMark/>
          </w:tcPr>
          <w:p w14:paraId="02DDCCE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0.19</w:t>
            </w:r>
          </w:p>
        </w:tc>
        <w:tc>
          <w:tcPr>
            <w:tcW w:w="630" w:type="dxa"/>
            <w:noWrap/>
            <w:hideMark/>
          </w:tcPr>
          <w:p w14:paraId="120AAF0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Epa</w:t>
            </w:r>
            <w:proofErr w:type="spellEnd"/>
          </w:p>
        </w:tc>
        <w:tc>
          <w:tcPr>
            <w:tcW w:w="3385" w:type="dxa"/>
            <w:noWrap/>
            <w:hideMark/>
          </w:tcPr>
          <w:p w14:paraId="3EE99C1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exopolysaccharide biosynthesis </w:t>
            </w:r>
            <w:proofErr w:type="spellStart"/>
            <w:r w:rsidRPr="00BF44D8">
              <w:rPr>
                <w:rFonts w:ascii="Cambria" w:hAnsi="Cambria"/>
                <w:sz w:val="16"/>
                <w:szCs w:val="16"/>
              </w:rPr>
              <w:t>polyprenyl</w:t>
            </w:r>
            <w:proofErr w:type="spellEnd"/>
            <w:r w:rsidRPr="00BF44D8">
              <w:rPr>
                <w:rFonts w:ascii="Cambria" w:hAnsi="Cambria"/>
                <w:sz w:val="16"/>
                <w:szCs w:val="16"/>
              </w:rPr>
              <w:t xml:space="preserve"> </w:t>
            </w:r>
            <w:proofErr w:type="spellStart"/>
            <w:r w:rsidRPr="00BF44D8">
              <w:rPr>
                <w:rFonts w:ascii="Cambria" w:hAnsi="Cambria"/>
                <w:sz w:val="16"/>
                <w:szCs w:val="16"/>
              </w:rPr>
              <w:t>glycosylphosphotransferase</w:t>
            </w:r>
            <w:proofErr w:type="spellEnd"/>
          </w:p>
        </w:tc>
        <w:tc>
          <w:tcPr>
            <w:tcW w:w="840" w:type="dxa"/>
            <w:noWrap/>
            <w:hideMark/>
          </w:tcPr>
          <w:p w14:paraId="2315716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3D17134C"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50CD34D4"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6B7087C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1440" w:type="dxa"/>
            <w:noWrap/>
            <w:hideMark/>
          </w:tcPr>
          <w:p w14:paraId="571694B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Bop</w:t>
            </w:r>
          </w:p>
        </w:tc>
        <w:tc>
          <w:tcPr>
            <w:tcW w:w="540" w:type="dxa"/>
            <w:noWrap/>
            <w:hideMark/>
          </w:tcPr>
          <w:p w14:paraId="1853469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2</w:t>
            </w:r>
          </w:p>
        </w:tc>
        <w:tc>
          <w:tcPr>
            <w:tcW w:w="630" w:type="dxa"/>
            <w:noWrap/>
            <w:hideMark/>
          </w:tcPr>
          <w:p w14:paraId="4DC88F4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30" w:type="dxa"/>
            <w:noWrap/>
            <w:hideMark/>
          </w:tcPr>
          <w:p w14:paraId="222CC6D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
        </w:tc>
        <w:tc>
          <w:tcPr>
            <w:tcW w:w="3385" w:type="dxa"/>
            <w:noWrap/>
            <w:hideMark/>
          </w:tcPr>
          <w:p w14:paraId="2AD52D9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UTP-glucose-1-phosphate </w:t>
            </w:r>
            <w:proofErr w:type="spellStart"/>
            <w:r w:rsidRPr="00BF44D8">
              <w:rPr>
                <w:rFonts w:ascii="Cambria" w:hAnsi="Cambria"/>
                <w:sz w:val="16"/>
                <w:szCs w:val="16"/>
              </w:rPr>
              <w:t>uridylyltransferase</w:t>
            </w:r>
            <w:proofErr w:type="spellEnd"/>
          </w:p>
        </w:tc>
        <w:tc>
          <w:tcPr>
            <w:tcW w:w="840" w:type="dxa"/>
            <w:noWrap/>
            <w:hideMark/>
          </w:tcPr>
          <w:p w14:paraId="4F4249D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DEL</w:t>
            </w:r>
          </w:p>
        </w:tc>
      </w:tr>
      <w:tr w:rsidR="00BF44D8" w:rsidRPr="00BF44D8" w14:paraId="7C9E598A"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394C16D0"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3713F8F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1440" w:type="dxa"/>
            <w:noWrap/>
            <w:hideMark/>
          </w:tcPr>
          <w:p w14:paraId="1443CA1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Bop</w:t>
            </w:r>
          </w:p>
        </w:tc>
        <w:tc>
          <w:tcPr>
            <w:tcW w:w="540" w:type="dxa"/>
            <w:noWrap/>
            <w:hideMark/>
          </w:tcPr>
          <w:p w14:paraId="07ABC4F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2</w:t>
            </w:r>
          </w:p>
        </w:tc>
        <w:tc>
          <w:tcPr>
            <w:tcW w:w="630" w:type="dxa"/>
            <w:noWrap/>
            <w:hideMark/>
          </w:tcPr>
          <w:p w14:paraId="63AF386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30" w:type="dxa"/>
            <w:noWrap/>
            <w:hideMark/>
          </w:tcPr>
          <w:p w14:paraId="5414967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
        </w:tc>
        <w:tc>
          <w:tcPr>
            <w:tcW w:w="3385" w:type="dxa"/>
            <w:noWrap/>
            <w:hideMark/>
          </w:tcPr>
          <w:p w14:paraId="34DE6B5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UDP-N-acetylglucosamine 1-carboxyvinyltransferase 1</w:t>
            </w:r>
          </w:p>
        </w:tc>
        <w:tc>
          <w:tcPr>
            <w:tcW w:w="840" w:type="dxa"/>
            <w:noWrap/>
            <w:hideMark/>
          </w:tcPr>
          <w:p w14:paraId="53C9B7D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3A20E8B5"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61DE0A4D"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1E3E1FE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1440" w:type="dxa"/>
            <w:noWrap/>
            <w:hideMark/>
          </w:tcPr>
          <w:p w14:paraId="505A213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Bop</w:t>
            </w:r>
          </w:p>
        </w:tc>
        <w:tc>
          <w:tcPr>
            <w:tcW w:w="540" w:type="dxa"/>
            <w:noWrap/>
            <w:hideMark/>
          </w:tcPr>
          <w:p w14:paraId="2CB99F2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3</w:t>
            </w:r>
          </w:p>
        </w:tc>
        <w:tc>
          <w:tcPr>
            <w:tcW w:w="630" w:type="dxa"/>
            <w:noWrap/>
            <w:hideMark/>
          </w:tcPr>
          <w:p w14:paraId="681ADF3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30" w:type="dxa"/>
            <w:noWrap/>
            <w:hideMark/>
          </w:tcPr>
          <w:p w14:paraId="69F281E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
        </w:tc>
        <w:tc>
          <w:tcPr>
            <w:tcW w:w="3385" w:type="dxa"/>
            <w:noWrap/>
            <w:hideMark/>
          </w:tcPr>
          <w:p w14:paraId="176F0A0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isoleucyl-tRNA</w:t>
            </w:r>
            <w:proofErr w:type="spellEnd"/>
            <w:r w:rsidRPr="00BF44D8">
              <w:rPr>
                <w:rFonts w:ascii="Cambria" w:hAnsi="Cambria"/>
                <w:sz w:val="16"/>
                <w:szCs w:val="16"/>
              </w:rPr>
              <w:t xml:space="preserve"> synthetase</w:t>
            </w:r>
          </w:p>
        </w:tc>
        <w:tc>
          <w:tcPr>
            <w:tcW w:w="840" w:type="dxa"/>
            <w:noWrap/>
            <w:hideMark/>
          </w:tcPr>
          <w:p w14:paraId="19DFCF5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DEL</w:t>
            </w:r>
          </w:p>
        </w:tc>
      </w:tr>
      <w:tr w:rsidR="00BF44D8" w:rsidRPr="00BF44D8" w14:paraId="3259BEC5"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1B8C4DE2"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7094A0A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1440" w:type="dxa"/>
            <w:noWrap/>
            <w:hideMark/>
          </w:tcPr>
          <w:p w14:paraId="10E51B4A"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Bop</w:t>
            </w:r>
          </w:p>
        </w:tc>
        <w:tc>
          <w:tcPr>
            <w:tcW w:w="540" w:type="dxa"/>
            <w:noWrap/>
            <w:hideMark/>
          </w:tcPr>
          <w:p w14:paraId="4054A4E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3</w:t>
            </w:r>
          </w:p>
        </w:tc>
        <w:tc>
          <w:tcPr>
            <w:tcW w:w="630" w:type="dxa"/>
            <w:noWrap/>
            <w:hideMark/>
          </w:tcPr>
          <w:p w14:paraId="0A46DC2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0.87</w:t>
            </w:r>
          </w:p>
        </w:tc>
        <w:tc>
          <w:tcPr>
            <w:tcW w:w="630" w:type="dxa"/>
            <w:noWrap/>
            <w:hideMark/>
          </w:tcPr>
          <w:p w14:paraId="5B79954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Epa</w:t>
            </w:r>
            <w:proofErr w:type="spellEnd"/>
          </w:p>
        </w:tc>
        <w:tc>
          <w:tcPr>
            <w:tcW w:w="3385" w:type="dxa"/>
            <w:noWrap/>
            <w:hideMark/>
          </w:tcPr>
          <w:p w14:paraId="6260599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exopolysaccharide biosynthesis </w:t>
            </w:r>
            <w:proofErr w:type="spellStart"/>
            <w:r w:rsidRPr="00BF44D8">
              <w:rPr>
                <w:rFonts w:ascii="Cambria" w:hAnsi="Cambria"/>
                <w:sz w:val="16"/>
                <w:szCs w:val="16"/>
              </w:rPr>
              <w:t>polyprenyl</w:t>
            </w:r>
            <w:proofErr w:type="spellEnd"/>
            <w:r w:rsidRPr="00BF44D8">
              <w:rPr>
                <w:rFonts w:ascii="Cambria" w:hAnsi="Cambria"/>
                <w:sz w:val="16"/>
                <w:szCs w:val="16"/>
              </w:rPr>
              <w:t xml:space="preserve"> </w:t>
            </w:r>
            <w:proofErr w:type="spellStart"/>
            <w:r w:rsidRPr="00BF44D8">
              <w:rPr>
                <w:rFonts w:ascii="Cambria" w:hAnsi="Cambria"/>
                <w:sz w:val="16"/>
                <w:szCs w:val="16"/>
              </w:rPr>
              <w:t>glycosylphosphotransferase</w:t>
            </w:r>
            <w:proofErr w:type="spellEnd"/>
          </w:p>
        </w:tc>
        <w:tc>
          <w:tcPr>
            <w:tcW w:w="840" w:type="dxa"/>
            <w:noWrap/>
            <w:hideMark/>
          </w:tcPr>
          <w:p w14:paraId="255B15A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DEL</w:t>
            </w:r>
          </w:p>
        </w:tc>
      </w:tr>
      <w:tr w:rsidR="00BF44D8" w:rsidRPr="00BF44D8" w14:paraId="0A67739A"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37F85A04"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4DA22C1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1440" w:type="dxa"/>
            <w:noWrap/>
            <w:hideMark/>
          </w:tcPr>
          <w:p w14:paraId="6183142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V12</w:t>
            </w:r>
          </w:p>
        </w:tc>
        <w:tc>
          <w:tcPr>
            <w:tcW w:w="540" w:type="dxa"/>
            <w:noWrap/>
            <w:hideMark/>
          </w:tcPr>
          <w:p w14:paraId="7CA8D7C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630" w:type="dxa"/>
            <w:noWrap/>
            <w:hideMark/>
          </w:tcPr>
          <w:p w14:paraId="746C108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0.53</w:t>
            </w:r>
          </w:p>
        </w:tc>
        <w:tc>
          <w:tcPr>
            <w:tcW w:w="630" w:type="dxa"/>
            <w:noWrap/>
            <w:hideMark/>
          </w:tcPr>
          <w:p w14:paraId="70C27C9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
        </w:tc>
        <w:tc>
          <w:tcPr>
            <w:tcW w:w="3385" w:type="dxa"/>
            <w:noWrap/>
            <w:hideMark/>
          </w:tcPr>
          <w:p w14:paraId="703237D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30S ribosomal protein S7</w:t>
            </w:r>
          </w:p>
        </w:tc>
        <w:tc>
          <w:tcPr>
            <w:tcW w:w="840" w:type="dxa"/>
            <w:noWrap/>
            <w:hideMark/>
          </w:tcPr>
          <w:p w14:paraId="5196347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r w:rsidR="00BF44D8" w:rsidRPr="00BF44D8" w14:paraId="0EAE5CDF"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985" w:type="dxa"/>
            <w:noWrap/>
            <w:hideMark/>
          </w:tcPr>
          <w:p w14:paraId="3DCAA187"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 faecalis</w:t>
            </w:r>
          </w:p>
        </w:tc>
        <w:tc>
          <w:tcPr>
            <w:tcW w:w="900" w:type="dxa"/>
            <w:noWrap/>
            <w:hideMark/>
          </w:tcPr>
          <w:p w14:paraId="21A395E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1440" w:type="dxa"/>
            <w:noWrap/>
            <w:hideMark/>
          </w:tcPr>
          <w:p w14:paraId="1BBB95C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V12</w:t>
            </w:r>
          </w:p>
        </w:tc>
        <w:tc>
          <w:tcPr>
            <w:tcW w:w="540" w:type="dxa"/>
            <w:noWrap/>
            <w:hideMark/>
          </w:tcPr>
          <w:p w14:paraId="066E476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2</w:t>
            </w:r>
          </w:p>
        </w:tc>
        <w:tc>
          <w:tcPr>
            <w:tcW w:w="630" w:type="dxa"/>
            <w:noWrap/>
            <w:hideMark/>
          </w:tcPr>
          <w:p w14:paraId="4FB68FF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0.50</w:t>
            </w:r>
          </w:p>
        </w:tc>
        <w:tc>
          <w:tcPr>
            <w:tcW w:w="630" w:type="dxa"/>
            <w:noWrap/>
            <w:hideMark/>
          </w:tcPr>
          <w:p w14:paraId="29BDC42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
        </w:tc>
        <w:tc>
          <w:tcPr>
            <w:tcW w:w="3385" w:type="dxa"/>
            <w:noWrap/>
            <w:hideMark/>
          </w:tcPr>
          <w:p w14:paraId="701A182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DNA-directed RNA polymerase subunit alpha</w:t>
            </w:r>
          </w:p>
        </w:tc>
        <w:tc>
          <w:tcPr>
            <w:tcW w:w="840" w:type="dxa"/>
            <w:noWrap/>
            <w:hideMark/>
          </w:tcPr>
          <w:p w14:paraId="341E6FA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r>
    </w:tbl>
    <w:p w14:paraId="0C9A1FBC" w14:textId="285A9685" w:rsidR="00BF44D8" w:rsidRDefault="00BF44D8" w:rsidP="00BF44D8">
      <w:pPr>
        <w:spacing w:line="480" w:lineRule="auto"/>
        <w:rPr>
          <w:rFonts w:ascii="Cambria" w:hAnsi="Cambria"/>
          <w:sz w:val="24"/>
          <w:szCs w:val="24"/>
        </w:rPr>
      </w:pPr>
      <w:r w:rsidRPr="00AB403D">
        <w:rPr>
          <w:rFonts w:ascii="Cambria" w:hAnsi="Cambria"/>
          <w:sz w:val="24"/>
          <w:szCs w:val="24"/>
        </w:rPr>
        <w:t xml:space="preserve"> </w:t>
      </w:r>
    </w:p>
    <w:p w14:paraId="364D3CB7" w14:textId="77777777" w:rsidR="00BF44D8" w:rsidRDefault="00BF44D8">
      <w:pPr>
        <w:rPr>
          <w:rFonts w:ascii="Cambria" w:hAnsi="Cambria"/>
          <w:sz w:val="24"/>
          <w:szCs w:val="24"/>
        </w:rPr>
      </w:pPr>
      <w:r>
        <w:rPr>
          <w:rFonts w:ascii="Cambria" w:hAnsi="Cambria"/>
          <w:sz w:val="24"/>
          <w:szCs w:val="24"/>
        </w:rPr>
        <w:br w:type="page"/>
      </w:r>
    </w:p>
    <w:p w14:paraId="406CC8A7" w14:textId="499B99BA" w:rsidR="00AB403D" w:rsidRDefault="00BF44D8" w:rsidP="00BF44D8">
      <w:pPr>
        <w:spacing w:line="480" w:lineRule="auto"/>
        <w:rPr>
          <w:rFonts w:ascii="Cambria" w:hAnsi="Cambria"/>
          <w:sz w:val="24"/>
          <w:szCs w:val="24"/>
        </w:rPr>
      </w:pPr>
      <w:r>
        <w:rPr>
          <w:rFonts w:ascii="Cambria" w:hAnsi="Cambria"/>
          <w:b/>
          <w:sz w:val="24"/>
          <w:szCs w:val="24"/>
        </w:rPr>
        <w:lastRenderedPageBreak/>
        <w:t>Table S4.</w:t>
      </w:r>
      <w:r>
        <w:rPr>
          <w:rFonts w:ascii="Cambria" w:hAnsi="Cambria"/>
          <w:b/>
          <w:i/>
          <w:sz w:val="24"/>
          <w:szCs w:val="24"/>
        </w:rPr>
        <w:t xml:space="preserve"> </w:t>
      </w:r>
      <w:r w:rsidRPr="00BF44D8">
        <w:rPr>
          <w:rFonts w:ascii="Cambria" w:hAnsi="Cambria"/>
          <w:sz w:val="24"/>
          <w:szCs w:val="24"/>
        </w:rPr>
        <w:t>Phage</w:t>
      </w:r>
      <w:r>
        <w:rPr>
          <w:rFonts w:ascii="Cambria" w:hAnsi="Cambria"/>
          <w:i/>
          <w:sz w:val="24"/>
          <w:szCs w:val="24"/>
        </w:rPr>
        <w:t xml:space="preserve"> </w:t>
      </w:r>
      <w:r>
        <w:rPr>
          <w:rFonts w:ascii="Cambria" w:hAnsi="Cambria"/>
          <w:sz w:val="24"/>
          <w:szCs w:val="24"/>
        </w:rPr>
        <w:t>mutations. List of all mutations that occurred in phage</w:t>
      </w:r>
      <w:r>
        <w:rPr>
          <w:rFonts w:ascii="Cambria" w:hAnsi="Cambria"/>
          <w:i/>
          <w:sz w:val="24"/>
          <w:szCs w:val="24"/>
        </w:rPr>
        <w:t xml:space="preserve"> </w:t>
      </w:r>
      <w:r>
        <w:rPr>
          <w:rFonts w:ascii="Cambria" w:hAnsi="Cambria"/>
          <w:sz w:val="24"/>
          <w:szCs w:val="24"/>
        </w:rPr>
        <w:t xml:space="preserve">genomes during coevolution with </w:t>
      </w:r>
      <w:r>
        <w:rPr>
          <w:rFonts w:ascii="Cambria" w:hAnsi="Cambria"/>
          <w:i/>
          <w:sz w:val="24"/>
          <w:szCs w:val="24"/>
        </w:rPr>
        <w:t xml:space="preserve">Enterococcus </w:t>
      </w:r>
      <w:r>
        <w:rPr>
          <w:rFonts w:ascii="Cambria" w:hAnsi="Cambria"/>
          <w:sz w:val="24"/>
          <w:szCs w:val="24"/>
        </w:rPr>
        <w:t>for 28 days.</w:t>
      </w:r>
    </w:p>
    <w:tbl>
      <w:tblPr>
        <w:tblStyle w:val="ListTable1Light"/>
        <w:tblW w:w="0" w:type="auto"/>
        <w:tblLook w:val="04A0" w:firstRow="1" w:lastRow="0" w:firstColumn="1" w:lastColumn="0" w:noHBand="0" w:noVBand="1"/>
      </w:tblPr>
      <w:tblGrid>
        <w:gridCol w:w="1246"/>
        <w:gridCol w:w="500"/>
        <w:gridCol w:w="1215"/>
        <w:gridCol w:w="893"/>
        <w:gridCol w:w="634"/>
        <w:gridCol w:w="666"/>
        <w:gridCol w:w="4206"/>
      </w:tblGrid>
      <w:tr w:rsidR="00BF44D8" w:rsidRPr="00BF44D8" w14:paraId="0EE3BD1B" w14:textId="77777777" w:rsidTr="00BF44D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48340CF5" w14:textId="77777777" w:rsidR="00BF44D8" w:rsidRPr="00BF44D8" w:rsidRDefault="00BF44D8" w:rsidP="00BF44D8">
            <w:pPr>
              <w:contextualSpacing/>
              <w:rPr>
                <w:rFonts w:ascii="Cambria" w:hAnsi="Cambria"/>
                <w:sz w:val="16"/>
                <w:szCs w:val="16"/>
              </w:rPr>
            </w:pPr>
            <w:r w:rsidRPr="00BF44D8">
              <w:rPr>
                <w:rFonts w:ascii="Cambria" w:hAnsi="Cambria"/>
                <w:sz w:val="16"/>
                <w:szCs w:val="16"/>
              </w:rPr>
              <w:t>Phage</w:t>
            </w:r>
          </w:p>
        </w:tc>
        <w:tc>
          <w:tcPr>
            <w:tcW w:w="407" w:type="dxa"/>
            <w:noWrap/>
            <w:hideMark/>
          </w:tcPr>
          <w:p w14:paraId="0FE1F83C" w14:textId="09FEE970" w:rsidR="00BF44D8" w:rsidRPr="00BF44D8" w:rsidRDefault="00BF44D8" w:rsidP="00BF44D8">
            <w:pPr>
              <w:contextualSpacing/>
              <w:cnfStyle w:val="100000000000" w:firstRow="1"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Rep</w:t>
            </w:r>
          </w:p>
        </w:tc>
        <w:tc>
          <w:tcPr>
            <w:tcW w:w="1227" w:type="dxa"/>
            <w:noWrap/>
            <w:hideMark/>
          </w:tcPr>
          <w:p w14:paraId="6AFCD87B" w14:textId="77777777" w:rsidR="00BF44D8" w:rsidRPr="00BF44D8" w:rsidRDefault="00BF44D8" w:rsidP="00BF44D8">
            <w:pPr>
              <w:contextualSpacing/>
              <w:cnfStyle w:val="100000000000" w:firstRow="1"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Host species</w:t>
            </w:r>
          </w:p>
        </w:tc>
        <w:tc>
          <w:tcPr>
            <w:tcW w:w="901" w:type="dxa"/>
            <w:noWrap/>
            <w:hideMark/>
          </w:tcPr>
          <w:p w14:paraId="0109D9DA" w14:textId="77777777" w:rsidR="00BF44D8" w:rsidRPr="00BF44D8" w:rsidRDefault="00BF44D8" w:rsidP="00BF44D8">
            <w:pPr>
              <w:contextualSpacing/>
              <w:cnfStyle w:val="100000000000" w:firstRow="1"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Host strain</w:t>
            </w:r>
          </w:p>
        </w:tc>
        <w:tc>
          <w:tcPr>
            <w:tcW w:w="639" w:type="dxa"/>
            <w:noWrap/>
            <w:hideMark/>
          </w:tcPr>
          <w:p w14:paraId="71F73AB6" w14:textId="68E407F8" w:rsidR="00BF44D8" w:rsidRPr="00BF44D8" w:rsidRDefault="00BF44D8" w:rsidP="00BF44D8">
            <w:pPr>
              <w:contextualSpacing/>
              <w:cnfStyle w:val="100000000000" w:firstRow="1"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Freq</w:t>
            </w:r>
          </w:p>
        </w:tc>
        <w:tc>
          <w:tcPr>
            <w:tcW w:w="671" w:type="dxa"/>
            <w:noWrap/>
            <w:hideMark/>
          </w:tcPr>
          <w:p w14:paraId="34945300" w14:textId="71C63534" w:rsidR="00BF44D8" w:rsidRPr="00BF44D8" w:rsidRDefault="00BF44D8" w:rsidP="00BF44D8">
            <w:pPr>
              <w:contextualSpacing/>
              <w:cnfStyle w:val="100000000000" w:firstRow="1"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Type</w:t>
            </w:r>
          </w:p>
        </w:tc>
        <w:tc>
          <w:tcPr>
            <w:tcW w:w="4255" w:type="dxa"/>
            <w:noWrap/>
            <w:hideMark/>
          </w:tcPr>
          <w:p w14:paraId="3941082F" w14:textId="30D09DB5" w:rsidR="00BF44D8" w:rsidRPr="00BF44D8" w:rsidRDefault="00BF44D8" w:rsidP="00BF44D8">
            <w:pPr>
              <w:contextualSpacing/>
              <w:cnfStyle w:val="100000000000" w:firstRow="1"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Gene</w:t>
            </w:r>
          </w:p>
        </w:tc>
      </w:tr>
      <w:tr w:rsidR="00BF44D8" w:rsidRPr="00BF44D8" w14:paraId="6D45F601"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51DA79F7"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EfV12-phi1</w:t>
            </w:r>
          </w:p>
        </w:tc>
        <w:tc>
          <w:tcPr>
            <w:tcW w:w="407" w:type="dxa"/>
            <w:noWrap/>
            <w:hideMark/>
          </w:tcPr>
          <w:p w14:paraId="4585EBA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1227" w:type="dxa"/>
            <w:noWrap/>
            <w:hideMark/>
          </w:tcPr>
          <w:p w14:paraId="3DAEF16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7B6F3CE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757F5C6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3207CA9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6FF38BC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104E4027"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2FFB84DE"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EfV12-phi1</w:t>
            </w:r>
          </w:p>
        </w:tc>
        <w:tc>
          <w:tcPr>
            <w:tcW w:w="407" w:type="dxa"/>
            <w:noWrap/>
            <w:hideMark/>
          </w:tcPr>
          <w:p w14:paraId="5F24FFE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1227" w:type="dxa"/>
            <w:noWrap/>
            <w:hideMark/>
          </w:tcPr>
          <w:p w14:paraId="297A372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50A2C52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0F718DC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12580E3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57270DE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5651FE4E"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24FFBFBB"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EfV12-phi1</w:t>
            </w:r>
          </w:p>
        </w:tc>
        <w:tc>
          <w:tcPr>
            <w:tcW w:w="407" w:type="dxa"/>
            <w:noWrap/>
            <w:hideMark/>
          </w:tcPr>
          <w:p w14:paraId="026B3F2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1227" w:type="dxa"/>
            <w:noWrap/>
            <w:hideMark/>
          </w:tcPr>
          <w:p w14:paraId="67637DC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6EDE4D9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615346B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52CD930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338D7F1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Glycerophosphoryl</w:t>
            </w:r>
            <w:proofErr w:type="spellEnd"/>
            <w:r w:rsidRPr="00BF44D8">
              <w:rPr>
                <w:rFonts w:ascii="Cambria" w:hAnsi="Cambria"/>
                <w:sz w:val="16"/>
                <w:szCs w:val="16"/>
              </w:rPr>
              <w:t xml:space="preserve"> diester phosphodiesterase (EC 3.1.4.46), phage variant</w:t>
            </w:r>
          </w:p>
        </w:tc>
      </w:tr>
      <w:tr w:rsidR="00BF44D8" w:rsidRPr="00BF44D8" w14:paraId="525EE73E"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2295EBD3"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EfV12-phi1</w:t>
            </w:r>
          </w:p>
        </w:tc>
        <w:tc>
          <w:tcPr>
            <w:tcW w:w="407" w:type="dxa"/>
            <w:noWrap/>
            <w:hideMark/>
          </w:tcPr>
          <w:p w14:paraId="6C84D04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1227" w:type="dxa"/>
            <w:noWrap/>
            <w:hideMark/>
          </w:tcPr>
          <w:p w14:paraId="3E37DAD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7FD40F7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05618D5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0.90</w:t>
            </w:r>
          </w:p>
        </w:tc>
        <w:tc>
          <w:tcPr>
            <w:tcW w:w="671" w:type="dxa"/>
            <w:noWrap/>
            <w:hideMark/>
          </w:tcPr>
          <w:p w14:paraId="0A77FF1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388145C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recombination related exonuclease (EC 3.1.11.-)</w:t>
            </w:r>
          </w:p>
        </w:tc>
      </w:tr>
      <w:tr w:rsidR="00BF44D8" w:rsidRPr="00BF44D8" w14:paraId="05F6E131"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1DDA0A58"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EfV12-phi1</w:t>
            </w:r>
          </w:p>
        </w:tc>
        <w:tc>
          <w:tcPr>
            <w:tcW w:w="407" w:type="dxa"/>
            <w:noWrap/>
            <w:hideMark/>
          </w:tcPr>
          <w:p w14:paraId="50CB9D1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1227" w:type="dxa"/>
            <w:noWrap/>
            <w:hideMark/>
          </w:tcPr>
          <w:p w14:paraId="2E578F3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701E32D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5190E6E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3EF6F75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DEL</w:t>
            </w:r>
          </w:p>
        </w:tc>
        <w:tc>
          <w:tcPr>
            <w:tcW w:w="4255" w:type="dxa"/>
            <w:noWrap/>
            <w:hideMark/>
          </w:tcPr>
          <w:p w14:paraId="237CCDF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2C17EF8B"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6B29C175"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EfV12-phi1</w:t>
            </w:r>
          </w:p>
        </w:tc>
        <w:tc>
          <w:tcPr>
            <w:tcW w:w="407" w:type="dxa"/>
            <w:noWrap/>
            <w:hideMark/>
          </w:tcPr>
          <w:p w14:paraId="3BEF893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1227" w:type="dxa"/>
            <w:noWrap/>
            <w:hideMark/>
          </w:tcPr>
          <w:p w14:paraId="6F7093A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4CDCFA6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547F3D2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3058CA3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5951A44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6A441D4B"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2D4D605E"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EfV12-phi1</w:t>
            </w:r>
          </w:p>
        </w:tc>
        <w:tc>
          <w:tcPr>
            <w:tcW w:w="407" w:type="dxa"/>
            <w:noWrap/>
            <w:hideMark/>
          </w:tcPr>
          <w:p w14:paraId="0C76CAD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1227" w:type="dxa"/>
            <w:noWrap/>
            <w:hideMark/>
          </w:tcPr>
          <w:p w14:paraId="444F978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3C74191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4CF2558D"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0.65</w:t>
            </w:r>
          </w:p>
        </w:tc>
        <w:tc>
          <w:tcPr>
            <w:tcW w:w="671" w:type="dxa"/>
            <w:noWrap/>
            <w:hideMark/>
          </w:tcPr>
          <w:p w14:paraId="07C8DAC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3F7E45A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35FFD44C"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5224B477"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EfV12-phi1</w:t>
            </w:r>
          </w:p>
        </w:tc>
        <w:tc>
          <w:tcPr>
            <w:tcW w:w="407" w:type="dxa"/>
            <w:noWrap/>
            <w:hideMark/>
          </w:tcPr>
          <w:p w14:paraId="652C1A7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1227" w:type="dxa"/>
            <w:noWrap/>
            <w:hideMark/>
          </w:tcPr>
          <w:p w14:paraId="6800FE6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092CC33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1548AF0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0.91</w:t>
            </w:r>
          </w:p>
        </w:tc>
        <w:tc>
          <w:tcPr>
            <w:tcW w:w="671" w:type="dxa"/>
            <w:noWrap/>
            <w:hideMark/>
          </w:tcPr>
          <w:p w14:paraId="206F67E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6CF2B46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Protein </w:t>
            </w:r>
            <w:proofErr w:type="spellStart"/>
            <w:r w:rsidRPr="00BF44D8">
              <w:rPr>
                <w:rFonts w:ascii="Cambria" w:hAnsi="Cambria"/>
                <w:sz w:val="16"/>
                <w:szCs w:val="16"/>
              </w:rPr>
              <w:t>RtcB</w:t>
            </w:r>
            <w:proofErr w:type="spellEnd"/>
          </w:p>
        </w:tc>
      </w:tr>
      <w:tr w:rsidR="00BF44D8" w:rsidRPr="00BF44D8" w14:paraId="73ABCED6"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32802B45"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EfV12-phi1</w:t>
            </w:r>
          </w:p>
        </w:tc>
        <w:tc>
          <w:tcPr>
            <w:tcW w:w="407" w:type="dxa"/>
            <w:noWrap/>
            <w:hideMark/>
          </w:tcPr>
          <w:p w14:paraId="7A08D0B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1227" w:type="dxa"/>
            <w:noWrap/>
            <w:hideMark/>
          </w:tcPr>
          <w:p w14:paraId="3F3C678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0B5C9EE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7B48DD3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0.40</w:t>
            </w:r>
          </w:p>
        </w:tc>
        <w:tc>
          <w:tcPr>
            <w:tcW w:w="671" w:type="dxa"/>
            <w:noWrap/>
            <w:hideMark/>
          </w:tcPr>
          <w:p w14:paraId="355C0E0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2793FF0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3D61B9CD"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212AEE64"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EfV12-phi1</w:t>
            </w:r>
          </w:p>
        </w:tc>
        <w:tc>
          <w:tcPr>
            <w:tcW w:w="407" w:type="dxa"/>
            <w:noWrap/>
            <w:hideMark/>
          </w:tcPr>
          <w:p w14:paraId="0708358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1227" w:type="dxa"/>
            <w:noWrap/>
            <w:hideMark/>
          </w:tcPr>
          <w:p w14:paraId="60FAC65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0F982EA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5C42B33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05E1B95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3F911F1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7EBE82A6"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6921B327"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EfV12-phi1</w:t>
            </w:r>
          </w:p>
        </w:tc>
        <w:tc>
          <w:tcPr>
            <w:tcW w:w="407" w:type="dxa"/>
            <w:noWrap/>
            <w:hideMark/>
          </w:tcPr>
          <w:p w14:paraId="4CE2DC8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1227" w:type="dxa"/>
            <w:noWrap/>
            <w:hideMark/>
          </w:tcPr>
          <w:p w14:paraId="3632D61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574C599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2716E8C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34EBEC3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59D2958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Glycerophosphoryl</w:t>
            </w:r>
            <w:proofErr w:type="spellEnd"/>
            <w:r w:rsidRPr="00BF44D8">
              <w:rPr>
                <w:rFonts w:ascii="Cambria" w:hAnsi="Cambria"/>
                <w:sz w:val="16"/>
                <w:szCs w:val="16"/>
              </w:rPr>
              <w:t xml:space="preserve"> diester phosphodiesterase (EC 3.1.4.46), phage variant</w:t>
            </w:r>
          </w:p>
        </w:tc>
      </w:tr>
      <w:tr w:rsidR="00BF44D8" w:rsidRPr="00BF44D8" w14:paraId="2DE0EE5E"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6DA7261E"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EfV12-phi1</w:t>
            </w:r>
          </w:p>
        </w:tc>
        <w:tc>
          <w:tcPr>
            <w:tcW w:w="407" w:type="dxa"/>
            <w:noWrap/>
            <w:hideMark/>
          </w:tcPr>
          <w:p w14:paraId="406E4B01"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2</w:t>
            </w:r>
          </w:p>
        </w:tc>
        <w:tc>
          <w:tcPr>
            <w:tcW w:w="1227" w:type="dxa"/>
            <w:noWrap/>
            <w:hideMark/>
          </w:tcPr>
          <w:p w14:paraId="624033D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5410933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1AECB15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0.44</w:t>
            </w:r>
          </w:p>
        </w:tc>
        <w:tc>
          <w:tcPr>
            <w:tcW w:w="671" w:type="dxa"/>
            <w:noWrap/>
            <w:hideMark/>
          </w:tcPr>
          <w:p w14:paraId="055B78C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2135F411"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hypothetical protein</w:t>
            </w:r>
          </w:p>
        </w:tc>
      </w:tr>
      <w:tr w:rsidR="00BF44D8" w:rsidRPr="00BF44D8" w14:paraId="0282359F"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29255CD9"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EfV12-phi1</w:t>
            </w:r>
          </w:p>
        </w:tc>
        <w:tc>
          <w:tcPr>
            <w:tcW w:w="407" w:type="dxa"/>
            <w:noWrap/>
            <w:hideMark/>
          </w:tcPr>
          <w:p w14:paraId="1967BC5D"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2</w:t>
            </w:r>
          </w:p>
        </w:tc>
        <w:tc>
          <w:tcPr>
            <w:tcW w:w="1227" w:type="dxa"/>
            <w:noWrap/>
            <w:hideMark/>
          </w:tcPr>
          <w:p w14:paraId="3BB1F2D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34BEA8C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115EBA3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0.84</w:t>
            </w:r>
          </w:p>
        </w:tc>
        <w:tc>
          <w:tcPr>
            <w:tcW w:w="671" w:type="dxa"/>
            <w:noWrap/>
            <w:hideMark/>
          </w:tcPr>
          <w:p w14:paraId="7A1B49A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03E4FB1D"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43E1A48D"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584FBD12"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EfV12-phi1</w:t>
            </w:r>
          </w:p>
        </w:tc>
        <w:tc>
          <w:tcPr>
            <w:tcW w:w="407" w:type="dxa"/>
            <w:noWrap/>
            <w:hideMark/>
          </w:tcPr>
          <w:p w14:paraId="0615511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2</w:t>
            </w:r>
          </w:p>
        </w:tc>
        <w:tc>
          <w:tcPr>
            <w:tcW w:w="1227" w:type="dxa"/>
            <w:noWrap/>
            <w:hideMark/>
          </w:tcPr>
          <w:p w14:paraId="7AD5430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627A96E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13FAF61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0.51</w:t>
            </w:r>
          </w:p>
        </w:tc>
        <w:tc>
          <w:tcPr>
            <w:tcW w:w="671" w:type="dxa"/>
            <w:noWrap/>
            <w:hideMark/>
          </w:tcPr>
          <w:p w14:paraId="1DC01E6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6E5B694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4A95CFDF"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42728911"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EfV12-phi1</w:t>
            </w:r>
          </w:p>
        </w:tc>
        <w:tc>
          <w:tcPr>
            <w:tcW w:w="407" w:type="dxa"/>
            <w:noWrap/>
            <w:hideMark/>
          </w:tcPr>
          <w:p w14:paraId="3F0134D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2</w:t>
            </w:r>
          </w:p>
        </w:tc>
        <w:tc>
          <w:tcPr>
            <w:tcW w:w="1227" w:type="dxa"/>
            <w:noWrap/>
            <w:hideMark/>
          </w:tcPr>
          <w:p w14:paraId="2C54992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448576B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4F273D3D"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2F653E4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5A13F47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Glycerophosphoryl</w:t>
            </w:r>
            <w:proofErr w:type="spellEnd"/>
            <w:r w:rsidRPr="00BF44D8">
              <w:rPr>
                <w:rFonts w:ascii="Cambria" w:hAnsi="Cambria"/>
                <w:sz w:val="16"/>
                <w:szCs w:val="16"/>
              </w:rPr>
              <w:t xml:space="preserve"> diester phosphodiesterase (EC 3.1.4.46), phage variant</w:t>
            </w:r>
          </w:p>
        </w:tc>
      </w:tr>
      <w:tr w:rsidR="00BF44D8" w:rsidRPr="00BF44D8" w14:paraId="334023A2"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70546DA8"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EfV12-phi1</w:t>
            </w:r>
          </w:p>
        </w:tc>
        <w:tc>
          <w:tcPr>
            <w:tcW w:w="407" w:type="dxa"/>
            <w:noWrap/>
            <w:hideMark/>
          </w:tcPr>
          <w:p w14:paraId="71FFC97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2</w:t>
            </w:r>
          </w:p>
        </w:tc>
        <w:tc>
          <w:tcPr>
            <w:tcW w:w="1227" w:type="dxa"/>
            <w:noWrap/>
            <w:hideMark/>
          </w:tcPr>
          <w:p w14:paraId="7CE0580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459F071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00E0273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324D60B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5D84305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4B3189B5"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3EA3D6B8"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2E7114A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3</w:t>
            </w:r>
          </w:p>
        </w:tc>
        <w:tc>
          <w:tcPr>
            <w:tcW w:w="1227" w:type="dxa"/>
            <w:noWrap/>
            <w:hideMark/>
          </w:tcPr>
          <w:p w14:paraId="4332334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77E5A76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4054AD6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0B8D3A3D"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43FFE64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166A3FE0"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467CB7C6"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39A30AA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3</w:t>
            </w:r>
          </w:p>
        </w:tc>
        <w:tc>
          <w:tcPr>
            <w:tcW w:w="1227" w:type="dxa"/>
            <w:noWrap/>
            <w:hideMark/>
          </w:tcPr>
          <w:p w14:paraId="3EDCC62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36AB321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60AE823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21C63F3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4D74D70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2F96F673"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0521326B"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6597F5A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3</w:t>
            </w:r>
          </w:p>
        </w:tc>
        <w:tc>
          <w:tcPr>
            <w:tcW w:w="1227" w:type="dxa"/>
            <w:noWrap/>
            <w:hideMark/>
          </w:tcPr>
          <w:p w14:paraId="11B71BA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38AB7F7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26452CB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46D0CBA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5320E25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7B649ABD"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4D795605"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42E5D92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3</w:t>
            </w:r>
          </w:p>
        </w:tc>
        <w:tc>
          <w:tcPr>
            <w:tcW w:w="1227" w:type="dxa"/>
            <w:noWrap/>
            <w:hideMark/>
          </w:tcPr>
          <w:p w14:paraId="06C8971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585A2D9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1693F5F1"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0.22</w:t>
            </w:r>
          </w:p>
        </w:tc>
        <w:tc>
          <w:tcPr>
            <w:tcW w:w="671" w:type="dxa"/>
            <w:noWrap/>
            <w:hideMark/>
          </w:tcPr>
          <w:p w14:paraId="454ECA3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7AB135A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Protein </w:t>
            </w:r>
            <w:proofErr w:type="spellStart"/>
            <w:r w:rsidRPr="00BF44D8">
              <w:rPr>
                <w:rFonts w:ascii="Cambria" w:hAnsi="Cambria"/>
                <w:sz w:val="16"/>
                <w:szCs w:val="16"/>
              </w:rPr>
              <w:t>RtcB</w:t>
            </w:r>
            <w:proofErr w:type="spellEnd"/>
          </w:p>
        </w:tc>
      </w:tr>
      <w:tr w:rsidR="00BF44D8" w:rsidRPr="00BF44D8" w14:paraId="2D10A95A"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5D9138B9"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2739F8F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3</w:t>
            </w:r>
          </w:p>
        </w:tc>
        <w:tc>
          <w:tcPr>
            <w:tcW w:w="1227" w:type="dxa"/>
            <w:noWrap/>
            <w:hideMark/>
          </w:tcPr>
          <w:p w14:paraId="7611A4F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1DF2E4F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0A4678A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4C8E620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0D52659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52505024"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733DA474"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1EDAF04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3</w:t>
            </w:r>
          </w:p>
        </w:tc>
        <w:tc>
          <w:tcPr>
            <w:tcW w:w="1227" w:type="dxa"/>
            <w:noWrap/>
            <w:hideMark/>
          </w:tcPr>
          <w:p w14:paraId="50408A4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57052E9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7CD83EA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0EE9501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27B127C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Glycerophosphoryl</w:t>
            </w:r>
            <w:proofErr w:type="spellEnd"/>
            <w:r w:rsidRPr="00BF44D8">
              <w:rPr>
                <w:rFonts w:ascii="Cambria" w:hAnsi="Cambria"/>
                <w:sz w:val="16"/>
                <w:szCs w:val="16"/>
              </w:rPr>
              <w:t xml:space="preserve"> diester phosphodiesterase (EC 3.1.4.46), phage variant</w:t>
            </w:r>
          </w:p>
        </w:tc>
      </w:tr>
      <w:tr w:rsidR="00BF44D8" w:rsidRPr="00BF44D8" w14:paraId="2AA5744D"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6E1F5429"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42EC95F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4</w:t>
            </w:r>
          </w:p>
        </w:tc>
        <w:tc>
          <w:tcPr>
            <w:tcW w:w="1227" w:type="dxa"/>
            <w:noWrap/>
            <w:hideMark/>
          </w:tcPr>
          <w:p w14:paraId="0942F6B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69004C6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4B7F2D6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0.46</w:t>
            </w:r>
          </w:p>
        </w:tc>
        <w:tc>
          <w:tcPr>
            <w:tcW w:w="671" w:type="dxa"/>
            <w:noWrap/>
            <w:hideMark/>
          </w:tcPr>
          <w:p w14:paraId="68FCE40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48C4380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689BBB50"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286B8411"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3FB64EB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4</w:t>
            </w:r>
          </w:p>
        </w:tc>
        <w:tc>
          <w:tcPr>
            <w:tcW w:w="1227" w:type="dxa"/>
            <w:noWrap/>
            <w:hideMark/>
          </w:tcPr>
          <w:p w14:paraId="4FF610A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2DE9B88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7A58CF0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3C0C5F3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41AEC3D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Glycerophosphoryl</w:t>
            </w:r>
            <w:proofErr w:type="spellEnd"/>
            <w:r w:rsidRPr="00BF44D8">
              <w:rPr>
                <w:rFonts w:ascii="Cambria" w:hAnsi="Cambria"/>
                <w:sz w:val="16"/>
                <w:szCs w:val="16"/>
              </w:rPr>
              <w:t xml:space="preserve"> diester phosphodiesterase (EC 3.1.4.46), phage variant</w:t>
            </w:r>
          </w:p>
        </w:tc>
      </w:tr>
      <w:tr w:rsidR="00BF44D8" w:rsidRPr="00BF44D8" w14:paraId="19C7C9BF"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396DCC59"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4445357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4</w:t>
            </w:r>
          </w:p>
        </w:tc>
        <w:tc>
          <w:tcPr>
            <w:tcW w:w="1227" w:type="dxa"/>
            <w:noWrap/>
            <w:hideMark/>
          </w:tcPr>
          <w:p w14:paraId="2E210CD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44F6828D"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3FFB2B0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21AE49D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3652991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4E6DA898"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20935551"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4F3CCF5A"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4</w:t>
            </w:r>
          </w:p>
        </w:tc>
        <w:tc>
          <w:tcPr>
            <w:tcW w:w="1227" w:type="dxa"/>
            <w:noWrap/>
            <w:hideMark/>
          </w:tcPr>
          <w:p w14:paraId="6AEBA21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6CB6F40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41BC5ABA"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71F1759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57395B3A"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1AF61856"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5FE9B7F8"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24437C6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4</w:t>
            </w:r>
          </w:p>
        </w:tc>
        <w:tc>
          <w:tcPr>
            <w:tcW w:w="1227" w:type="dxa"/>
            <w:noWrap/>
            <w:hideMark/>
          </w:tcPr>
          <w:p w14:paraId="4C07ACE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5D80993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2983C76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0.24</w:t>
            </w:r>
          </w:p>
        </w:tc>
        <w:tc>
          <w:tcPr>
            <w:tcW w:w="671" w:type="dxa"/>
            <w:noWrap/>
            <w:hideMark/>
          </w:tcPr>
          <w:p w14:paraId="3F847E4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58ED197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199A1E08"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6E1060A0"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0557BB9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4</w:t>
            </w:r>
          </w:p>
        </w:tc>
        <w:tc>
          <w:tcPr>
            <w:tcW w:w="1227" w:type="dxa"/>
            <w:noWrap/>
            <w:hideMark/>
          </w:tcPr>
          <w:p w14:paraId="11C50F4A"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4FE8458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1CC0160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0.53</w:t>
            </w:r>
          </w:p>
        </w:tc>
        <w:tc>
          <w:tcPr>
            <w:tcW w:w="671" w:type="dxa"/>
            <w:noWrap/>
            <w:hideMark/>
          </w:tcPr>
          <w:p w14:paraId="1018BC3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1FF8748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51A2E597"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487ECFFA"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43FD971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4</w:t>
            </w:r>
          </w:p>
        </w:tc>
        <w:tc>
          <w:tcPr>
            <w:tcW w:w="1227" w:type="dxa"/>
            <w:noWrap/>
            <w:hideMark/>
          </w:tcPr>
          <w:p w14:paraId="72993A9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7B68D33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7F7CFA6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789FAF5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2115852D"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hypothetical protein</w:t>
            </w:r>
          </w:p>
        </w:tc>
      </w:tr>
      <w:tr w:rsidR="00BF44D8" w:rsidRPr="00BF44D8" w14:paraId="598BEF97"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714EAE50"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728238C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4</w:t>
            </w:r>
          </w:p>
        </w:tc>
        <w:tc>
          <w:tcPr>
            <w:tcW w:w="1227" w:type="dxa"/>
            <w:noWrap/>
            <w:hideMark/>
          </w:tcPr>
          <w:p w14:paraId="08CA3FE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52017D1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1E29D4B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45D1809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113FD99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2677F824"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68735D5A"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2CD13C4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5</w:t>
            </w:r>
          </w:p>
        </w:tc>
        <w:tc>
          <w:tcPr>
            <w:tcW w:w="1227" w:type="dxa"/>
            <w:noWrap/>
            <w:hideMark/>
          </w:tcPr>
          <w:p w14:paraId="72036AC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08244A7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73492F3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59A51A1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2DE788CD"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Glycerophosphoryl</w:t>
            </w:r>
            <w:proofErr w:type="spellEnd"/>
            <w:r w:rsidRPr="00BF44D8">
              <w:rPr>
                <w:rFonts w:ascii="Cambria" w:hAnsi="Cambria"/>
                <w:sz w:val="16"/>
                <w:szCs w:val="16"/>
              </w:rPr>
              <w:t xml:space="preserve"> diester phosphodiesterase (EC 3.1.4.46), phage variant</w:t>
            </w:r>
          </w:p>
        </w:tc>
      </w:tr>
      <w:tr w:rsidR="00BF44D8" w:rsidRPr="00BF44D8" w14:paraId="0154E64C"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6377447C"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718B26D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5</w:t>
            </w:r>
          </w:p>
        </w:tc>
        <w:tc>
          <w:tcPr>
            <w:tcW w:w="1227" w:type="dxa"/>
            <w:noWrap/>
            <w:hideMark/>
          </w:tcPr>
          <w:p w14:paraId="025E894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7FC57461"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550EBCA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3168368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0601779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48AE3B6F"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3113A550"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59B9AE4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5</w:t>
            </w:r>
          </w:p>
        </w:tc>
        <w:tc>
          <w:tcPr>
            <w:tcW w:w="1227" w:type="dxa"/>
            <w:noWrap/>
            <w:hideMark/>
          </w:tcPr>
          <w:p w14:paraId="435FB25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4948D1C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09A3840D"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0.80</w:t>
            </w:r>
          </w:p>
        </w:tc>
        <w:tc>
          <w:tcPr>
            <w:tcW w:w="671" w:type="dxa"/>
            <w:noWrap/>
            <w:hideMark/>
          </w:tcPr>
          <w:p w14:paraId="610D9D4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625742E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5F173401"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5F2AEEE8"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0D1C357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5</w:t>
            </w:r>
          </w:p>
        </w:tc>
        <w:tc>
          <w:tcPr>
            <w:tcW w:w="1227" w:type="dxa"/>
            <w:noWrap/>
            <w:hideMark/>
          </w:tcPr>
          <w:p w14:paraId="0E3BE16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2A424D8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4CA6427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0.81</w:t>
            </w:r>
          </w:p>
        </w:tc>
        <w:tc>
          <w:tcPr>
            <w:tcW w:w="671" w:type="dxa"/>
            <w:noWrap/>
            <w:hideMark/>
          </w:tcPr>
          <w:p w14:paraId="214F943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04F5A71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13B5F2D8"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1832FBBC"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76F007F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5</w:t>
            </w:r>
          </w:p>
        </w:tc>
        <w:tc>
          <w:tcPr>
            <w:tcW w:w="1227" w:type="dxa"/>
            <w:noWrap/>
            <w:hideMark/>
          </w:tcPr>
          <w:p w14:paraId="716DFF5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23EAB05D"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7D7C92F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0.80</w:t>
            </w:r>
          </w:p>
        </w:tc>
        <w:tc>
          <w:tcPr>
            <w:tcW w:w="671" w:type="dxa"/>
            <w:noWrap/>
            <w:hideMark/>
          </w:tcPr>
          <w:p w14:paraId="2F1EC38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4A3FFC1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Serine/threonine protein phosphatase (EC 3.1.3.16)</w:t>
            </w:r>
          </w:p>
        </w:tc>
      </w:tr>
      <w:tr w:rsidR="00BF44D8" w:rsidRPr="00BF44D8" w14:paraId="030D38B8"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4631F3B4"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lastRenderedPageBreak/>
              <w:t>vB_OCPT_Bop</w:t>
            </w:r>
            <w:proofErr w:type="spellEnd"/>
          </w:p>
        </w:tc>
        <w:tc>
          <w:tcPr>
            <w:tcW w:w="407" w:type="dxa"/>
            <w:noWrap/>
            <w:hideMark/>
          </w:tcPr>
          <w:p w14:paraId="055F12D1"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5</w:t>
            </w:r>
          </w:p>
        </w:tc>
        <w:tc>
          <w:tcPr>
            <w:tcW w:w="1227" w:type="dxa"/>
            <w:noWrap/>
            <w:hideMark/>
          </w:tcPr>
          <w:p w14:paraId="2B6187E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57A7C10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59A4D2A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23332C5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7D38B1E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Glycerophosphoryl</w:t>
            </w:r>
            <w:proofErr w:type="spellEnd"/>
            <w:r w:rsidRPr="00BF44D8">
              <w:rPr>
                <w:rFonts w:ascii="Cambria" w:hAnsi="Cambria"/>
                <w:sz w:val="16"/>
                <w:szCs w:val="16"/>
              </w:rPr>
              <w:t xml:space="preserve"> diester phosphodiesterase (EC 3.1.4.46), phage variant</w:t>
            </w:r>
          </w:p>
        </w:tc>
      </w:tr>
      <w:tr w:rsidR="00BF44D8" w:rsidRPr="00BF44D8" w14:paraId="443DE832"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2D45AA03"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6497ED4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6</w:t>
            </w:r>
          </w:p>
        </w:tc>
        <w:tc>
          <w:tcPr>
            <w:tcW w:w="1227" w:type="dxa"/>
            <w:noWrap/>
            <w:hideMark/>
          </w:tcPr>
          <w:p w14:paraId="3377033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77C2BB2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0491C7A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0.19</w:t>
            </w:r>
          </w:p>
        </w:tc>
        <w:tc>
          <w:tcPr>
            <w:tcW w:w="671" w:type="dxa"/>
            <w:noWrap/>
            <w:hideMark/>
          </w:tcPr>
          <w:p w14:paraId="67A4B2B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34693C5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hypothetical protein</w:t>
            </w:r>
          </w:p>
        </w:tc>
      </w:tr>
      <w:tr w:rsidR="00BF44D8" w:rsidRPr="00BF44D8" w14:paraId="138A1369"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16019E48"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5721FB0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6</w:t>
            </w:r>
          </w:p>
        </w:tc>
        <w:tc>
          <w:tcPr>
            <w:tcW w:w="1227" w:type="dxa"/>
            <w:noWrap/>
            <w:hideMark/>
          </w:tcPr>
          <w:p w14:paraId="4DA7672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2A2DEEF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3F34FD0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0.11</w:t>
            </w:r>
          </w:p>
        </w:tc>
        <w:tc>
          <w:tcPr>
            <w:tcW w:w="671" w:type="dxa"/>
            <w:noWrap/>
            <w:hideMark/>
          </w:tcPr>
          <w:p w14:paraId="6EDBCF1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01A434C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hypothetical protein</w:t>
            </w:r>
          </w:p>
        </w:tc>
      </w:tr>
      <w:tr w:rsidR="00BF44D8" w:rsidRPr="00BF44D8" w14:paraId="0BB46F40"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33175772"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21828D8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6</w:t>
            </w:r>
          </w:p>
        </w:tc>
        <w:tc>
          <w:tcPr>
            <w:tcW w:w="1227" w:type="dxa"/>
            <w:noWrap/>
            <w:hideMark/>
          </w:tcPr>
          <w:p w14:paraId="287BBBA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2DDB152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48C757B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227BED5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074C0DA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5A1DB5A4"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241CAAD7"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7AD2C39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6</w:t>
            </w:r>
          </w:p>
        </w:tc>
        <w:tc>
          <w:tcPr>
            <w:tcW w:w="1227" w:type="dxa"/>
            <w:noWrap/>
            <w:hideMark/>
          </w:tcPr>
          <w:p w14:paraId="02A718C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5F6E73B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2B5A2321"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0.18</w:t>
            </w:r>
          </w:p>
        </w:tc>
        <w:tc>
          <w:tcPr>
            <w:tcW w:w="671" w:type="dxa"/>
            <w:noWrap/>
            <w:hideMark/>
          </w:tcPr>
          <w:p w14:paraId="3C0265D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430962B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Glycerophosphoryl</w:t>
            </w:r>
            <w:proofErr w:type="spellEnd"/>
            <w:r w:rsidRPr="00BF44D8">
              <w:rPr>
                <w:rFonts w:ascii="Cambria" w:hAnsi="Cambria"/>
                <w:sz w:val="16"/>
                <w:szCs w:val="16"/>
              </w:rPr>
              <w:t xml:space="preserve"> diester phosphodiesterase (EC 3.1.4.46), phage variant</w:t>
            </w:r>
          </w:p>
        </w:tc>
      </w:tr>
      <w:tr w:rsidR="00BF44D8" w:rsidRPr="00BF44D8" w14:paraId="531AA269"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40CE2B45"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405ED5F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6</w:t>
            </w:r>
          </w:p>
        </w:tc>
        <w:tc>
          <w:tcPr>
            <w:tcW w:w="1227" w:type="dxa"/>
            <w:noWrap/>
            <w:hideMark/>
          </w:tcPr>
          <w:p w14:paraId="11439E7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6A23932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71D1EB8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0.56</w:t>
            </w:r>
          </w:p>
        </w:tc>
        <w:tc>
          <w:tcPr>
            <w:tcW w:w="671" w:type="dxa"/>
            <w:noWrap/>
            <w:hideMark/>
          </w:tcPr>
          <w:p w14:paraId="1D4687F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35DBFA3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509D3750"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3FD58A35"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7E23FAF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6</w:t>
            </w:r>
          </w:p>
        </w:tc>
        <w:tc>
          <w:tcPr>
            <w:tcW w:w="1227" w:type="dxa"/>
            <w:noWrap/>
            <w:hideMark/>
          </w:tcPr>
          <w:p w14:paraId="455F4B7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73DEF29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4B0C727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378F949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1A447DD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749AF65C"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3A5FE276"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0B7FA00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6</w:t>
            </w:r>
          </w:p>
        </w:tc>
        <w:tc>
          <w:tcPr>
            <w:tcW w:w="1227" w:type="dxa"/>
            <w:noWrap/>
            <w:hideMark/>
          </w:tcPr>
          <w:p w14:paraId="3A2A501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044F09ED"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673C89D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0.23</w:t>
            </w:r>
          </w:p>
        </w:tc>
        <w:tc>
          <w:tcPr>
            <w:tcW w:w="671" w:type="dxa"/>
            <w:noWrap/>
            <w:hideMark/>
          </w:tcPr>
          <w:p w14:paraId="1880AE3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1BA719F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Nicotinamide-nucleotide </w:t>
            </w:r>
            <w:proofErr w:type="spellStart"/>
            <w:r w:rsidRPr="00BF44D8">
              <w:rPr>
                <w:rFonts w:ascii="Cambria" w:hAnsi="Cambria"/>
                <w:sz w:val="16"/>
                <w:szCs w:val="16"/>
              </w:rPr>
              <w:t>adenylyltransferase</w:t>
            </w:r>
            <w:proofErr w:type="spellEnd"/>
            <w:r w:rsidRPr="00BF44D8">
              <w:rPr>
                <w:rFonts w:ascii="Cambria" w:hAnsi="Cambria"/>
                <w:sz w:val="16"/>
                <w:szCs w:val="16"/>
              </w:rPr>
              <w:t xml:space="preserve">, </w:t>
            </w:r>
            <w:proofErr w:type="spellStart"/>
            <w:r w:rsidRPr="00BF44D8">
              <w:rPr>
                <w:rFonts w:ascii="Cambria" w:hAnsi="Cambria"/>
                <w:sz w:val="16"/>
                <w:szCs w:val="16"/>
              </w:rPr>
              <w:t>NadR</w:t>
            </w:r>
            <w:proofErr w:type="spellEnd"/>
            <w:r w:rsidRPr="00BF44D8">
              <w:rPr>
                <w:rFonts w:ascii="Cambria" w:hAnsi="Cambria"/>
                <w:sz w:val="16"/>
                <w:szCs w:val="16"/>
              </w:rPr>
              <w:t xml:space="preserve"> family (EC 2.7.7.1) / </w:t>
            </w:r>
            <w:proofErr w:type="spellStart"/>
            <w:r w:rsidRPr="00BF44D8">
              <w:rPr>
                <w:rFonts w:ascii="Cambria" w:hAnsi="Cambria"/>
                <w:sz w:val="16"/>
                <w:szCs w:val="16"/>
              </w:rPr>
              <w:t>Ribosylnicotinamide</w:t>
            </w:r>
            <w:proofErr w:type="spellEnd"/>
            <w:r w:rsidRPr="00BF44D8">
              <w:rPr>
                <w:rFonts w:ascii="Cambria" w:hAnsi="Cambria"/>
                <w:sz w:val="16"/>
                <w:szCs w:val="16"/>
              </w:rPr>
              <w:t xml:space="preserve"> kinase (EC 2.7.1.22)</w:t>
            </w:r>
          </w:p>
        </w:tc>
      </w:tr>
      <w:tr w:rsidR="00BF44D8" w:rsidRPr="00BF44D8" w14:paraId="4E7C49A9"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77EA1005"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69757F8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6</w:t>
            </w:r>
          </w:p>
        </w:tc>
        <w:tc>
          <w:tcPr>
            <w:tcW w:w="1227" w:type="dxa"/>
            <w:noWrap/>
            <w:hideMark/>
          </w:tcPr>
          <w:p w14:paraId="5BAA7E0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36B131BA"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46CD70F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0.13</w:t>
            </w:r>
          </w:p>
        </w:tc>
        <w:tc>
          <w:tcPr>
            <w:tcW w:w="671" w:type="dxa"/>
            <w:noWrap/>
            <w:hideMark/>
          </w:tcPr>
          <w:p w14:paraId="527420C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4C1B4D9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35DCFA28"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1122ADE4"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7A75C0F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6</w:t>
            </w:r>
          </w:p>
        </w:tc>
        <w:tc>
          <w:tcPr>
            <w:tcW w:w="1227" w:type="dxa"/>
            <w:noWrap/>
            <w:hideMark/>
          </w:tcPr>
          <w:p w14:paraId="1278CC5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3F436B1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18700A2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0.21</w:t>
            </w:r>
          </w:p>
        </w:tc>
        <w:tc>
          <w:tcPr>
            <w:tcW w:w="671" w:type="dxa"/>
            <w:noWrap/>
            <w:hideMark/>
          </w:tcPr>
          <w:p w14:paraId="1D4247D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12CBF75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DNA helicase, phage-associated</w:t>
            </w:r>
          </w:p>
        </w:tc>
      </w:tr>
      <w:tr w:rsidR="00BF44D8" w:rsidRPr="00BF44D8" w14:paraId="1BB35550"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7975AECA"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32BF688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6</w:t>
            </w:r>
          </w:p>
        </w:tc>
        <w:tc>
          <w:tcPr>
            <w:tcW w:w="1227" w:type="dxa"/>
            <w:noWrap/>
            <w:hideMark/>
          </w:tcPr>
          <w:p w14:paraId="741ADC1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457A234A"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79A8ABEA"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0.19</w:t>
            </w:r>
          </w:p>
        </w:tc>
        <w:tc>
          <w:tcPr>
            <w:tcW w:w="671" w:type="dxa"/>
            <w:noWrap/>
            <w:hideMark/>
          </w:tcPr>
          <w:p w14:paraId="56D82EA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3E81FC2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Nicotinamide-nucleotide </w:t>
            </w:r>
            <w:proofErr w:type="spellStart"/>
            <w:r w:rsidRPr="00BF44D8">
              <w:rPr>
                <w:rFonts w:ascii="Cambria" w:hAnsi="Cambria"/>
                <w:sz w:val="16"/>
                <w:szCs w:val="16"/>
              </w:rPr>
              <w:t>adenylyltransferase</w:t>
            </w:r>
            <w:proofErr w:type="spellEnd"/>
            <w:r w:rsidRPr="00BF44D8">
              <w:rPr>
                <w:rFonts w:ascii="Cambria" w:hAnsi="Cambria"/>
                <w:sz w:val="16"/>
                <w:szCs w:val="16"/>
              </w:rPr>
              <w:t xml:space="preserve">, </w:t>
            </w:r>
            <w:proofErr w:type="spellStart"/>
            <w:r w:rsidRPr="00BF44D8">
              <w:rPr>
                <w:rFonts w:ascii="Cambria" w:hAnsi="Cambria"/>
                <w:sz w:val="16"/>
                <w:szCs w:val="16"/>
              </w:rPr>
              <w:t>NadR</w:t>
            </w:r>
            <w:proofErr w:type="spellEnd"/>
            <w:r w:rsidRPr="00BF44D8">
              <w:rPr>
                <w:rFonts w:ascii="Cambria" w:hAnsi="Cambria"/>
                <w:sz w:val="16"/>
                <w:szCs w:val="16"/>
              </w:rPr>
              <w:t xml:space="preserve"> family (EC 2.7.7.1) / </w:t>
            </w:r>
            <w:proofErr w:type="spellStart"/>
            <w:r w:rsidRPr="00BF44D8">
              <w:rPr>
                <w:rFonts w:ascii="Cambria" w:hAnsi="Cambria"/>
                <w:sz w:val="16"/>
                <w:szCs w:val="16"/>
              </w:rPr>
              <w:t>Ribosylnicotinamide</w:t>
            </w:r>
            <w:proofErr w:type="spellEnd"/>
            <w:r w:rsidRPr="00BF44D8">
              <w:rPr>
                <w:rFonts w:ascii="Cambria" w:hAnsi="Cambria"/>
                <w:sz w:val="16"/>
                <w:szCs w:val="16"/>
              </w:rPr>
              <w:t xml:space="preserve"> kinase (EC 2.7.1.22)</w:t>
            </w:r>
          </w:p>
        </w:tc>
      </w:tr>
      <w:tr w:rsidR="00BF44D8" w:rsidRPr="00BF44D8" w14:paraId="7BA39ECE"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49DC9C2E"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2F605A7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6</w:t>
            </w:r>
          </w:p>
        </w:tc>
        <w:tc>
          <w:tcPr>
            <w:tcW w:w="1227" w:type="dxa"/>
            <w:noWrap/>
            <w:hideMark/>
          </w:tcPr>
          <w:p w14:paraId="1E7A70B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5A42601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3F6D1CC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0.15</w:t>
            </w:r>
          </w:p>
        </w:tc>
        <w:tc>
          <w:tcPr>
            <w:tcW w:w="671" w:type="dxa"/>
            <w:noWrap/>
            <w:hideMark/>
          </w:tcPr>
          <w:p w14:paraId="57F5267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72D1F4A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major tail sheath</w:t>
            </w:r>
          </w:p>
        </w:tc>
      </w:tr>
      <w:tr w:rsidR="00BF44D8" w:rsidRPr="00BF44D8" w14:paraId="6F73F738"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4F1033A7"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3B9A806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6</w:t>
            </w:r>
          </w:p>
        </w:tc>
        <w:tc>
          <w:tcPr>
            <w:tcW w:w="1227" w:type="dxa"/>
            <w:noWrap/>
            <w:hideMark/>
          </w:tcPr>
          <w:p w14:paraId="313C0CF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67CA1FA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502CD47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62DF6C5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304C054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Glycerophosphoryl</w:t>
            </w:r>
            <w:proofErr w:type="spellEnd"/>
            <w:r w:rsidRPr="00BF44D8">
              <w:rPr>
                <w:rFonts w:ascii="Cambria" w:hAnsi="Cambria"/>
                <w:sz w:val="16"/>
                <w:szCs w:val="16"/>
              </w:rPr>
              <w:t xml:space="preserve"> diester phosphodiesterase (EC 3.1.4.46), phage variant</w:t>
            </w:r>
          </w:p>
        </w:tc>
      </w:tr>
      <w:tr w:rsidR="00BF44D8" w:rsidRPr="00BF44D8" w14:paraId="6801EDB2"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4EE00B8A"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0427921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6</w:t>
            </w:r>
          </w:p>
        </w:tc>
        <w:tc>
          <w:tcPr>
            <w:tcW w:w="1227" w:type="dxa"/>
            <w:noWrap/>
            <w:hideMark/>
          </w:tcPr>
          <w:p w14:paraId="7D1B3CF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18FF933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1FBEC48D"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7487117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7CB5DD9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Glycerophosphoryl</w:t>
            </w:r>
            <w:proofErr w:type="spellEnd"/>
            <w:r w:rsidRPr="00BF44D8">
              <w:rPr>
                <w:rFonts w:ascii="Cambria" w:hAnsi="Cambria"/>
                <w:sz w:val="16"/>
                <w:szCs w:val="16"/>
              </w:rPr>
              <w:t xml:space="preserve"> diester phosphodiesterase (EC 3.1.4.46), phage variant</w:t>
            </w:r>
          </w:p>
        </w:tc>
      </w:tr>
      <w:tr w:rsidR="00BF44D8" w:rsidRPr="00BF44D8" w14:paraId="427405B2"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2D08C6C4"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44BE25C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6</w:t>
            </w:r>
          </w:p>
        </w:tc>
        <w:tc>
          <w:tcPr>
            <w:tcW w:w="1227" w:type="dxa"/>
            <w:noWrap/>
            <w:hideMark/>
          </w:tcPr>
          <w:p w14:paraId="4DBBC4D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377C4B5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3664435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3F794E6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2BC1BCC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2CE9EAEB"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780B4A9D"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643A57C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6</w:t>
            </w:r>
          </w:p>
        </w:tc>
        <w:tc>
          <w:tcPr>
            <w:tcW w:w="1227" w:type="dxa"/>
            <w:noWrap/>
            <w:hideMark/>
          </w:tcPr>
          <w:p w14:paraId="2D46591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7ED595F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62E7C65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0.25</w:t>
            </w:r>
          </w:p>
        </w:tc>
        <w:tc>
          <w:tcPr>
            <w:tcW w:w="671" w:type="dxa"/>
            <w:noWrap/>
            <w:hideMark/>
          </w:tcPr>
          <w:p w14:paraId="70B0600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395FD7E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 xml:space="preserve">Deoxyadenosine kinase (EC 2.7.1.76) / </w:t>
            </w:r>
            <w:proofErr w:type="spellStart"/>
            <w:r w:rsidRPr="00BF44D8">
              <w:rPr>
                <w:rFonts w:ascii="Cambria" w:hAnsi="Cambria"/>
                <w:sz w:val="16"/>
                <w:szCs w:val="16"/>
              </w:rPr>
              <w:t>Deoxyguanosine</w:t>
            </w:r>
            <w:proofErr w:type="spellEnd"/>
            <w:r w:rsidRPr="00BF44D8">
              <w:rPr>
                <w:rFonts w:ascii="Cambria" w:hAnsi="Cambria"/>
                <w:sz w:val="16"/>
                <w:szCs w:val="16"/>
              </w:rPr>
              <w:t xml:space="preserve"> kinase (EC 2.7.1.113)</w:t>
            </w:r>
          </w:p>
        </w:tc>
      </w:tr>
      <w:tr w:rsidR="00BF44D8" w:rsidRPr="00BF44D8" w14:paraId="6FFC054B"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24E60FD7"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28FA761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7</w:t>
            </w:r>
          </w:p>
        </w:tc>
        <w:tc>
          <w:tcPr>
            <w:tcW w:w="1227" w:type="dxa"/>
            <w:noWrap/>
            <w:hideMark/>
          </w:tcPr>
          <w:p w14:paraId="2B91E33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16C5B28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395EDC2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0731A33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164F019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4E7B368A"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3264047C"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420CD4CD"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8</w:t>
            </w:r>
          </w:p>
        </w:tc>
        <w:tc>
          <w:tcPr>
            <w:tcW w:w="1227" w:type="dxa"/>
            <w:noWrap/>
            <w:hideMark/>
          </w:tcPr>
          <w:p w14:paraId="014C887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701B84A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6ABD1BE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0.22</w:t>
            </w:r>
          </w:p>
        </w:tc>
        <w:tc>
          <w:tcPr>
            <w:tcW w:w="671" w:type="dxa"/>
            <w:noWrap/>
            <w:hideMark/>
          </w:tcPr>
          <w:p w14:paraId="73E4C13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29D43ED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baseplate</w:t>
            </w:r>
          </w:p>
        </w:tc>
      </w:tr>
      <w:tr w:rsidR="00BF44D8" w:rsidRPr="00BF44D8" w14:paraId="57E96639"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67E818B5"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4E08CA0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8</w:t>
            </w:r>
          </w:p>
        </w:tc>
        <w:tc>
          <w:tcPr>
            <w:tcW w:w="1227" w:type="dxa"/>
            <w:noWrap/>
            <w:hideMark/>
          </w:tcPr>
          <w:p w14:paraId="423AFBB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6BD80D9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5A8D95A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04B3B63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INS</w:t>
            </w:r>
          </w:p>
        </w:tc>
        <w:tc>
          <w:tcPr>
            <w:tcW w:w="4255" w:type="dxa"/>
            <w:noWrap/>
            <w:hideMark/>
          </w:tcPr>
          <w:p w14:paraId="7D62F1F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2A8796E5"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30037C4A"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10C3E5B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8</w:t>
            </w:r>
          </w:p>
        </w:tc>
        <w:tc>
          <w:tcPr>
            <w:tcW w:w="1227" w:type="dxa"/>
            <w:noWrap/>
            <w:hideMark/>
          </w:tcPr>
          <w:p w14:paraId="46509E9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1DE092B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4B6884F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03C1CA7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3C808BF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21B1CE23"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2EB4A031"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627238D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8</w:t>
            </w:r>
          </w:p>
        </w:tc>
        <w:tc>
          <w:tcPr>
            <w:tcW w:w="1227" w:type="dxa"/>
            <w:noWrap/>
            <w:hideMark/>
          </w:tcPr>
          <w:p w14:paraId="52FB5D0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102DD0D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48B140B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0.25</w:t>
            </w:r>
          </w:p>
        </w:tc>
        <w:tc>
          <w:tcPr>
            <w:tcW w:w="671" w:type="dxa"/>
            <w:noWrap/>
            <w:hideMark/>
          </w:tcPr>
          <w:p w14:paraId="530B7A7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7A6577C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hypothetical protein</w:t>
            </w:r>
          </w:p>
        </w:tc>
      </w:tr>
      <w:tr w:rsidR="00BF44D8" w:rsidRPr="00BF44D8" w14:paraId="57059D5C"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3D3DE676"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0ABF1D3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8</w:t>
            </w:r>
          </w:p>
        </w:tc>
        <w:tc>
          <w:tcPr>
            <w:tcW w:w="1227" w:type="dxa"/>
            <w:noWrap/>
            <w:hideMark/>
          </w:tcPr>
          <w:p w14:paraId="60D1042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4D99FE7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27C456C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0.22</w:t>
            </w:r>
          </w:p>
        </w:tc>
        <w:tc>
          <w:tcPr>
            <w:tcW w:w="671" w:type="dxa"/>
            <w:noWrap/>
            <w:hideMark/>
          </w:tcPr>
          <w:p w14:paraId="3241DC9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23B7A36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1A50D8EC"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0D72A991"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02DFDCA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8</w:t>
            </w:r>
          </w:p>
        </w:tc>
        <w:tc>
          <w:tcPr>
            <w:tcW w:w="1227" w:type="dxa"/>
            <w:noWrap/>
            <w:hideMark/>
          </w:tcPr>
          <w:p w14:paraId="6121606A"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587CA99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4183B41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74A1B2B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7A5141A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Glycerophosphoryl</w:t>
            </w:r>
            <w:proofErr w:type="spellEnd"/>
            <w:r w:rsidRPr="00BF44D8">
              <w:rPr>
                <w:rFonts w:ascii="Cambria" w:hAnsi="Cambria"/>
                <w:sz w:val="16"/>
                <w:szCs w:val="16"/>
              </w:rPr>
              <w:t xml:space="preserve"> diester phosphodiesterase (EC 3.1.4.46), phage variant</w:t>
            </w:r>
          </w:p>
        </w:tc>
      </w:tr>
      <w:tr w:rsidR="00BF44D8" w:rsidRPr="00BF44D8" w14:paraId="2A883175"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2A9E9833"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2141946D"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8</w:t>
            </w:r>
          </w:p>
        </w:tc>
        <w:tc>
          <w:tcPr>
            <w:tcW w:w="1227" w:type="dxa"/>
            <w:noWrap/>
            <w:hideMark/>
          </w:tcPr>
          <w:p w14:paraId="6BE7E06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3998C23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345F4F9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477CE94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1E0E6D6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Glycerophosphoryl</w:t>
            </w:r>
            <w:proofErr w:type="spellEnd"/>
            <w:r w:rsidRPr="00BF44D8">
              <w:rPr>
                <w:rFonts w:ascii="Cambria" w:hAnsi="Cambria"/>
                <w:sz w:val="16"/>
                <w:szCs w:val="16"/>
              </w:rPr>
              <w:t xml:space="preserve"> diester phosphodiesterase (EC 3.1.4.46), phage variant</w:t>
            </w:r>
          </w:p>
        </w:tc>
      </w:tr>
      <w:tr w:rsidR="00BF44D8" w:rsidRPr="00BF44D8" w14:paraId="198B75FF"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45DE26F3"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7689231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8</w:t>
            </w:r>
          </w:p>
        </w:tc>
        <w:tc>
          <w:tcPr>
            <w:tcW w:w="1227" w:type="dxa"/>
            <w:noWrap/>
            <w:hideMark/>
          </w:tcPr>
          <w:p w14:paraId="06155D3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7CA5D1A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006A041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7E2B8DD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67ED66B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5E974A8C"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163A6B7D"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5A3A688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8</w:t>
            </w:r>
          </w:p>
        </w:tc>
        <w:tc>
          <w:tcPr>
            <w:tcW w:w="1227" w:type="dxa"/>
            <w:noWrap/>
            <w:hideMark/>
          </w:tcPr>
          <w:p w14:paraId="0DCA211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1E648C2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1262A13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6CCFB96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7807CED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4FCAF4B4"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6D13D677"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2D178BD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8</w:t>
            </w:r>
          </w:p>
        </w:tc>
        <w:tc>
          <w:tcPr>
            <w:tcW w:w="1227" w:type="dxa"/>
            <w:noWrap/>
            <w:hideMark/>
          </w:tcPr>
          <w:p w14:paraId="7B5D883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4E3F3AC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6AC0043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636EBD3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2A5D13B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2631F08A"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381A7C53"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6B205B4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8</w:t>
            </w:r>
          </w:p>
        </w:tc>
        <w:tc>
          <w:tcPr>
            <w:tcW w:w="1227" w:type="dxa"/>
            <w:noWrap/>
            <w:hideMark/>
          </w:tcPr>
          <w:p w14:paraId="535BD9C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05BDF59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638477D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0.18</w:t>
            </w:r>
          </w:p>
        </w:tc>
        <w:tc>
          <w:tcPr>
            <w:tcW w:w="671" w:type="dxa"/>
            <w:noWrap/>
            <w:hideMark/>
          </w:tcPr>
          <w:p w14:paraId="6BF5DA2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51BEF7B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hypothetical protein</w:t>
            </w:r>
          </w:p>
        </w:tc>
      </w:tr>
      <w:tr w:rsidR="00BF44D8" w:rsidRPr="00BF44D8" w14:paraId="36D3B648"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64E5956E"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56A278B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8</w:t>
            </w:r>
          </w:p>
        </w:tc>
        <w:tc>
          <w:tcPr>
            <w:tcW w:w="1227" w:type="dxa"/>
            <w:noWrap/>
            <w:hideMark/>
          </w:tcPr>
          <w:p w14:paraId="31FF24C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2432EDF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50E0DAE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5D39A6A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07BB485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06D40D27"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7304BF38"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1828CA1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8</w:t>
            </w:r>
          </w:p>
        </w:tc>
        <w:tc>
          <w:tcPr>
            <w:tcW w:w="1227" w:type="dxa"/>
            <w:noWrap/>
            <w:hideMark/>
          </w:tcPr>
          <w:p w14:paraId="6FDDD33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2BFC85F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11AB921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0.22</w:t>
            </w:r>
          </w:p>
        </w:tc>
        <w:tc>
          <w:tcPr>
            <w:tcW w:w="671" w:type="dxa"/>
            <w:noWrap/>
            <w:hideMark/>
          </w:tcPr>
          <w:p w14:paraId="7E1176BD"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7F053BC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NrdR</w:t>
            </w:r>
            <w:proofErr w:type="spellEnd"/>
            <w:r w:rsidRPr="00BF44D8">
              <w:rPr>
                <w:rFonts w:ascii="Cambria" w:hAnsi="Cambria"/>
                <w:sz w:val="16"/>
                <w:szCs w:val="16"/>
              </w:rPr>
              <w:t xml:space="preserve">-regulated deoxyribonucleotide transporter, </w:t>
            </w:r>
            <w:proofErr w:type="spellStart"/>
            <w:r w:rsidRPr="00BF44D8">
              <w:rPr>
                <w:rFonts w:ascii="Cambria" w:hAnsi="Cambria"/>
                <w:sz w:val="16"/>
                <w:szCs w:val="16"/>
              </w:rPr>
              <w:t>PnuC</w:t>
            </w:r>
            <w:proofErr w:type="spellEnd"/>
            <w:r w:rsidRPr="00BF44D8">
              <w:rPr>
                <w:rFonts w:ascii="Cambria" w:hAnsi="Cambria"/>
                <w:sz w:val="16"/>
                <w:szCs w:val="16"/>
              </w:rPr>
              <w:t>-like</w:t>
            </w:r>
          </w:p>
        </w:tc>
      </w:tr>
      <w:tr w:rsidR="00BF44D8" w:rsidRPr="00BF44D8" w14:paraId="01F7029D"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10095761"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5169DF4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8</w:t>
            </w:r>
          </w:p>
        </w:tc>
        <w:tc>
          <w:tcPr>
            <w:tcW w:w="1227" w:type="dxa"/>
            <w:noWrap/>
            <w:hideMark/>
          </w:tcPr>
          <w:p w14:paraId="65A7AC1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6C81CD8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B3286</w:t>
            </w:r>
          </w:p>
        </w:tc>
        <w:tc>
          <w:tcPr>
            <w:tcW w:w="639" w:type="dxa"/>
            <w:noWrap/>
            <w:hideMark/>
          </w:tcPr>
          <w:p w14:paraId="4AB60EA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0.24</w:t>
            </w:r>
          </w:p>
        </w:tc>
        <w:tc>
          <w:tcPr>
            <w:tcW w:w="671" w:type="dxa"/>
            <w:noWrap/>
            <w:hideMark/>
          </w:tcPr>
          <w:p w14:paraId="455D047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1C8052D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6553B002"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7C2BE1DA"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EfV12-phi1</w:t>
            </w:r>
          </w:p>
        </w:tc>
        <w:tc>
          <w:tcPr>
            <w:tcW w:w="407" w:type="dxa"/>
            <w:noWrap/>
            <w:hideMark/>
          </w:tcPr>
          <w:p w14:paraId="3A84577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1227" w:type="dxa"/>
            <w:noWrap/>
            <w:hideMark/>
          </w:tcPr>
          <w:p w14:paraId="021C56F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1440CFF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1577243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0.38</w:t>
            </w:r>
          </w:p>
        </w:tc>
        <w:tc>
          <w:tcPr>
            <w:tcW w:w="671" w:type="dxa"/>
            <w:noWrap/>
            <w:hideMark/>
          </w:tcPr>
          <w:p w14:paraId="16B4B7D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2DFD312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3DBC649D"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56942CD1"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EfV12-phi1</w:t>
            </w:r>
          </w:p>
        </w:tc>
        <w:tc>
          <w:tcPr>
            <w:tcW w:w="407" w:type="dxa"/>
            <w:noWrap/>
            <w:hideMark/>
          </w:tcPr>
          <w:p w14:paraId="0D8843F1"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1227" w:type="dxa"/>
            <w:noWrap/>
            <w:hideMark/>
          </w:tcPr>
          <w:p w14:paraId="3FA32B4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71BF00A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4788EEA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0.40</w:t>
            </w:r>
          </w:p>
        </w:tc>
        <w:tc>
          <w:tcPr>
            <w:tcW w:w="671" w:type="dxa"/>
            <w:noWrap/>
            <w:hideMark/>
          </w:tcPr>
          <w:p w14:paraId="6B38F47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0306FA4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6FEA4C8C"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7F6CA750"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EfV12-phi1</w:t>
            </w:r>
          </w:p>
        </w:tc>
        <w:tc>
          <w:tcPr>
            <w:tcW w:w="407" w:type="dxa"/>
            <w:noWrap/>
            <w:hideMark/>
          </w:tcPr>
          <w:p w14:paraId="065B957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1227" w:type="dxa"/>
            <w:noWrap/>
            <w:hideMark/>
          </w:tcPr>
          <w:p w14:paraId="02818AD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3EB80BB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35A6020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3CA8F79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392F8ABD"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Glycerophosphoryl</w:t>
            </w:r>
            <w:proofErr w:type="spellEnd"/>
            <w:r w:rsidRPr="00BF44D8">
              <w:rPr>
                <w:rFonts w:ascii="Cambria" w:hAnsi="Cambria"/>
                <w:sz w:val="16"/>
                <w:szCs w:val="16"/>
              </w:rPr>
              <w:t xml:space="preserve"> diester phosphodiesterase (EC 3.1.4.46), phage variant</w:t>
            </w:r>
          </w:p>
        </w:tc>
      </w:tr>
      <w:tr w:rsidR="00BF44D8" w:rsidRPr="00BF44D8" w14:paraId="56FF1C62"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0A87998A"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EfV12-phi1</w:t>
            </w:r>
          </w:p>
        </w:tc>
        <w:tc>
          <w:tcPr>
            <w:tcW w:w="407" w:type="dxa"/>
            <w:noWrap/>
            <w:hideMark/>
          </w:tcPr>
          <w:p w14:paraId="0F19EE3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2</w:t>
            </w:r>
          </w:p>
        </w:tc>
        <w:tc>
          <w:tcPr>
            <w:tcW w:w="1227" w:type="dxa"/>
            <w:noWrap/>
            <w:hideMark/>
          </w:tcPr>
          <w:p w14:paraId="70D49ED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27DE059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0B89D60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0.58</w:t>
            </w:r>
          </w:p>
        </w:tc>
        <w:tc>
          <w:tcPr>
            <w:tcW w:w="671" w:type="dxa"/>
            <w:noWrap/>
            <w:hideMark/>
          </w:tcPr>
          <w:p w14:paraId="41E40E9A"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6510F7C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hypothetical protein</w:t>
            </w:r>
          </w:p>
        </w:tc>
      </w:tr>
      <w:tr w:rsidR="00BF44D8" w:rsidRPr="00BF44D8" w14:paraId="79AFB9C0"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13F0BC30"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EfV12-phi1</w:t>
            </w:r>
          </w:p>
        </w:tc>
        <w:tc>
          <w:tcPr>
            <w:tcW w:w="407" w:type="dxa"/>
            <w:noWrap/>
            <w:hideMark/>
          </w:tcPr>
          <w:p w14:paraId="1570361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2</w:t>
            </w:r>
          </w:p>
        </w:tc>
        <w:tc>
          <w:tcPr>
            <w:tcW w:w="1227" w:type="dxa"/>
            <w:noWrap/>
            <w:hideMark/>
          </w:tcPr>
          <w:p w14:paraId="0CD7A9C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4898410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14049E2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0.92</w:t>
            </w:r>
          </w:p>
        </w:tc>
        <w:tc>
          <w:tcPr>
            <w:tcW w:w="671" w:type="dxa"/>
            <w:noWrap/>
            <w:hideMark/>
          </w:tcPr>
          <w:p w14:paraId="1034703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46C11E2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Glycerophosphoryl</w:t>
            </w:r>
            <w:proofErr w:type="spellEnd"/>
            <w:r w:rsidRPr="00BF44D8">
              <w:rPr>
                <w:rFonts w:ascii="Cambria" w:hAnsi="Cambria"/>
                <w:sz w:val="16"/>
                <w:szCs w:val="16"/>
              </w:rPr>
              <w:t xml:space="preserve"> diester phosphodiesterase (EC 3.1.4.46), phage variant</w:t>
            </w:r>
          </w:p>
        </w:tc>
      </w:tr>
      <w:tr w:rsidR="00BF44D8" w:rsidRPr="00BF44D8" w14:paraId="36B0D5D2"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6576024B" w14:textId="77777777" w:rsidR="00BF44D8" w:rsidRPr="00BF44D8" w:rsidRDefault="00BF44D8" w:rsidP="00BF44D8">
            <w:pPr>
              <w:contextualSpacing/>
              <w:rPr>
                <w:rFonts w:ascii="Cambria" w:hAnsi="Cambria"/>
                <w:b w:val="0"/>
                <w:sz w:val="16"/>
                <w:szCs w:val="16"/>
              </w:rPr>
            </w:pPr>
            <w:r w:rsidRPr="00BF44D8">
              <w:rPr>
                <w:rFonts w:ascii="Cambria" w:hAnsi="Cambria"/>
                <w:b w:val="0"/>
                <w:sz w:val="16"/>
                <w:szCs w:val="16"/>
              </w:rPr>
              <w:t>EfV12-phi1</w:t>
            </w:r>
          </w:p>
        </w:tc>
        <w:tc>
          <w:tcPr>
            <w:tcW w:w="407" w:type="dxa"/>
            <w:noWrap/>
            <w:hideMark/>
          </w:tcPr>
          <w:p w14:paraId="7B42E7B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3</w:t>
            </w:r>
          </w:p>
        </w:tc>
        <w:tc>
          <w:tcPr>
            <w:tcW w:w="1227" w:type="dxa"/>
            <w:noWrap/>
            <w:hideMark/>
          </w:tcPr>
          <w:p w14:paraId="50C0239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7622E02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32FD1E4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0.80</w:t>
            </w:r>
          </w:p>
        </w:tc>
        <w:tc>
          <w:tcPr>
            <w:tcW w:w="671" w:type="dxa"/>
            <w:noWrap/>
            <w:hideMark/>
          </w:tcPr>
          <w:p w14:paraId="337EED3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27605BD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Glycerophosphoryl</w:t>
            </w:r>
            <w:proofErr w:type="spellEnd"/>
            <w:r w:rsidRPr="00BF44D8">
              <w:rPr>
                <w:rFonts w:ascii="Cambria" w:hAnsi="Cambria"/>
                <w:sz w:val="16"/>
                <w:szCs w:val="16"/>
              </w:rPr>
              <w:t xml:space="preserve"> diester phosphodiesterase (EC 3.1.4.46), phage variant</w:t>
            </w:r>
          </w:p>
        </w:tc>
      </w:tr>
      <w:tr w:rsidR="00BF44D8" w:rsidRPr="00BF44D8" w14:paraId="568B1B19"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3907BD65"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78F998F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4</w:t>
            </w:r>
          </w:p>
        </w:tc>
        <w:tc>
          <w:tcPr>
            <w:tcW w:w="1227" w:type="dxa"/>
            <w:noWrap/>
            <w:hideMark/>
          </w:tcPr>
          <w:p w14:paraId="1A6D39C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6B4F6F2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6168D4E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0.17</w:t>
            </w:r>
          </w:p>
        </w:tc>
        <w:tc>
          <w:tcPr>
            <w:tcW w:w="671" w:type="dxa"/>
            <w:noWrap/>
            <w:hideMark/>
          </w:tcPr>
          <w:p w14:paraId="0DBDA8A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3FFC8BC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071F7C13"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319B64B3"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lastRenderedPageBreak/>
              <w:t>vB_OCPT_Bop</w:t>
            </w:r>
            <w:proofErr w:type="spellEnd"/>
          </w:p>
        </w:tc>
        <w:tc>
          <w:tcPr>
            <w:tcW w:w="407" w:type="dxa"/>
            <w:noWrap/>
            <w:hideMark/>
          </w:tcPr>
          <w:p w14:paraId="3172FFF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4</w:t>
            </w:r>
          </w:p>
        </w:tc>
        <w:tc>
          <w:tcPr>
            <w:tcW w:w="1227" w:type="dxa"/>
            <w:noWrap/>
            <w:hideMark/>
          </w:tcPr>
          <w:p w14:paraId="23D297E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61192A7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1D7FED81"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0.39</w:t>
            </w:r>
          </w:p>
        </w:tc>
        <w:tc>
          <w:tcPr>
            <w:tcW w:w="671" w:type="dxa"/>
            <w:noWrap/>
            <w:hideMark/>
          </w:tcPr>
          <w:p w14:paraId="4FC73D8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298FA7A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Glycerophosphoryl</w:t>
            </w:r>
            <w:proofErr w:type="spellEnd"/>
            <w:r w:rsidRPr="00BF44D8">
              <w:rPr>
                <w:rFonts w:ascii="Cambria" w:hAnsi="Cambria"/>
                <w:sz w:val="16"/>
                <w:szCs w:val="16"/>
              </w:rPr>
              <w:t xml:space="preserve"> diester phosphodiesterase (EC 3.1.4.46), phage variant</w:t>
            </w:r>
          </w:p>
        </w:tc>
      </w:tr>
      <w:tr w:rsidR="00BF44D8" w:rsidRPr="00BF44D8" w14:paraId="2A0846D5"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5DE7A68A"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1AECDA7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4</w:t>
            </w:r>
          </w:p>
        </w:tc>
        <w:tc>
          <w:tcPr>
            <w:tcW w:w="1227" w:type="dxa"/>
            <w:noWrap/>
            <w:hideMark/>
          </w:tcPr>
          <w:p w14:paraId="0B85FB5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2E0933D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3215BDA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0.91</w:t>
            </w:r>
          </w:p>
        </w:tc>
        <w:tc>
          <w:tcPr>
            <w:tcW w:w="671" w:type="dxa"/>
            <w:noWrap/>
            <w:hideMark/>
          </w:tcPr>
          <w:p w14:paraId="0718A82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57F696E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7A548D62"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1A921938"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71DE49E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4</w:t>
            </w:r>
          </w:p>
        </w:tc>
        <w:tc>
          <w:tcPr>
            <w:tcW w:w="1227" w:type="dxa"/>
            <w:noWrap/>
            <w:hideMark/>
          </w:tcPr>
          <w:p w14:paraId="77C593C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71C3457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6B4D7A3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0.17</w:t>
            </w:r>
          </w:p>
        </w:tc>
        <w:tc>
          <w:tcPr>
            <w:tcW w:w="671" w:type="dxa"/>
            <w:noWrap/>
            <w:hideMark/>
          </w:tcPr>
          <w:p w14:paraId="1655830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6990FD5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hypothetical protein</w:t>
            </w:r>
          </w:p>
        </w:tc>
      </w:tr>
      <w:tr w:rsidR="00BF44D8" w:rsidRPr="00BF44D8" w14:paraId="7C60B9AE"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18C0D613"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38E158E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4</w:t>
            </w:r>
          </w:p>
        </w:tc>
        <w:tc>
          <w:tcPr>
            <w:tcW w:w="1227" w:type="dxa"/>
            <w:noWrap/>
            <w:hideMark/>
          </w:tcPr>
          <w:p w14:paraId="381CE3D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475CCED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4E773ED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0.84</w:t>
            </w:r>
          </w:p>
        </w:tc>
        <w:tc>
          <w:tcPr>
            <w:tcW w:w="671" w:type="dxa"/>
            <w:noWrap/>
            <w:hideMark/>
          </w:tcPr>
          <w:p w14:paraId="4FB2447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04F9C0A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Glycerophosphoryl</w:t>
            </w:r>
            <w:proofErr w:type="spellEnd"/>
            <w:r w:rsidRPr="00BF44D8">
              <w:rPr>
                <w:rFonts w:ascii="Cambria" w:hAnsi="Cambria"/>
                <w:sz w:val="16"/>
                <w:szCs w:val="16"/>
              </w:rPr>
              <w:t xml:space="preserve"> diester phosphodiesterase (EC 3.1.4.46), phage variant</w:t>
            </w:r>
          </w:p>
        </w:tc>
      </w:tr>
      <w:tr w:rsidR="00BF44D8" w:rsidRPr="00BF44D8" w14:paraId="2CD2D2C4"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25C04172"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5B9B885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5</w:t>
            </w:r>
          </w:p>
        </w:tc>
        <w:tc>
          <w:tcPr>
            <w:tcW w:w="1227" w:type="dxa"/>
            <w:noWrap/>
            <w:hideMark/>
          </w:tcPr>
          <w:p w14:paraId="78CAF20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1CB3269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1FDC766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0.17</w:t>
            </w:r>
          </w:p>
        </w:tc>
        <w:tc>
          <w:tcPr>
            <w:tcW w:w="671" w:type="dxa"/>
            <w:noWrap/>
            <w:hideMark/>
          </w:tcPr>
          <w:p w14:paraId="67B7177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760B5BE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hypothetical protein</w:t>
            </w:r>
          </w:p>
        </w:tc>
      </w:tr>
      <w:tr w:rsidR="00BF44D8" w:rsidRPr="00BF44D8" w14:paraId="05030876"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2EEC7542"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405B267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6</w:t>
            </w:r>
          </w:p>
        </w:tc>
        <w:tc>
          <w:tcPr>
            <w:tcW w:w="1227" w:type="dxa"/>
            <w:noWrap/>
            <w:hideMark/>
          </w:tcPr>
          <w:p w14:paraId="03DF73A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2E63BD8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4369EBC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0.38</w:t>
            </w:r>
          </w:p>
        </w:tc>
        <w:tc>
          <w:tcPr>
            <w:tcW w:w="671" w:type="dxa"/>
            <w:noWrap/>
            <w:hideMark/>
          </w:tcPr>
          <w:p w14:paraId="5187436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4D31A7E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Ribonucleotide reductase of class III (anaerobic), activating protein (EC 1.97.1.4)</w:t>
            </w:r>
          </w:p>
        </w:tc>
      </w:tr>
      <w:tr w:rsidR="00BF44D8" w:rsidRPr="00BF44D8" w14:paraId="666FFD22"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60684B8A"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1C26E19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6</w:t>
            </w:r>
          </w:p>
        </w:tc>
        <w:tc>
          <w:tcPr>
            <w:tcW w:w="1227" w:type="dxa"/>
            <w:noWrap/>
            <w:hideMark/>
          </w:tcPr>
          <w:p w14:paraId="1AA8823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4D98729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6C6FDE71"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1AB596F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436DCD7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1AA3F52A"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714EF650"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7D4C49A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6</w:t>
            </w:r>
          </w:p>
        </w:tc>
        <w:tc>
          <w:tcPr>
            <w:tcW w:w="1227" w:type="dxa"/>
            <w:noWrap/>
            <w:hideMark/>
          </w:tcPr>
          <w:p w14:paraId="72B28FC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4742350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51F9643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6786C34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37FDB20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2F27022E"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1F010355"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04E99AC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6</w:t>
            </w:r>
          </w:p>
        </w:tc>
        <w:tc>
          <w:tcPr>
            <w:tcW w:w="1227" w:type="dxa"/>
            <w:noWrap/>
            <w:hideMark/>
          </w:tcPr>
          <w:p w14:paraId="10E2FE3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6F402401"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0AB21CE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0.40</w:t>
            </w:r>
          </w:p>
        </w:tc>
        <w:tc>
          <w:tcPr>
            <w:tcW w:w="671" w:type="dxa"/>
            <w:noWrap/>
            <w:hideMark/>
          </w:tcPr>
          <w:p w14:paraId="6E0B51A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4347A8E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553BA879"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068B5FE7"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2BEAD57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7</w:t>
            </w:r>
          </w:p>
        </w:tc>
        <w:tc>
          <w:tcPr>
            <w:tcW w:w="1227" w:type="dxa"/>
            <w:noWrap/>
            <w:hideMark/>
          </w:tcPr>
          <w:p w14:paraId="6B0B368D"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2838ABA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211DAC7D"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0.95</w:t>
            </w:r>
          </w:p>
        </w:tc>
        <w:tc>
          <w:tcPr>
            <w:tcW w:w="671" w:type="dxa"/>
            <w:noWrap/>
            <w:hideMark/>
          </w:tcPr>
          <w:p w14:paraId="0A6EFF3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5F40D51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3906D96C"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6CBB10FB"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5F87640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7</w:t>
            </w:r>
          </w:p>
        </w:tc>
        <w:tc>
          <w:tcPr>
            <w:tcW w:w="1227" w:type="dxa"/>
            <w:noWrap/>
            <w:hideMark/>
          </w:tcPr>
          <w:p w14:paraId="6814F0F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066C920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0E2A60F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0AD6E8C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71ADF11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Glycerophosphoryl</w:t>
            </w:r>
            <w:proofErr w:type="spellEnd"/>
            <w:r w:rsidRPr="00BF44D8">
              <w:rPr>
                <w:rFonts w:ascii="Cambria" w:hAnsi="Cambria"/>
                <w:sz w:val="16"/>
                <w:szCs w:val="16"/>
              </w:rPr>
              <w:t xml:space="preserve"> diester phosphodiesterase (EC 3.1.4.46), phage variant</w:t>
            </w:r>
          </w:p>
        </w:tc>
      </w:tr>
      <w:tr w:rsidR="00BF44D8" w:rsidRPr="00BF44D8" w14:paraId="08D46FA2"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56CFC499"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7BB5FC8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8</w:t>
            </w:r>
          </w:p>
        </w:tc>
        <w:tc>
          <w:tcPr>
            <w:tcW w:w="1227" w:type="dxa"/>
            <w:noWrap/>
            <w:hideMark/>
          </w:tcPr>
          <w:p w14:paraId="0FA64DF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7A09E51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68A7179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0.98</w:t>
            </w:r>
          </w:p>
        </w:tc>
        <w:tc>
          <w:tcPr>
            <w:tcW w:w="671" w:type="dxa"/>
            <w:noWrap/>
            <w:hideMark/>
          </w:tcPr>
          <w:p w14:paraId="6D420E4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1A2B43C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639793C4"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58CB45C2"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09400E41"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8</w:t>
            </w:r>
          </w:p>
        </w:tc>
        <w:tc>
          <w:tcPr>
            <w:tcW w:w="1227" w:type="dxa"/>
            <w:noWrap/>
            <w:hideMark/>
          </w:tcPr>
          <w:p w14:paraId="796F80D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45AFB9C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0176441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0.99</w:t>
            </w:r>
          </w:p>
        </w:tc>
        <w:tc>
          <w:tcPr>
            <w:tcW w:w="671" w:type="dxa"/>
            <w:noWrap/>
            <w:hideMark/>
          </w:tcPr>
          <w:p w14:paraId="311EB61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023C6FB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51E6D394"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490CB031"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06D022C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8</w:t>
            </w:r>
          </w:p>
        </w:tc>
        <w:tc>
          <w:tcPr>
            <w:tcW w:w="1227" w:type="dxa"/>
            <w:noWrap/>
            <w:hideMark/>
          </w:tcPr>
          <w:p w14:paraId="79D2804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1B913F0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2E2AB6D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0.36</w:t>
            </w:r>
          </w:p>
        </w:tc>
        <w:tc>
          <w:tcPr>
            <w:tcW w:w="671" w:type="dxa"/>
            <w:noWrap/>
            <w:hideMark/>
          </w:tcPr>
          <w:p w14:paraId="37B5602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4435756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1E1F3A0C"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1F4FADB5"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4EC7C38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8</w:t>
            </w:r>
          </w:p>
        </w:tc>
        <w:tc>
          <w:tcPr>
            <w:tcW w:w="1227" w:type="dxa"/>
            <w:noWrap/>
            <w:hideMark/>
          </w:tcPr>
          <w:p w14:paraId="60A51CE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3951FA3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18F81FD1"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0.11</w:t>
            </w:r>
          </w:p>
        </w:tc>
        <w:tc>
          <w:tcPr>
            <w:tcW w:w="671" w:type="dxa"/>
            <w:noWrap/>
            <w:hideMark/>
          </w:tcPr>
          <w:p w14:paraId="01E94BA1"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6E07038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Thioredoxin, phage-associated</w:t>
            </w:r>
          </w:p>
        </w:tc>
      </w:tr>
      <w:tr w:rsidR="00BF44D8" w:rsidRPr="00BF44D8" w14:paraId="17AFC1AA"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2F02AD69"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14C360D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8</w:t>
            </w:r>
          </w:p>
        </w:tc>
        <w:tc>
          <w:tcPr>
            <w:tcW w:w="1227" w:type="dxa"/>
            <w:noWrap/>
            <w:hideMark/>
          </w:tcPr>
          <w:p w14:paraId="266643A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3C3E8F6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4710103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4E4A4DB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13935EFD"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Glycerophosphoryl</w:t>
            </w:r>
            <w:proofErr w:type="spellEnd"/>
            <w:r w:rsidRPr="00BF44D8">
              <w:rPr>
                <w:rFonts w:ascii="Cambria" w:hAnsi="Cambria"/>
                <w:sz w:val="16"/>
                <w:szCs w:val="16"/>
              </w:rPr>
              <w:t xml:space="preserve"> diester phosphodiesterase (EC 3.1.4.46), phage variant</w:t>
            </w:r>
          </w:p>
        </w:tc>
      </w:tr>
      <w:tr w:rsidR="00BF44D8" w:rsidRPr="00BF44D8" w14:paraId="52B619CC"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4CA5619C"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7F9E891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9</w:t>
            </w:r>
          </w:p>
        </w:tc>
        <w:tc>
          <w:tcPr>
            <w:tcW w:w="1227" w:type="dxa"/>
            <w:noWrap/>
            <w:hideMark/>
          </w:tcPr>
          <w:p w14:paraId="7FFF2FD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7BDC4E1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4DAD68C1"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1098933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4853D24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6A2AC68C"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2F088F90"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767842B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9</w:t>
            </w:r>
          </w:p>
        </w:tc>
        <w:tc>
          <w:tcPr>
            <w:tcW w:w="1227" w:type="dxa"/>
            <w:noWrap/>
            <w:hideMark/>
          </w:tcPr>
          <w:p w14:paraId="7EA4DB5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157FAFE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5E8B671D"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0.57</w:t>
            </w:r>
          </w:p>
        </w:tc>
        <w:tc>
          <w:tcPr>
            <w:tcW w:w="671" w:type="dxa"/>
            <w:noWrap/>
            <w:hideMark/>
          </w:tcPr>
          <w:p w14:paraId="24FFA09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7DC0D7F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5282AA37"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060FC733"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265996F1"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9</w:t>
            </w:r>
          </w:p>
        </w:tc>
        <w:tc>
          <w:tcPr>
            <w:tcW w:w="1227" w:type="dxa"/>
            <w:noWrap/>
            <w:hideMark/>
          </w:tcPr>
          <w:p w14:paraId="560063D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6803AD4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701AC1F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4D90571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356A852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Glycerophosphoryl</w:t>
            </w:r>
            <w:proofErr w:type="spellEnd"/>
            <w:r w:rsidRPr="00BF44D8">
              <w:rPr>
                <w:rFonts w:ascii="Cambria" w:hAnsi="Cambria"/>
                <w:sz w:val="16"/>
                <w:szCs w:val="16"/>
              </w:rPr>
              <w:t xml:space="preserve"> diester phosphodiesterase (EC 3.1.4.46), phage variant</w:t>
            </w:r>
          </w:p>
        </w:tc>
      </w:tr>
      <w:tr w:rsidR="00BF44D8" w:rsidRPr="00BF44D8" w14:paraId="60A7A241"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79C8EEA5"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2C783B0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w:t>
            </w:r>
          </w:p>
        </w:tc>
        <w:tc>
          <w:tcPr>
            <w:tcW w:w="1227" w:type="dxa"/>
            <w:noWrap/>
            <w:hideMark/>
          </w:tcPr>
          <w:p w14:paraId="1B7C9A5D"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163AA51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62DB81B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0.66</w:t>
            </w:r>
          </w:p>
        </w:tc>
        <w:tc>
          <w:tcPr>
            <w:tcW w:w="671" w:type="dxa"/>
            <w:noWrap/>
            <w:hideMark/>
          </w:tcPr>
          <w:p w14:paraId="1A0C7C6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6C0D98B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3DB6C5A9"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1A087D72"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52C12C1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w:t>
            </w:r>
          </w:p>
        </w:tc>
        <w:tc>
          <w:tcPr>
            <w:tcW w:w="1227" w:type="dxa"/>
            <w:noWrap/>
            <w:hideMark/>
          </w:tcPr>
          <w:p w14:paraId="57C6737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7348334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33E53571"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7B3FFE7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6113552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Glycerophosphoryl</w:t>
            </w:r>
            <w:proofErr w:type="spellEnd"/>
            <w:r w:rsidRPr="00BF44D8">
              <w:rPr>
                <w:rFonts w:ascii="Cambria" w:hAnsi="Cambria"/>
                <w:sz w:val="16"/>
                <w:szCs w:val="16"/>
              </w:rPr>
              <w:t xml:space="preserve"> diester phosphodiesterase (EC 3.1.4.46), phage variant</w:t>
            </w:r>
          </w:p>
        </w:tc>
      </w:tr>
      <w:tr w:rsidR="00BF44D8" w:rsidRPr="00BF44D8" w14:paraId="78E7B803"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27C9ADFA"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7F24118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w:t>
            </w:r>
          </w:p>
        </w:tc>
        <w:tc>
          <w:tcPr>
            <w:tcW w:w="1227" w:type="dxa"/>
            <w:noWrap/>
            <w:hideMark/>
          </w:tcPr>
          <w:p w14:paraId="25C173B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0980D6C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2EBC329D"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0.97</w:t>
            </w:r>
          </w:p>
        </w:tc>
        <w:tc>
          <w:tcPr>
            <w:tcW w:w="671" w:type="dxa"/>
            <w:noWrap/>
            <w:hideMark/>
          </w:tcPr>
          <w:p w14:paraId="04EE6BD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49AC7A9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2D191D47"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6C8B3E07"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34D784F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11</w:t>
            </w:r>
          </w:p>
        </w:tc>
        <w:tc>
          <w:tcPr>
            <w:tcW w:w="1227" w:type="dxa"/>
            <w:noWrap/>
            <w:hideMark/>
          </w:tcPr>
          <w:p w14:paraId="4B1492E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6F558BD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3FE215EA"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0.84</w:t>
            </w:r>
          </w:p>
        </w:tc>
        <w:tc>
          <w:tcPr>
            <w:tcW w:w="671" w:type="dxa"/>
            <w:noWrap/>
            <w:hideMark/>
          </w:tcPr>
          <w:p w14:paraId="5F6F7A0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52A8B44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0DC210A2"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3784EE95"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01C1900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11</w:t>
            </w:r>
          </w:p>
        </w:tc>
        <w:tc>
          <w:tcPr>
            <w:tcW w:w="1227" w:type="dxa"/>
            <w:noWrap/>
            <w:hideMark/>
          </w:tcPr>
          <w:p w14:paraId="79BF952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45CA5BA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7F2BF08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53B6A44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20CA58E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Glycerophosphoryl</w:t>
            </w:r>
            <w:proofErr w:type="spellEnd"/>
            <w:r w:rsidRPr="00BF44D8">
              <w:rPr>
                <w:rFonts w:ascii="Cambria" w:hAnsi="Cambria"/>
                <w:sz w:val="16"/>
                <w:szCs w:val="16"/>
              </w:rPr>
              <w:t xml:space="preserve"> diester phosphodiesterase (EC 3.1.4.46), phage variant</w:t>
            </w:r>
          </w:p>
        </w:tc>
      </w:tr>
      <w:tr w:rsidR="00BF44D8" w:rsidRPr="00BF44D8" w14:paraId="7D2BD4BC"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6904C17C"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767F997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11</w:t>
            </w:r>
          </w:p>
        </w:tc>
        <w:tc>
          <w:tcPr>
            <w:tcW w:w="1227" w:type="dxa"/>
            <w:noWrap/>
            <w:hideMark/>
          </w:tcPr>
          <w:p w14:paraId="182E9DB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4F65D76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1104E39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0.18</w:t>
            </w:r>
          </w:p>
        </w:tc>
        <w:tc>
          <w:tcPr>
            <w:tcW w:w="671" w:type="dxa"/>
            <w:noWrap/>
            <w:hideMark/>
          </w:tcPr>
          <w:p w14:paraId="039C87B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270EC86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236CF19A"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158D3A05"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65F77FE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12</w:t>
            </w:r>
          </w:p>
        </w:tc>
        <w:tc>
          <w:tcPr>
            <w:tcW w:w="1227" w:type="dxa"/>
            <w:noWrap/>
            <w:hideMark/>
          </w:tcPr>
          <w:p w14:paraId="62F2693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08BBCBA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277FDF7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0.21</w:t>
            </w:r>
          </w:p>
        </w:tc>
        <w:tc>
          <w:tcPr>
            <w:tcW w:w="671" w:type="dxa"/>
            <w:noWrap/>
            <w:hideMark/>
          </w:tcPr>
          <w:p w14:paraId="6FACBB5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509C9E2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DNA primase (EC 2.7.7.-) / DNA helicase (EC 3.6.1.-), phage-associated</w:t>
            </w:r>
          </w:p>
        </w:tc>
      </w:tr>
      <w:tr w:rsidR="00BF44D8" w:rsidRPr="00BF44D8" w14:paraId="3A55265C"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257D5ED7"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55AC12E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12</w:t>
            </w:r>
          </w:p>
        </w:tc>
        <w:tc>
          <w:tcPr>
            <w:tcW w:w="1227" w:type="dxa"/>
            <w:noWrap/>
            <w:hideMark/>
          </w:tcPr>
          <w:p w14:paraId="455F107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6B07CDE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25729F2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0.97</w:t>
            </w:r>
          </w:p>
        </w:tc>
        <w:tc>
          <w:tcPr>
            <w:tcW w:w="671" w:type="dxa"/>
            <w:noWrap/>
            <w:hideMark/>
          </w:tcPr>
          <w:p w14:paraId="3950C12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6A0E1C0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033B3B0A"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6FAD62A6"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69AE623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12</w:t>
            </w:r>
          </w:p>
        </w:tc>
        <w:tc>
          <w:tcPr>
            <w:tcW w:w="1227" w:type="dxa"/>
            <w:noWrap/>
            <w:hideMark/>
          </w:tcPr>
          <w:p w14:paraId="61FB48E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0027923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0922185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0.16</w:t>
            </w:r>
          </w:p>
        </w:tc>
        <w:tc>
          <w:tcPr>
            <w:tcW w:w="671" w:type="dxa"/>
            <w:noWrap/>
            <w:hideMark/>
          </w:tcPr>
          <w:p w14:paraId="7C0C5D7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016B0F6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796312F9"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1254A6D5"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5491013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12</w:t>
            </w:r>
          </w:p>
        </w:tc>
        <w:tc>
          <w:tcPr>
            <w:tcW w:w="1227" w:type="dxa"/>
            <w:noWrap/>
            <w:hideMark/>
          </w:tcPr>
          <w:p w14:paraId="59E7B51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291C08E1"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338D766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550539D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4489E6A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Glycerophosphoryl</w:t>
            </w:r>
            <w:proofErr w:type="spellEnd"/>
            <w:r w:rsidRPr="00BF44D8">
              <w:rPr>
                <w:rFonts w:ascii="Cambria" w:hAnsi="Cambria"/>
                <w:sz w:val="16"/>
                <w:szCs w:val="16"/>
              </w:rPr>
              <w:t xml:space="preserve"> diester phosphodiesterase (EC 3.1.4.46), phage variant</w:t>
            </w:r>
          </w:p>
        </w:tc>
      </w:tr>
      <w:tr w:rsidR="00BF44D8" w:rsidRPr="00BF44D8" w14:paraId="5AFFEA71"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68DBC707"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526F390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12</w:t>
            </w:r>
          </w:p>
        </w:tc>
        <w:tc>
          <w:tcPr>
            <w:tcW w:w="1227" w:type="dxa"/>
            <w:noWrap/>
            <w:hideMark/>
          </w:tcPr>
          <w:p w14:paraId="0FEB811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58C3DDA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6D1BB73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0.11</w:t>
            </w:r>
          </w:p>
        </w:tc>
        <w:tc>
          <w:tcPr>
            <w:tcW w:w="671" w:type="dxa"/>
            <w:noWrap/>
            <w:hideMark/>
          </w:tcPr>
          <w:p w14:paraId="5B4FDD5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21EB4D4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4912FA76"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26D1C87E"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590562A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13</w:t>
            </w:r>
          </w:p>
        </w:tc>
        <w:tc>
          <w:tcPr>
            <w:tcW w:w="1227" w:type="dxa"/>
            <w:noWrap/>
            <w:hideMark/>
          </w:tcPr>
          <w:p w14:paraId="3EA5F16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7F2A4B9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14A1C30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0.25</w:t>
            </w:r>
          </w:p>
        </w:tc>
        <w:tc>
          <w:tcPr>
            <w:tcW w:w="671" w:type="dxa"/>
            <w:noWrap/>
            <w:hideMark/>
          </w:tcPr>
          <w:p w14:paraId="1CC3DD2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2107F371"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2B51AB8B"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781F547C"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64F90E2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13</w:t>
            </w:r>
          </w:p>
        </w:tc>
        <w:tc>
          <w:tcPr>
            <w:tcW w:w="1227" w:type="dxa"/>
            <w:noWrap/>
            <w:hideMark/>
          </w:tcPr>
          <w:p w14:paraId="41A1112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5B1B482D"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40ACC5B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3F2A798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5B857E7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666595A8"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772EC730"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589C788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13</w:t>
            </w:r>
          </w:p>
        </w:tc>
        <w:tc>
          <w:tcPr>
            <w:tcW w:w="1227" w:type="dxa"/>
            <w:noWrap/>
            <w:hideMark/>
          </w:tcPr>
          <w:p w14:paraId="05C8585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71F2BDA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08628FA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482DC75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1F4648DA"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2BE7FE09"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622B2C4A"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2D4F000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13</w:t>
            </w:r>
          </w:p>
        </w:tc>
        <w:tc>
          <w:tcPr>
            <w:tcW w:w="1227" w:type="dxa"/>
            <w:noWrap/>
            <w:hideMark/>
          </w:tcPr>
          <w:p w14:paraId="4AC1E58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0B8EB6E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TX2137</w:t>
            </w:r>
          </w:p>
        </w:tc>
        <w:tc>
          <w:tcPr>
            <w:tcW w:w="639" w:type="dxa"/>
            <w:noWrap/>
            <w:hideMark/>
          </w:tcPr>
          <w:p w14:paraId="7D0C378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0.38</w:t>
            </w:r>
          </w:p>
        </w:tc>
        <w:tc>
          <w:tcPr>
            <w:tcW w:w="671" w:type="dxa"/>
            <w:noWrap/>
            <w:hideMark/>
          </w:tcPr>
          <w:p w14:paraId="58BB0DE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1B12663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7558068C"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7E095FA1"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48A6A4D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1227" w:type="dxa"/>
            <w:noWrap/>
            <w:hideMark/>
          </w:tcPr>
          <w:p w14:paraId="3C0DAD2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73B9B3F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36393CE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0.54</w:t>
            </w:r>
          </w:p>
        </w:tc>
        <w:tc>
          <w:tcPr>
            <w:tcW w:w="671" w:type="dxa"/>
            <w:noWrap/>
            <w:hideMark/>
          </w:tcPr>
          <w:p w14:paraId="4CE1683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7E67F61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3165F47E"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4D002C5C"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1AB296D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1227" w:type="dxa"/>
            <w:noWrap/>
            <w:hideMark/>
          </w:tcPr>
          <w:p w14:paraId="5052AD7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0ED6BBB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5EEC993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0.38</w:t>
            </w:r>
          </w:p>
        </w:tc>
        <w:tc>
          <w:tcPr>
            <w:tcW w:w="671" w:type="dxa"/>
            <w:noWrap/>
            <w:hideMark/>
          </w:tcPr>
          <w:p w14:paraId="35BE101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577B548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48F82A1F"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2F614384"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4167EC3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w:t>
            </w:r>
          </w:p>
        </w:tc>
        <w:tc>
          <w:tcPr>
            <w:tcW w:w="1227" w:type="dxa"/>
            <w:noWrap/>
            <w:hideMark/>
          </w:tcPr>
          <w:p w14:paraId="4ADD6B2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2B6445A1"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40D00D8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08A2C371"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673074A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61DC957D"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7374BFF9"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60F5B60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2</w:t>
            </w:r>
          </w:p>
        </w:tc>
        <w:tc>
          <w:tcPr>
            <w:tcW w:w="1227" w:type="dxa"/>
            <w:noWrap/>
            <w:hideMark/>
          </w:tcPr>
          <w:p w14:paraId="4D56280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7D497DE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0771364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0.98</w:t>
            </w:r>
          </w:p>
        </w:tc>
        <w:tc>
          <w:tcPr>
            <w:tcW w:w="671" w:type="dxa"/>
            <w:noWrap/>
            <w:hideMark/>
          </w:tcPr>
          <w:p w14:paraId="1D3C36C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2A0D78B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Glycerophosphoryl</w:t>
            </w:r>
            <w:proofErr w:type="spellEnd"/>
            <w:r w:rsidRPr="00BF44D8">
              <w:rPr>
                <w:rFonts w:ascii="Cambria" w:hAnsi="Cambria"/>
                <w:sz w:val="16"/>
                <w:szCs w:val="16"/>
              </w:rPr>
              <w:t xml:space="preserve"> diester phosphodiesterase (EC 3.1.4.46), phage variant</w:t>
            </w:r>
          </w:p>
        </w:tc>
      </w:tr>
      <w:tr w:rsidR="00BF44D8" w:rsidRPr="00BF44D8" w14:paraId="01D570C2"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665FBF2A"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0235978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2</w:t>
            </w:r>
          </w:p>
        </w:tc>
        <w:tc>
          <w:tcPr>
            <w:tcW w:w="1227" w:type="dxa"/>
            <w:noWrap/>
            <w:hideMark/>
          </w:tcPr>
          <w:p w14:paraId="5D031E1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5BA712F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33900CD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384A406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1396235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2FDADAF0"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74537AE5"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419E9AC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2</w:t>
            </w:r>
          </w:p>
        </w:tc>
        <w:tc>
          <w:tcPr>
            <w:tcW w:w="1227" w:type="dxa"/>
            <w:noWrap/>
            <w:hideMark/>
          </w:tcPr>
          <w:p w14:paraId="7CA4B14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55332EE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279BB3B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0.96</w:t>
            </w:r>
          </w:p>
        </w:tc>
        <w:tc>
          <w:tcPr>
            <w:tcW w:w="671" w:type="dxa"/>
            <w:noWrap/>
            <w:hideMark/>
          </w:tcPr>
          <w:p w14:paraId="1B4AD5E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20FD48B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53A52F7A"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7A0DEFD7"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lastRenderedPageBreak/>
              <w:t>vB_OCPT_Bop</w:t>
            </w:r>
            <w:proofErr w:type="spellEnd"/>
          </w:p>
        </w:tc>
        <w:tc>
          <w:tcPr>
            <w:tcW w:w="407" w:type="dxa"/>
            <w:noWrap/>
            <w:hideMark/>
          </w:tcPr>
          <w:p w14:paraId="03B7165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2</w:t>
            </w:r>
          </w:p>
        </w:tc>
        <w:tc>
          <w:tcPr>
            <w:tcW w:w="1227" w:type="dxa"/>
            <w:noWrap/>
            <w:hideMark/>
          </w:tcPr>
          <w:p w14:paraId="21E0348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314B4E9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31120DB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1CA59ED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18CB8B21"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664455D3"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031B47E5"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48A1D73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2</w:t>
            </w:r>
          </w:p>
        </w:tc>
        <w:tc>
          <w:tcPr>
            <w:tcW w:w="1227" w:type="dxa"/>
            <w:noWrap/>
            <w:hideMark/>
          </w:tcPr>
          <w:p w14:paraId="03CAF7BD"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1C8EB71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2A12FEB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35C29B0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05C15E1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06A0D3AD"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669D70F1"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4102BFF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2</w:t>
            </w:r>
          </w:p>
        </w:tc>
        <w:tc>
          <w:tcPr>
            <w:tcW w:w="1227" w:type="dxa"/>
            <w:noWrap/>
            <w:hideMark/>
          </w:tcPr>
          <w:p w14:paraId="218B4E9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78527A8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0F33631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416C245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6CBC15E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2C2D11C2"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62E55376"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12BFB7E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3</w:t>
            </w:r>
          </w:p>
        </w:tc>
        <w:tc>
          <w:tcPr>
            <w:tcW w:w="1227" w:type="dxa"/>
            <w:noWrap/>
            <w:hideMark/>
          </w:tcPr>
          <w:p w14:paraId="5FFDD65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2814391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2ADE383D"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0.96</w:t>
            </w:r>
          </w:p>
        </w:tc>
        <w:tc>
          <w:tcPr>
            <w:tcW w:w="671" w:type="dxa"/>
            <w:noWrap/>
            <w:hideMark/>
          </w:tcPr>
          <w:p w14:paraId="2A2047B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336B086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263928BE"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580F12DF"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5553D53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3</w:t>
            </w:r>
          </w:p>
        </w:tc>
        <w:tc>
          <w:tcPr>
            <w:tcW w:w="1227" w:type="dxa"/>
            <w:noWrap/>
            <w:hideMark/>
          </w:tcPr>
          <w:p w14:paraId="0C27A7E1"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686010B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486F371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6DA1670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63FAC3D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Glycerophosphoryl</w:t>
            </w:r>
            <w:proofErr w:type="spellEnd"/>
            <w:r w:rsidRPr="00BF44D8">
              <w:rPr>
                <w:rFonts w:ascii="Cambria" w:hAnsi="Cambria"/>
                <w:sz w:val="16"/>
                <w:szCs w:val="16"/>
              </w:rPr>
              <w:t xml:space="preserve"> diester phosphodiesterase (EC 3.1.4.46), phage variant</w:t>
            </w:r>
          </w:p>
        </w:tc>
      </w:tr>
      <w:tr w:rsidR="00BF44D8" w:rsidRPr="00BF44D8" w14:paraId="630FE0A8"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79DCB59F"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2330823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3</w:t>
            </w:r>
          </w:p>
        </w:tc>
        <w:tc>
          <w:tcPr>
            <w:tcW w:w="1227" w:type="dxa"/>
            <w:noWrap/>
            <w:hideMark/>
          </w:tcPr>
          <w:p w14:paraId="1700F9D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1B7C550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0BD633A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33874B4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6860C26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1E08EAAD"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732A800B"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407F1F3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3</w:t>
            </w:r>
          </w:p>
        </w:tc>
        <w:tc>
          <w:tcPr>
            <w:tcW w:w="1227" w:type="dxa"/>
            <w:noWrap/>
            <w:hideMark/>
          </w:tcPr>
          <w:p w14:paraId="67DDF06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485B79D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785D838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368B666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1CE526A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Glycerophosphoryl</w:t>
            </w:r>
            <w:proofErr w:type="spellEnd"/>
            <w:r w:rsidRPr="00BF44D8">
              <w:rPr>
                <w:rFonts w:ascii="Cambria" w:hAnsi="Cambria"/>
                <w:sz w:val="16"/>
                <w:szCs w:val="16"/>
              </w:rPr>
              <w:t xml:space="preserve"> diester phosphodiesterase (EC 3.1.4.46), phage variant</w:t>
            </w:r>
          </w:p>
        </w:tc>
      </w:tr>
      <w:tr w:rsidR="00BF44D8" w:rsidRPr="00BF44D8" w14:paraId="03422B6A"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571FBB0C"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7757B12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4</w:t>
            </w:r>
          </w:p>
        </w:tc>
        <w:tc>
          <w:tcPr>
            <w:tcW w:w="1227" w:type="dxa"/>
            <w:noWrap/>
            <w:hideMark/>
          </w:tcPr>
          <w:p w14:paraId="7A33C6F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2F64A23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42AFB92D"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6A5FB8B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753EBF6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1A85CD6D"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1C88362F"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3093772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4</w:t>
            </w:r>
          </w:p>
        </w:tc>
        <w:tc>
          <w:tcPr>
            <w:tcW w:w="1227" w:type="dxa"/>
            <w:noWrap/>
            <w:hideMark/>
          </w:tcPr>
          <w:p w14:paraId="244EE7F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0226A011"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1ED766C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0.95</w:t>
            </w:r>
          </w:p>
        </w:tc>
        <w:tc>
          <w:tcPr>
            <w:tcW w:w="671" w:type="dxa"/>
            <w:noWrap/>
            <w:hideMark/>
          </w:tcPr>
          <w:p w14:paraId="488E6F0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1B47549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Glycerophosphoryl</w:t>
            </w:r>
            <w:proofErr w:type="spellEnd"/>
            <w:r w:rsidRPr="00BF44D8">
              <w:rPr>
                <w:rFonts w:ascii="Cambria" w:hAnsi="Cambria"/>
                <w:sz w:val="16"/>
                <w:szCs w:val="16"/>
              </w:rPr>
              <w:t xml:space="preserve"> diester phosphodiesterase (EC 3.1.4.46), phage variant</w:t>
            </w:r>
          </w:p>
        </w:tc>
      </w:tr>
      <w:tr w:rsidR="00BF44D8" w:rsidRPr="00BF44D8" w14:paraId="7DA7BEA7"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1A267F87"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51F728F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4</w:t>
            </w:r>
          </w:p>
        </w:tc>
        <w:tc>
          <w:tcPr>
            <w:tcW w:w="1227" w:type="dxa"/>
            <w:noWrap/>
            <w:hideMark/>
          </w:tcPr>
          <w:p w14:paraId="11EBA48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1812F71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2A9D8AA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0.12</w:t>
            </w:r>
          </w:p>
        </w:tc>
        <w:tc>
          <w:tcPr>
            <w:tcW w:w="671" w:type="dxa"/>
            <w:noWrap/>
            <w:hideMark/>
          </w:tcPr>
          <w:p w14:paraId="78DD71C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6262A6D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173C6C63"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2749F51F"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5B4D61D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4</w:t>
            </w:r>
          </w:p>
        </w:tc>
        <w:tc>
          <w:tcPr>
            <w:tcW w:w="1227" w:type="dxa"/>
            <w:noWrap/>
            <w:hideMark/>
          </w:tcPr>
          <w:p w14:paraId="42AEEB5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4B88377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43C47A31"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0.40</w:t>
            </w:r>
          </w:p>
        </w:tc>
        <w:tc>
          <w:tcPr>
            <w:tcW w:w="671" w:type="dxa"/>
            <w:noWrap/>
            <w:hideMark/>
          </w:tcPr>
          <w:p w14:paraId="639078D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38790EE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45A072D4"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0416D09C"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7A4D9E7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4</w:t>
            </w:r>
          </w:p>
        </w:tc>
        <w:tc>
          <w:tcPr>
            <w:tcW w:w="1227" w:type="dxa"/>
            <w:noWrap/>
            <w:hideMark/>
          </w:tcPr>
          <w:p w14:paraId="0EC4A14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286D0D2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7A9F10A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0.79</w:t>
            </w:r>
          </w:p>
        </w:tc>
        <w:tc>
          <w:tcPr>
            <w:tcW w:w="671" w:type="dxa"/>
            <w:noWrap/>
            <w:hideMark/>
          </w:tcPr>
          <w:p w14:paraId="434F7F7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5BD997C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Glycerophosphoryl</w:t>
            </w:r>
            <w:proofErr w:type="spellEnd"/>
            <w:r w:rsidRPr="00BF44D8">
              <w:rPr>
                <w:rFonts w:ascii="Cambria" w:hAnsi="Cambria"/>
                <w:sz w:val="16"/>
                <w:szCs w:val="16"/>
              </w:rPr>
              <w:t xml:space="preserve"> diester phosphodiesterase (EC 3.1.4.46), phage variant</w:t>
            </w:r>
          </w:p>
        </w:tc>
      </w:tr>
      <w:tr w:rsidR="00BF44D8" w:rsidRPr="00BF44D8" w14:paraId="787F2D98"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3761F812"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4476A83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4</w:t>
            </w:r>
          </w:p>
        </w:tc>
        <w:tc>
          <w:tcPr>
            <w:tcW w:w="1227" w:type="dxa"/>
            <w:noWrap/>
            <w:hideMark/>
          </w:tcPr>
          <w:p w14:paraId="171F8851"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2FBD527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0D1133D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0.99</w:t>
            </w:r>
          </w:p>
        </w:tc>
        <w:tc>
          <w:tcPr>
            <w:tcW w:w="671" w:type="dxa"/>
            <w:noWrap/>
            <w:hideMark/>
          </w:tcPr>
          <w:p w14:paraId="67FE70B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2736B30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3D4CC7F4"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42050B71"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5694C53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4</w:t>
            </w:r>
          </w:p>
        </w:tc>
        <w:tc>
          <w:tcPr>
            <w:tcW w:w="1227" w:type="dxa"/>
            <w:noWrap/>
            <w:hideMark/>
          </w:tcPr>
          <w:p w14:paraId="245DCC2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3D6DEED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3D6FFBC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0C19F28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5A7B0A7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6D413EB7"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459F9DE1"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17788A1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5</w:t>
            </w:r>
          </w:p>
        </w:tc>
        <w:tc>
          <w:tcPr>
            <w:tcW w:w="1227" w:type="dxa"/>
            <w:noWrap/>
            <w:hideMark/>
          </w:tcPr>
          <w:p w14:paraId="06568DE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418E2F2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06B2F3E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0.64</w:t>
            </w:r>
          </w:p>
        </w:tc>
        <w:tc>
          <w:tcPr>
            <w:tcW w:w="671" w:type="dxa"/>
            <w:noWrap/>
            <w:hideMark/>
          </w:tcPr>
          <w:p w14:paraId="1A42F85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163E409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358CE988"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7B0FEC76"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2CEF5FF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5</w:t>
            </w:r>
          </w:p>
        </w:tc>
        <w:tc>
          <w:tcPr>
            <w:tcW w:w="1227" w:type="dxa"/>
            <w:noWrap/>
            <w:hideMark/>
          </w:tcPr>
          <w:p w14:paraId="7641F66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5B97900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607E6EF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0.32</w:t>
            </w:r>
          </w:p>
        </w:tc>
        <w:tc>
          <w:tcPr>
            <w:tcW w:w="671" w:type="dxa"/>
            <w:noWrap/>
            <w:hideMark/>
          </w:tcPr>
          <w:p w14:paraId="6D7483B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29EE49A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10FA35F1"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79E7DA06"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4EA40D4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5</w:t>
            </w:r>
          </w:p>
        </w:tc>
        <w:tc>
          <w:tcPr>
            <w:tcW w:w="1227" w:type="dxa"/>
            <w:noWrap/>
            <w:hideMark/>
          </w:tcPr>
          <w:p w14:paraId="069ECC7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1517B3E0"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495C516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0.13</w:t>
            </w:r>
          </w:p>
        </w:tc>
        <w:tc>
          <w:tcPr>
            <w:tcW w:w="671" w:type="dxa"/>
            <w:noWrap/>
            <w:hideMark/>
          </w:tcPr>
          <w:p w14:paraId="75AB724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4D4CA8F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38B23F23"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69F412D9"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538406CB"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5</w:t>
            </w:r>
          </w:p>
        </w:tc>
        <w:tc>
          <w:tcPr>
            <w:tcW w:w="1227" w:type="dxa"/>
            <w:noWrap/>
            <w:hideMark/>
          </w:tcPr>
          <w:p w14:paraId="0B056C2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6A137FF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0921187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0.16</w:t>
            </w:r>
          </w:p>
        </w:tc>
        <w:tc>
          <w:tcPr>
            <w:tcW w:w="671" w:type="dxa"/>
            <w:noWrap/>
            <w:hideMark/>
          </w:tcPr>
          <w:p w14:paraId="55B4A97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0ED5BCA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5A6A8671"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292CE29B"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39FE135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5</w:t>
            </w:r>
          </w:p>
        </w:tc>
        <w:tc>
          <w:tcPr>
            <w:tcW w:w="1227" w:type="dxa"/>
            <w:noWrap/>
            <w:hideMark/>
          </w:tcPr>
          <w:p w14:paraId="633827C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7C5AC1D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40CBA9C1"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0.49</w:t>
            </w:r>
          </w:p>
        </w:tc>
        <w:tc>
          <w:tcPr>
            <w:tcW w:w="671" w:type="dxa"/>
            <w:noWrap/>
            <w:hideMark/>
          </w:tcPr>
          <w:p w14:paraId="603C17C5"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7C68C56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7D4E07A2"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43B47E88"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7E670D4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5</w:t>
            </w:r>
          </w:p>
        </w:tc>
        <w:tc>
          <w:tcPr>
            <w:tcW w:w="1227" w:type="dxa"/>
            <w:noWrap/>
            <w:hideMark/>
          </w:tcPr>
          <w:p w14:paraId="52766AB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23E9A2D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5517CA5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0.76</w:t>
            </w:r>
          </w:p>
        </w:tc>
        <w:tc>
          <w:tcPr>
            <w:tcW w:w="671" w:type="dxa"/>
            <w:noWrap/>
            <w:hideMark/>
          </w:tcPr>
          <w:p w14:paraId="0CBA886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6B10C47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4A1A3D50"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3587BC2D"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334ADA9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5</w:t>
            </w:r>
          </w:p>
        </w:tc>
        <w:tc>
          <w:tcPr>
            <w:tcW w:w="1227" w:type="dxa"/>
            <w:noWrap/>
            <w:hideMark/>
          </w:tcPr>
          <w:p w14:paraId="59B0E7A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72B4348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0651169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6FDC3AA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6EC3016A"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Glycerophosphoryl</w:t>
            </w:r>
            <w:proofErr w:type="spellEnd"/>
            <w:r w:rsidRPr="00BF44D8">
              <w:rPr>
                <w:rFonts w:ascii="Cambria" w:hAnsi="Cambria"/>
                <w:sz w:val="16"/>
                <w:szCs w:val="16"/>
              </w:rPr>
              <w:t xml:space="preserve"> diester phosphodiesterase (EC 3.1.4.46), phage variant</w:t>
            </w:r>
          </w:p>
        </w:tc>
      </w:tr>
      <w:tr w:rsidR="00BF44D8" w:rsidRPr="00BF44D8" w14:paraId="2ED3DF18"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6BAEFF00"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3379942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5</w:t>
            </w:r>
          </w:p>
        </w:tc>
        <w:tc>
          <w:tcPr>
            <w:tcW w:w="1227" w:type="dxa"/>
            <w:noWrap/>
            <w:hideMark/>
          </w:tcPr>
          <w:p w14:paraId="5A350DB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405BB06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188BE6A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0.82</w:t>
            </w:r>
          </w:p>
        </w:tc>
        <w:tc>
          <w:tcPr>
            <w:tcW w:w="671" w:type="dxa"/>
            <w:noWrap/>
            <w:hideMark/>
          </w:tcPr>
          <w:p w14:paraId="4A1BFF63"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2F2162B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3E00B7CA"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11225771"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6D81349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5</w:t>
            </w:r>
          </w:p>
        </w:tc>
        <w:tc>
          <w:tcPr>
            <w:tcW w:w="1227" w:type="dxa"/>
            <w:noWrap/>
            <w:hideMark/>
          </w:tcPr>
          <w:p w14:paraId="10CC251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02B84DF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73937EFA"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0.24</w:t>
            </w:r>
          </w:p>
        </w:tc>
        <w:tc>
          <w:tcPr>
            <w:tcW w:w="671" w:type="dxa"/>
            <w:noWrap/>
            <w:hideMark/>
          </w:tcPr>
          <w:p w14:paraId="7C7B27E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1BB65C54"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560F1450"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3C979FD8"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1FDBE4A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5</w:t>
            </w:r>
          </w:p>
        </w:tc>
        <w:tc>
          <w:tcPr>
            <w:tcW w:w="1227" w:type="dxa"/>
            <w:noWrap/>
            <w:hideMark/>
          </w:tcPr>
          <w:p w14:paraId="51E0BE6D"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35F645E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43E53EE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0.10</w:t>
            </w:r>
          </w:p>
        </w:tc>
        <w:tc>
          <w:tcPr>
            <w:tcW w:w="671" w:type="dxa"/>
            <w:noWrap/>
            <w:hideMark/>
          </w:tcPr>
          <w:p w14:paraId="4CAB31C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5EA0B365"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hypothetical protein</w:t>
            </w:r>
          </w:p>
        </w:tc>
      </w:tr>
      <w:tr w:rsidR="00BF44D8" w:rsidRPr="00BF44D8" w14:paraId="3F541FDF"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1B8B2D1D"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454E622A"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6</w:t>
            </w:r>
          </w:p>
        </w:tc>
        <w:tc>
          <w:tcPr>
            <w:tcW w:w="1227" w:type="dxa"/>
            <w:noWrap/>
            <w:hideMark/>
          </w:tcPr>
          <w:p w14:paraId="6B18BAA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2EBE5B6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57C4A50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0.82</w:t>
            </w:r>
          </w:p>
        </w:tc>
        <w:tc>
          <w:tcPr>
            <w:tcW w:w="671" w:type="dxa"/>
            <w:noWrap/>
            <w:hideMark/>
          </w:tcPr>
          <w:p w14:paraId="2DFBE2F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3340283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72A78BFB"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19578FF2"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4F39F9E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6</w:t>
            </w:r>
          </w:p>
        </w:tc>
        <w:tc>
          <w:tcPr>
            <w:tcW w:w="1227" w:type="dxa"/>
            <w:noWrap/>
            <w:hideMark/>
          </w:tcPr>
          <w:p w14:paraId="7E34D53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4BE508C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2C8DC98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0.13</w:t>
            </w:r>
          </w:p>
        </w:tc>
        <w:tc>
          <w:tcPr>
            <w:tcW w:w="671" w:type="dxa"/>
            <w:noWrap/>
            <w:hideMark/>
          </w:tcPr>
          <w:p w14:paraId="56790BB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7CC37D3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4B7E2743"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20B216B2"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6B1D5D8A"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6</w:t>
            </w:r>
          </w:p>
        </w:tc>
        <w:tc>
          <w:tcPr>
            <w:tcW w:w="1227" w:type="dxa"/>
            <w:noWrap/>
            <w:hideMark/>
          </w:tcPr>
          <w:p w14:paraId="609A5DC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1D0CBC2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0C9B706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4234BEEB"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7C8D157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44ED0808"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41B520DD"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5CBA8ADC"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6</w:t>
            </w:r>
          </w:p>
        </w:tc>
        <w:tc>
          <w:tcPr>
            <w:tcW w:w="1227" w:type="dxa"/>
            <w:noWrap/>
            <w:hideMark/>
          </w:tcPr>
          <w:p w14:paraId="7B6E0C2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47D6675A"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0747C05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66AA788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34DE083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3D875213"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5459F8A4"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1AA48E5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6</w:t>
            </w:r>
          </w:p>
        </w:tc>
        <w:tc>
          <w:tcPr>
            <w:tcW w:w="1227" w:type="dxa"/>
            <w:noWrap/>
            <w:hideMark/>
          </w:tcPr>
          <w:p w14:paraId="35F53C27"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1C1185E1"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6749B6D1"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11F764F8"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5AE926E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Glycerophosphoryl</w:t>
            </w:r>
            <w:proofErr w:type="spellEnd"/>
            <w:r w:rsidRPr="00BF44D8">
              <w:rPr>
                <w:rFonts w:ascii="Cambria" w:hAnsi="Cambria"/>
                <w:sz w:val="16"/>
                <w:szCs w:val="16"/>
              </w:rPr>
              <w:t xml:space="preserve"> diester phosphodiesterase (EC 3.1.4.46), phage variant</w:t>
            </w:r>
          </w:p>
        </w:tc>
      </w:tr>
      <w:tr w:rsidR="00BF44D8" w:rsidRPr="00BF44D8" w14:paraId="7444CD74"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0B648609"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2A76C6A9"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7</w:t>
            </w:r>
          </w:p>
        </w:tc>
        <w:tc>
          <w:tcPr>
            <w:tcW w:w="1227" w:type="dxa"/>
            <w:noWrap/>
            <w:hideMark/>
          </w:tcPr>
          <w:p w14:paraId="29B00E7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6228F47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5836E992"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0.99</w:t>
            </w:r>
          </w:p>
        </w:tc>
        <w:tc>
          <w:tcPr>
            <w:tcW w:w="671" w:type="dxa"/>
            <w:noWrap/>
            <w:hideMark/>
          </w:tcPr>
          <w:p w14:paraId="4DAB614D"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42C0A9F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19AE3B22"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0E8AD6DA"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7F61187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7</w:t>
            </w:r>
          </w:p>
        </w:tc>
        <w:tc>
          <w:tcPr>
            <w:tcW w:w="1227" w:type="dxa"/>
            <w:noWrap/>
            <w:hideMark/>
          </w:tcPr>
          <w:p w14:paraId="4AF4CB66"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2C2BE23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2A915F5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0.98</w:t>
            </w:r>
          </w:p>
        </w:tc>
        <w:tc>
          <w:tcPr>
            <w:tcW w:w="671" w:type="dxa"/>
            <w:noWrap/>
            <w:hideMark/>
          </w:tcPr>
          <w:p w14:paraId="2603A23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7473CDE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r w:rsidR="00BF44D8" w:rsidRPr="00BF44D8" w14:paraId="7D15B0E1"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4C1F4DB5"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67F5081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7</w:t>
            </w:r>
          </w:p>
        </w:tc>
        <w:tc>
          <w:tcPr>
            <w:tcW w:w="1227" w:type="dxa"/>
            <w:noWrap/>
            <w:hideMark/>
          </w:tcPr>
          <w:p w14:paraId="3E447DC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6499F4D6"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0152A2C4"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5A3AF7B1"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233D2DE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Glycerophosphoryl</w:t>
            </w:r>
            <w:proofErr w:type="spellEnd"/>
            <w:r w:rsidRPr="00BF44D8">
              <w:rPr>
                <w:rFonts w:ascii="Cambria" w:hAnsi="Cambria"/>
                <w:sz w:val="16"/>
                <w:szCs w:val="16"/>
              </w:rPr>
              <w:t xml:space="preserve"> diester phosphodiesterase (EC 3.1.4.46), phage variant</w:t>
            </w:r>
          </w:p>
        </w:tc>
      </w:tr>
      <w:tr w:rsidR="00BF44D8" w:rsidRPr="00BF44D8" w14:paraId="560AA9E9"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442FA505"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72DA7F43"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7</w:t>
            </w:r>
          </w:p>
        </w:tc>
        <w:tc>
          <w:tcPr>
            <w:tcW w:w="1227" w:type="dxa"/>
            <w:noWrap/>
            <w:hideMark/>
          </w:tcPr>
          <w:p w14:paraId="4351345C"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1D52938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03F351C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0.20</w:t>
            </w:r>
          </w:p>
        </w:tc>
        <w:tc>
          <w:tcPr>
            <w:tcW w:w="671" w:type="dxa"/>
            <w:noWrap/>
            <w:hideMark/>
          </w:tcPr>
          <w:p w14:paraId="28960D8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1F92992A"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protein</w:t>
            </w:r>
          </w:p>
        </w:tc>
      </w:tr>
      <w:tr w:rsidR="00BF44D8" w:rsidRPr="00BF44D8" w14:paraId="0B8444BA" w14:textId="77777777" w:rsidTr="00BF44D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72253EAF"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19E2C71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7</w:t>
            </w:r>
          </w:p>
        </w:tc>
        <w:tc>
          <w:tcPr>
            <w:tcW w:w="1227" w:type="dxa"/>
            <w:noWrap/>
            <w:hideMark/>
          </w:tcPr>
          <w:p w14:paraId="2BFDBA5E"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3FE37447"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13F09040"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0.91</w:t>
            </w:r>
          </w:p>
        </w:tc>
        <w:tc>
          <w:tcPr>
            <w:tcW w:w="671" w:type="dxa"/>
            <w:noWrap/>
            <w:hideMark/>
          </w:tcPr>
          <w:p w14:paraId="0EDAB388"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7726186F" w14:textId="77777777" w:rsidR="00BF44D8" w:rsidRPr="00BF44D8" w:rsidRDefault="00BF44D8" w:rsidP="00BF44D8">
            <w:pPr>
              <w:contextualSpacing/>
              <w:cnfStyle w:val="000000100000" w:firstRow="0" w:lastRow="0" w:firstColumn="0" w:lastColumn="0" w:oddVBand="0" w:evenVBand="0" w:oddHBand="1" w:evenHBand="0" w:firstRowFirstColumn="0" w:firstRowLastColumn="0" w:lastRowFirstColumn="0" w:lastRowLastColumn="0"/>
              <w:rPr>
                <w:rFonts w:ascii="Cambria" w:hAnsi="Cambria"/>
                <w:sz w:val="16"/>
                <w:szCs w:val="16"/>
              </w:rPr>
            </w:pPr>
            <w:proofErr w:type="spellStart"/>
            <w:r w:rsidRPr="00BF44D8">
              <w:rPr>
                <w:rFonts w:ascii="Cambria" w:hAnsi="Cambria"/>
                <w:sz w:val="16"/>
                <w:szCs w:val="16"/>
              </w:rPr>
              <w:t>Glycerophosphoryl</w:t>
            </w:r>
            <w:proofErr w:type="spellEnd"/>
            <w:r w:rsidRPr="00BF44D8">
              <w:rPr>
                <w:rFonts w:ascii="Cambria" w:hAnsi="Cambria"/>
                <w:sz w:val="16"/>
                <w:szCs w:val="16"/>
              </w:rPr>
              <w:t xml:space="preserve"> diester phosphodiesterase (EC 3.1.4.46), phage variant</w:t>
            </w:r>
          </w:p>
        </w:tc>
      </w:tr>
      <w:tr w:rsidR="00BF44D8" w:rsidRPr="00BF44D8" w14:paraId="6CF99545" w14:textId="77777777" w:rsidTr="00BF44D8">
        <w:trPr>
          <w:trHeight w:val="300"/>
        </w:trPr>
        <w:tc>
          <w:tcPr>
            <w:cnfStyle w:val="001000000000" w:firstRow="0" w:lastRow="0" w:firstColumn="1" w:lastColumn="0" w:oddVBand="0" w:evenVBand="0" w:oddHBand="0" w:evenHBand="0" w:firstRowFirstColumn="0" w:firstRowLastColumn="0" w:lastRowFirstColumn="0" w:lastRowLastColumn="0"/>
            <w:tcW w:w="1260" w:type="dxa"/>
            <w:noWrap/>
            <w:hideMark/>
          </w:tcPr>
          <w:p w14:paraId="6C4D4459" w14:textId="77777777" w:rsidR="00BF44D8" w:rsidRPr="00BF44D8" w:rsidRDefault="00BF44D8" w:rsidP="00BF44D8">
            <w:pPr>
              <w:contextualSpacing/>
              <w:rPr>
                <w:rFonts w:ascii="Cambria" w:hAnsi="Cambria"/>
                <w:b w:val="0"/>
                <w:sz w:val="16"/>
                <w:szCs w:val="16"/>
              </w:rPr>
            </w:pPr>
            <w:proofErr w:type="spellStart"/>
            <w:r w:rsidRPr="00BF44D8">
              <w:rPr>
                <w:rFonts w:ascii="Cambria" w:hAnsi="Cambria"/>
                <w:b w:val="0"/>
                <w:sz w:val="16"/>
                <w:szCs w:val="16"/>
              </w:rPr>
              <w:t>vB_OCPT_Bop</w:t>
            </w:r>
            <w:proofErr w:type="spellEnd"/>
          </w:p>
        </w:tc>
        <w:tc>
          <w:tcPr>
            <w:tcW w:w="407" w:type="dxa"/>
            <w:noWrap/>
            <w:hideMark/>
          </w:tcPr>
          <w:p w14:paraId="6B43EDAF"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8</w:t>
            </w:r>
          </w:p>
        </w:tc>
        <w:tc>
          <w:tcPr>
            <w:tcW w:w="1227" w:type="dxa"/>
            <w:noWrap/>
            <w:hideMark/>
          </w:tcPr>
          <w:p w14:paraId="28024D62"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E. faecalis</w:t>
            </w:r>
          </w:p>
        </w:tc>
        <w:tc>
          <w:tcPr>
            <w:tcW w:w="901" w:type="dxa"/>
            <w:noWrap/>
            <w:hideMark/>
          </w:tcPr>
          <w:p w14:paraId="7B5F7759"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Yi6</w:t>
            </w:r>
          </w:p>
        </w:tc>
        <w:tc>
          <w:tcPr>
            <w:tcW w:w="639" w:type="dxa"/>
            <w:noWrap/>
            <w:hideMark/>
          </w:tcPr>
          <w:p w14:paraId="18728DDE"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1.00</w:t>
            </w:r>
          </w:p>
        </w:tc>
        <w:tc>
          <w:tcPr>
            <w:tcW w:w="671" w:type="dxa"/>
            <w:noWrap/>
            <w:hideMark/>
          </w:tcPr>
          <w:p w14:paraId="7DB92CED"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SNP</w:t>
            </w:r>
          </w:p>
        </w:tc>
        <w:tc>
          <w:tcPr>
            <w:tcW w:w="4255" w:type="dxa"/>
            <w:noWrap/>
            <w:hideMark/>
          </w:tcPr>
          <w:p w14:paraId="43FD718A" w14:textId="77777777" w:rsidR="00BF44D8" w:rsidRPr="00BF44D8" w:rsidRDefault="00BF44D8" w:rsidP="00BF44D8">
            <w:pPr>
              <w:contextualSpacing/>
              <w:cnfStyle w:val="000000000000" w:firstRow="0" w:lastRow="0" w:firstColumn="0" w:lastColumn="0" w:oddVBand="0" w:evenVBand="0" w:oddHBand="0" w:evenHBand="0" w:firstRowFirstColumn="0" w:firstRowLastColumn="0" w:lastRowFirstColumn="0" w:lastRowLastColumn="0"/>
              <w:rPr>
                <w:rFonts w:ascii="Cambria" w:hAnsi="Cambria"/>
                <w:sz w:val="16"/>
                <w:szCs w:val="16"/>
              </w:rPr>
            </w:pPr>
            <w:r w:rsidRPr="00BF44D8">
              <w:rPr>
                <w:rFonts w:ascii="Cambria" w:hAnsi="Cambria"/>
                <w:sz w:val="16"/>
                <w:szCs w:val="16"/>
              </w:rPr>
              <w:t>Phage capsid and scaffold</w:t>
            </w:r>
          </w:p>
        </w:tc>
      </w:tr>
    </w:tbl>
    <w:p w14:paraId="1BEF5D21" w14:textId="77777777" w:rsidR="00BF44D8" w:rsidRPr="00AB403D" w:rsidRDefault="00BF44D8" w:rsidP="00BF44D8">
      <w:pPr>
        <w:spacing w:line="480" w:lineRule="auto"/>
        <w:rPr>
          <w:rFonts w:ascii="Cambria" w:hAnsi="Cambria"/>
          <w:sz w:val="24"/>
          <w:szCs w:val="24"/>
        </w:rPr>
      </w:pPr>
    </w:p>
    <w:sectPr w:rsidR="00BF44D8" w:rsidRPr="00AB403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Heather Maughan" w:date="2019-07-29T13:24:00Z" w:initials="HM">
    <w:p w14:paraId="4BD40C84" w14:textId="490021FA" w:rsidR="006C3205" w:rsidRDefault="006C3205">
      <w:pPr>
        <w:pStyle w:val="CommentText"/>
      </w:pPr>
      <w:r>
        <w:rPr>
          <w:rStyle w:val="CommentReference"/>
        </w:rPr>
        <w:annotationRef/>
      </w:r>
      <w:r>
        <w:t xml:space="preserve">It might be worth elaborating on this. What number is “a few”? Did your work double the number of known/characterized Enterococcus phages? Why not work with the ones already isolated and characterized? </w:t>
      </w:r>
    </w:p>
  </w:comment>
  <w:comment w:id="3" w:author="Stephen Wandro" w:date="2019-08-20T15:28:00Z" w:initials="SW">
    <w:p w14:paraId="51EDEB79" w14:textId="56FFB6A1" w:rsidR="006C3205" w:rsidRDefault="006C3205">
      <w:pPr>
        <w:pStyle w:val="CommentText"/>
      </w:pPr>
      <w:r>
        <w:rPr>
          <w:rStyle w:val="CommentReference"/>
        </w:rPr>
        <w:annotationRef/>
      </w:r>
      <w:r>
        <w:t>I don’t feel the need to elaborate on this.</w:t>
      </w:r>
    </w:p>
  </w:comment>
  <w:comment w:id="4" w:author="Heather Maughan" w:date="2019-07-29T13:40:00Z" w:initials="HM">
    <w:p w14:paraId="41D94446" w14:textId="77777777" w:rsidR="006C3205" w:rsidRDefault="006C3205">
      <w:pPr>
        <w:pStyle w:val="CommentText"/>
      </w:pPr>
      <w:r>
        <w:rPr>
          <w:rStyle w:val="CommentReference"/>
        </w:rPr>
        <w:annotationRef/>
      </w:r>
      <w:r>
        <w:t xml:space="preserve">Are there any data for how well these cocktails work, particularly with respect to Enterococcus infections? </w:t>
      </w:r>
    </w:p>
    <w:p w14:paraId="3F043639" w14:textId="77777777" w:rsidR="006C3205" w:rsidRDefault="006C3205">
      <w:pPr>
        <w:pStyle w:val="CommentText"/>
      </w:pPr>
    </w:p>
    <w:p w14:paraId="4CDC89A0" w14:textId="471D02E0" w:rsidR="006C3205" w:rsidRDefault="006C3205">
      <w:pPr>
        <w:pStyle w:val="CommentText"/>
      </w:pPr>
      <w:r>
        <w:t xml:space="preserve">This also seems odd in context of the framework you have above where you have: not much is known about Enterococcus phages and they’d be good for phage therapy so we better isolate and characterize some that could potentially, eventually, be used therapeutically. But it now looks as though it’s already been done! </w:t>
      </w:r>
    </w:p>
  </w:comment>
  <w:comment w:id="5" w:author="Heather Maughan" w:date="2019-07-29T13:42:00Z" w:initials="HM">
    <w:p w14:paraId="7CE766C4" w14:textId="6ED5620C" w:rsidR="006C3205" w:rsidRDefault="006C3205">
      <w:pPr>
        <w:pStyle w:val="CommentText"/>
      </w:pPr>
      <w:r>
        <w:rPr>
          <w:rStyle w:val="CommentReference"/>
        </w:rPr>
        <w:annotationRef/>
      </w:r>
      <w:r>
        <w:t xml:space="preserve">Maybe the power of your approach is understanding the interactions between phage and host via your co-evolution experiments, and if </w:t>
      </w:r>
      <w:proofErr w:type="spellStart"/>
      <w:r>
        <w:t>Eliava</w:t>
      </w:r>
      <w:proofErr w:type="spellEnd"/>
      <w:r>
        <w:t xml:space="preserve"> doesn’t have something similar (which I am assuming), then you could perhaps better highlight that aspect of your work. </w:t>
      </w:r>
    </w:p>
  </w:comment>
  <w:comment w:id="6" w:author="Stephen Wandro" w:date="2019-08-20T15:37:00Z" w:initials="SW">
    <w:p w14:paraId="55FEF29C" w14:textId="04CECBF4" w:rsidR="006C3205" w:rsidRDefault="006C3205">
      <w:pPr>
        <w:pStyle w:val="CommentText"/>
      </w:pPr>
      <w:r>
        <w:rPr>
          <w:rStyle w:val="CommentReference"/>
        </w:rPr>
        <w:annotationRef/>
      </w:r>
      <w:r>
        <w:t>Seems like we need to clarify that these cocktails are non-specific and not intended to be a targeted therapy. I added a few sentences to try to clarify this.</w:t>
      </w:r>
    </w:p>
  </w:comment>
  <w:comment w:id="16" w:author="Heather Maughan" w:date="2019-07-30T13:11:00Z" w:initials="HM">
    <w:p w14:paraId="4B78A355" w14:textId="48D47FE2" w:rsidR="006C3205" w:rsidRDefault="006C3205">
      <w:pPr>
        <w:pStyle w:val="CommentText"/>
      </w:pPr>
      <w:r>
        <w:rPr>
          <w:rStyle w:val="CommentReference"/>
        </w:rPr>
        <w:annotationRef/>
      </w:r>
      <w:r>
        <w:t xml:space="preserve">This paragraph mentions </w:t>
      </w:r>
      <w:proofErr w:type="spellStart"/>
      <w:r>
        <w:t>Brockvirinae</w:t>
      </w:r>
      <w:proofErr w:type="spellEnd"/>
      <w:r>
        <w:t xml:space="preserve">, </w:t>
      </w:r>
      <w:proofErr w:type="spellStart"/>
      <w:r>
        <w:t>Spounaviridae</w:t>
      </w:r>
      <w:proofErr w:type="spellEnd"/>
      <w:r>
        <w:t xml:space="preserve">, and </w:t>
      </w:r>
      <w:proofErr w:type="spellStart"/>
      <w:r>
        <w:t>Herelleviridae</w:t>
      </w:r>
      <w:proofErr w:type="spellEnd"/>
      <w:r>
        <w:t xml:space="preserve">. It makes it difficult for the reader who may not be familiar with the taxonomy of this group to keep the levels straight, and it isn’t clear why they must all be referred to in this paragraph. For example, the reason for the first sentence is unclear, particularly when moving on to read the next sentence that discusses a different taxonomic level. </w:t>
      </w:r>
    </w:p>
  </w:comment>
  <w:comment w:id="17" w:author="Heather Maughan" w:date="2019-07-30T13:16:00Z" w:initials="HM">
    <w:p w14:paraId="6956F667" w14:textId="633FC719" w:rsidR="006C3205" w:rsidRDefault="006C3205">
      <w:pPr>
        <w:pStyle w:val="CommentText"/>
      </w:pPr>
      <w:r>
        <w:rPr>
          <w:rStyle w:val="CommentReference"/>
        </w:rPr>
        <w:annotationRef/>
      </w:r>
      <w:r>
        <w:t>Re-reading this, maybe the first two sentences are unnecessary. Or at least without better discussion, it isn’t clear what information they’re meant to convey with respect to your results.</w:t>
      </w:r>
    </w:p>
  </w:comment>
  <w:comment w:id="18" w:author="Stephen Wandro" w:date="2019-09-04T13:34:00Z" w:initials="SW">
    <w:p w14:paraId="6FBF03CC" w14:textId="36B286AD" w:rsidR="009558BE" w:rsidRDefault="009558BE">
      <w:pPr>
        <w:pStyle w:val="CommentText"/>
      </w:pPr>
      <w:r>
        <w:rPr>
          <w:rStyle w:val="CommentReference"/>
        </w:rPr>
        <w:annotationRef/>
      </w:r>
      <w:r>
        <w:t>I think maybe we can just get rid of this paragraph, it’s not too important.</w:t>
      </w:r>
    </w:p>
  </w:comment>
  <w:comment w:id="21" w:author="Heather Maughan" w:date="2019-07-30T13:20:00Z" w:initials="HM">
    <w:p w14:paraId="403B3294" w14:textId="2A33C33C" w:rsidR="006C3205" w:rsidRDefault="006C3205">
      <w:pPr>
        <w:pStyle w:val="CommentText"/>
      </w:pPr>
      <w:r>
        <w:rPr>
          <w:rStyle w:val="CommentReference"/>
        </w:rPr>
        <w:annotationRef/>
      </w:r>
      <w:r>
        <w:t xml:space="preserve">Your statement in the Intro makes it sound like this name is no longer used and has been replaced with </w:t>
      </w:r>
      <w:proofErr w:type="spellStart"/>
      <w:r>
        <w:t>Herelleviridae</w:t>
      </w:r>
      <w:proofErr w:type="spellEnd"/>
      <w:r>
        <w:t xml:space="preserve">. So it is odd to have it here and below. </w:t>
      </w:r>
    </w:p>
  </w:comment>
  <w:comment w:id="45" w:author="Heather Maughan" w:date="2019-07-30T13:26:00Z" w:initials="HM">
    <w:p w14:paraId="247B3DF3" w14:textId="3C199876" w:rsidR="006C3205" w:rsidRDefault="006C3205">
      <w:pPr>
        <w:pStyle w:val="CommentText"/>
      </w:pPr>
      <w:r>
        <w:rPr>
          <w:rStyle w:val="CommentReference"/>
        </w:rPr>
        <w:annotationRef/>
      </w:r>
      <w:r>
        <w:t xml:space="preserve">What was the first locus that differs? Or do you mean the </w:t>
      </w:r>
      <w:proofErr w:type="spellStart"/>
      <w:r>
        <w:t>Epa</w:t>
      </w:r>
      <w:proofErr w:type="spellEnd"/>
      <w:r>
        <w:t xml:space="preserve"> locus? This is unclear.</w:t>
      </w:r>
    </w:p>
  </w:comment>
  <w:comment w:id="46" w:author="Heather Maughan" w:date="2019-07-30T13:30:00Z" w:initials="HM">
    <w:p w14:paraId="56AB62FD" w14:textId="5B3689EF" w:rsidR="006C3205" w:rsidRDefault="006C3205">
      <w:pPr>
        <w:pStyle w:val="CommentText"/>
      </w:pPr>
      <w:r>
        <w:rPr>
          <w:rStyle w:val="CommentReference"/>
        </w:rPr>
        <w:annotationRef/>
      </w:r>
      <w:r>
        <w:t xml:space="preserve">What do you think is happening here? Would the capsule be overexpressed to prevent phage binding, or would the capsule not be expressed if the phage is using it to recognize its </w:t>
      </w:r>
      <w:proofErr w:type="gramStart"/>
      <w:r>
        <w:t>host.</w:t>
      </w:r>
      <w:proofErr w:type="gramEnd"/>
      <w:r>
        <w:t xml:space="preserve"> You probably can’t determine that from your mutation data but I’m wondering if there is something relevant in the literature.</w:t>
      </w:r>
    </w:p>
  </w:comment>
  <w:comment w:id="47" w:author="Stephen Wandro" w:date="2019-08-20T16:04:00Z" w:initials="SW">
    <w:p w14:paraId="3B0CFC12" w14:textId="2E36F8BB" w:rsidR="006C3205" w:rsidRDefault="006C3205">
      <w:pPr>
        <w:pStyle w:val="CommentText"/>
      </w:pPr>
      <w:r>
        <w:rPr>
          <w:rStyle w:val="CommentReference"/>
        </w:rPr>
        <w:annotationRef/>
      </w:r>
      <w:r>
        <w:t>We could speculate, but we just don’t know.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D40C84" w15:done="0"/>
  <w15:commentEx w15:paraId="51EDEB79" w15:paraIdParent="4BD40C84" w15:done="0"/>
  <w15:commentEx w15:paraId="4CDC89A0" w15:done="0"/>
  <w15:commentEx w15:paraId="7CE766C4" w15:paraIdParent="4CDC89A0" w15:done="0"/>
  <w15:commentEx w15:paraId="55FEF29C" w15:paraIdParent="4CDC89A0" w15:done="0"/>
  <w15:commentEx w15:paraId="4B78A355" w15:done="0"/>
  <w15:commentEx w15:paraId="6956F667" w15:paraIdParent="4B78A355" w15:done="0"/>
  <w15:commentEx w15:paraId="6FBF03CC" w15:paraIdParent="4B78A355" w15:done="0"/>
  <w15:commentEx w15:paraId="403B3294" w15:done="0"/>
  <w15:commentEx w15:paraId="247B3DF3" w15:done="1"/>
  <w15:commentEx w15:paraId="56AB62FD" w15:done="0"/>
  <w15:commentEx w15:paraId="3B0CFC12" w15:paraIdParent="56AB62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D40C84" w16cid:durableId="20E97213"/>
  <w16cid:commentId w16cid:paraId="51EDEB79" w16cid:durableId="21069038"/>
  <w16cid:commentId w16cid:paraId="4CDC89A0" w16cid:durableId="20E975B0"/>
  <w16cid:commentId w16cid:paraId="7CE766C4" w16cid:durableId="20E97653"/>
  <w16cid:commentId w16cid:paraId="55FEF29C" w16cid:durableId="21069233"/>
  <w16cid:commentId w16cid:paraId="4B78A355" w16cid:durableId="20EAC092"/>
  <w16cid:commentId w16cid:paraId="6956F667" w16cid:durableId="20EAC1B6"/>
  <w16cid:commentId w16cid:paraId="6FBF03CC" w16cid:durableId="211A3BCD"/>
  <w16cid:commentId w16cid:paraId="403B3294" w16cid:durableId="20EAC2A0"/>
  <w16cid:commentId w16cid:paraId="247B3DF3" w16cid:durableId="2110FA75"/>
  <w16cid:commentId w16cid:paraId="56AB62FD" w16cid:durableId="20EAC4EC"/>
  <w16cid:commentId w16cid:paraId="3B0CFC12" w16cid:durableId="210698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AAF41" w14:textId="77777777" w:rsidR="005F1577" w:rsidRDefault="005F1577" w:rsidP="003E5D34">
      <w:pPr>
        <w:spacing w:after="0" w:line="240" w:lineRule="auto"/>
      </w:pPr>
      <w:r>
        <w:separator/>
      </w:r>
    </w:p>
  </w:endnote>
  <w:endnote w:type="continuationSeparator" w:id="0">
    <w:p w14:paraId="63931023" w14:textId="77777777" w:rsidR="005F1577" w:rsidRDefault="005F1577" w:rsidP="003E5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8AFFF" w14:textId="77777777" w:rsidR="005F1577" w:rsidRDefault="005F1577" w:rsidP="003E5D34">
      <w:pPr>
        <w:spacing w:after="0" w:line="240" w:lineRule="auto"/>
      </w:pPr>
      <w:r>
        <w:separator/>
      </w:r>
    </w:p>
  </w:footnote>
  <w:footnote w:type="continuationSeparator" w:id="0">
    <w:p w14:paraId="5B561B22" w14:textId="77777777" w:rsidR="005F1577" w:rsidRDefault="005F1577" w:rsidP="003E5D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957210"/>
    <w:multiLevelType w:val="hybridMultilevel"/>
    <w:tmpl w:val="286E7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887216"/>
    <w:multiLevelType w:val="hybridMultilevel"/>
    <w:tmpl w:val="1D06F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037437"/>
    <w:multiLevelType w:val="hybridMultilevel"/>
    <w:tmpl w:val="528C3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en Wandro">
    <w15:presenceInfo w15:providerId="Windows Live" w15:userId="795cca89d65dc5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C0"/>
    <w:rsid w:val="0000187E"/>
    <w:rsid w:val="00002F96"/>
    <w:rsid w:val="0000392F"/>
    <w:rsid w:val="00005E37"/>
    <w:rsid w:val="00007601"/>
    <w:rsid w:val="0001264D"/>
    <w:rsid w:val="00013B53"/>
    <w:rsid w:val="000163EE"/>
    <w:rsid w:val="00022FBE"/>
    <w:rsid w:val="00023054"/>
    <w:rsid w:val="00030EE7"/>
    <w:rsid w:val="00034B19"/>
    <w:rsid w:val="00035323"/>
    <w:rsid w:val="00050A6A"/>
    <w:rsid w:val="00052F8E"/>
    <w:rsid w:val="00054D63"/>
    <w:rsid w:val="00061A78"/>
    <w:rsid w:val="000702E3"/>
    <w:rsid w:val="00076A5A"/>
    <w:rsid w:val="00086A58"/>
    <w:rsid w:val="00093472"/>
    <w:rsid w:val="0009710D"/>
    <w:rsid w:val="000A1E9F"/>
    <w:rsid w:val="000B2355"/>
    <w:rsid w:val="000B3C47"/>
    <w:rsid w:val="000B3F7D"/>
    <w:rsid w:val="000B4110"/>
    <w:rsid w:val="000B7F28"/>
    <w:rsid w:val="000C36F7"/>
    <w:rsid w:val="000C4160"/>
    <w:rsid w:val="000C47EA"/>
    <w:rsid w:val="000D0180"/>
    <w:rsid w:val="000E1800"/>
    <w:rsid w:val="000F7657"/>
    <w:rsid w:val="001102CF"/>
    <w:rsid w:val="00111B37"/>
    <w:rsid w:val="001123B4"/>
    <w:rsid w:val="00120BF2"/>
    <w:rsid w:val="00135180"/>
    <w:rsid w:val="001371E9"/>
    <w:rsid w:val="00150A16"/>
    <w:rsid w:val="00151737"/>
    <w:rsid w:val="00153F66"/>
    <w:rsid w:val="00157DF1"/>
    <w:rsid w:val="0017008E"/>
    <w:rsid w:val="0017023B"/>
    <w:rsid w:val="00173F86"/>
    <w:rsid w:val="001A06C7"/>
    <w:rsid w:val="001A0977"/>
    <w:rsid w:val="001A74CD"/>
    <w:rsid w:val="001B10A5"/>
    <w:rsid w:val="001C01C4"/>
    <w:rsid w:val="001D47FE"/>
    <w:rsid w:val="001D63FC"/>
    <w:rsid w:val="001E220F"/>
    <w:rsid w:val="001E6667"/>
    <w:rsid w:val="001E73AD"/>
    <w:rsid w:val="001F055F"/>
    <w:rsid w:val="00202ED2"/>
    <w:rsid w:val="002030BE"/>
    <w:rsid w:val="002117C8"/>
    <w:rsid w:val="002220A1"/>
    <w:rsid w:val="00223041"/>
    <w:rsid w:val="00226562"/>
    <w:rsid w:val="00233CC0"/>
    <w:rsid w:val="0023608F"/>
    <w:rsid w:val="002411A1"/>
    <w:rsid w:val="00261123"/>
    <w:rsid w:val="00272E6A"/>
    <w:rsid w:val="002755B8"/>
    <w:rsid w:val="00281CFB"/>
    <w:rsid w:val="002A71DB"/>
    <w:rsid w:val="002B1D2C"/>
    <w:rsid w:val="002B5AD1"/>
    <w:rsid w:val="002F6022"/>
    <w:rsid w:val="002F7C9B"/>
    <w:rsid w:val="00302450"/>
    <w:rsid w:val="00302F84"/>
    <w:rsid w:val="0031217F"/>
    <w:rsid w:val="003136E9"/>
    <w:rsid w:val="00320196"/>
    <w:rsid w:val="00331247"/>
    <w:rsid w:val="00336A1E"/>
    <w:rsid w:val="003404C3"/>
    <w:rsid w:val="00344160"/>
    <w:rsid w:val="00345260"/>
    <w:rsid w:val="00352117"/>
    <w:rsid w:val="0035719E"/>
    <w:rsid w:val="00360FA4"/>
    <w:rsid w:val="003636FE"/>
    <w:rsid w:val="003805AE"/>
    <w:rsid w:val="00386DD8"/>
    <w:rsid w:val="003941DF"/>
    <w:rsid w:val="003A522D"/>
    <w:rsid w:val="003B3134"/>
    <w:rsid w:val="003B5BA1"/>
    <w:rsid w:val="003B7656"/>
    <w:rsid w:val="003C1BB8"/>
    <w:rsid w:val="003C2ADE"/>
    <w:rsid w:val="003C6A93"/>
    <w:rsid w:val="003D4FC5"/>
    <w:rsid w:val="003E38D1"/>
    <w:rsid w:val="003E5D34"/>
    <w:rsid w:val="004061A0"/>
    <w:rsid w:val="00410EC2"/>
    <w:rsid w:val="00412F6C"/>
    <w:rsid w:val="00425902"/>
    <w:rsid w:val="00425C60"/>
    <w:rsid w:val="004263FC"/>
    <w:rsid w:val="004324C7"/>
    <w:rsid w:val="00434362"/>
    <w:rsid w:val="00435DD6"/>
    <w:rsid w:val="0043617A"/>
    <w:rsid w:val="00436EDB"/>
    <w:rsid w:val="00436F4E"/>
    <w:rsid w:val="00437757"/>
    <w:rsid w:val="00446A9A"/>
    <w:rsid w:val="00447C14"/>
    <w:rsid w:val="004555D3"/>
    <w:rsid w:val="00460218"/>
    <w:rsid w:val="00464472"/>
    <w:rsid w:val="0046528C"/>
    <w:rsid w:val="004652AF"/>
    <w:rsid w:val="0047657A"/>
    <w:rsid w:val="00496862"/>
    <w:rsid w:val="004A5D7C"/>
    <w:rsid w:val="004B0D51"/>
    <w:rsid w:val="004B1E6F"/>
    <w:rsid w:val="004B2D29"/>
    <w:rsid w:val="004C6ACB"/>
    <w:rsid w:val="004D3538"/>
    <w:rsid w:val="004D391D"/>
    <w:rsid w:val="004D72A4"/>
    <w:rsid w:val="004F0CA9"/>
    <w:rsid w:val="004F1D73"/>
    <w:rsid w:val="004F6957"/>
    <w:rsid w:val="005031EF"/>
    <w:rsid w:val="0051495D"/>
    <w:rsid w:val="00516278"/>
    <w:rsid w:val="00526AFE"/>
    <w:rsid w:val="00543CDA"/>
    <w:rsid w:val="0055023E"/>
    <w:rsid w:val="00554869"/>
    <w:rsid w:val="005552CD"/>
    <w:rsid w:val="00572731"/>
    <w:rsid w:val="005769FB"/>
    <w:rsid w:val="00583A5B"/>
    <w:rsid w:val="00595264"/>
    <w:rsid w:val="00596D04"/>
    <w:rsid w:val="005A0FF2"/>
    <w:rsid w:val="005A5E64"/>
    <w:rsid w:val="005A6387"/>
    <w:rsid w:val="005B6636"/>
    <w:rsid w:val="005C5435"/>
    <w:rsid w:val="005E4211"/>
    <w:rsid w:val="005E6BC8"/>
    <w:rsid w:val="005F1577"/>
    <w:rsid w:val="005F4C38"/>
    <w:rsid w:val="006024A3"/>
    <w:rsid w:val="00612562"/>
    <w:rsid w:val="00615610"/>
    <w:rsid w:val="006433A0"/>
    <w:rsid w:val="006453D8"/>
    <w:rsid w:val="00653AB5"/>
    <w:rsid w:val="00671690"/>
    <w:rsid w:val="00671FA3"/>
    <w:rsid w:val="00675190"/>
    <w:rsid w:val="006825C6"/>
    <w:rsid w:val="006903C3"/>
    <w:rsid w:val="00691B24"/>
    <w:rsid w:val="00694B45"/>
    <w:rsid w:val="00694CBA"/>
    <w:rsid w:val="006A0B3C"/>
    <w:rsid w:val="006A39CE"/>
    <w:rsid w:val="006A45CB"/>
    <w:rsid w:val="006B0744"/>
    <w:rsid w:val="006B1842"/>
    <w:rsid w:val="006B32EE"/>
    <w:rsid w:val="006B50E8"/>
    <w:rsid w:val="006C3205"/>
    <w:rsid w:val="006C4625"/>
    <w:rsid w:val="006D1B73"/>
    <w:rsid w:val="006E51CA"/>
    <w:rsid w:val="006F43EE"/>
    <w:rsid w:val="00700E37"/>
    <w:rsid w:val="00704126"/>
    <w:rsid w:val="0071003E"/>
    <w:rsid w:val="00710A39"/>
    <w:rsid w:val="007217F9"/>
    <w:rsid w:val="00731CCE"/>
    <w:rsid w:val="0074320E"/>
    <w:rsid w:val="00745E8D"/>
    <w:rsid w:val="00751DEC"/>
    <w:rsid w:val="0076152A"/>
    <w:rsid w:val="00762EBA"/>
    <w:rsid w:val="00767F0C"/>
    <w:rsid w:val="00772D56"/>
    <w:rsid w:val="00775BC7"/>
    <w:rsid w:val="00782439"/>
    <w:rsid w:val="007827E6"/>
    <w:rsid w:val="00783822"/>
    <w:rsid w:val="00794EAD"/>
    <w:rsid w:val="00794F13"/>
    <w:rsid w:val="007A565F"/>
    <w:rsid w:val="007B3546"/>
    <w:rsid w:val="007B6E76"/>
    <w:rsid w:val="007C4682"/>
    <w:rsid w:val="007C549D"/>
    <w:rsid w:val="007D11F9"/>
    <w:rsid w:val="007F541B"/>
    <w:rsid w:val="007F5CB0"/>
    <w:rsid w:val="00804313"/>
    <w:rsid w:val="00807C93"/>
    <w:rsid w:val="00817C7F"/>
    <w:rsid w:val="00821D4D"/>
    <w:rsid w:val="00825EEB"/>
    <w:rsid w:val="0083667D"/>
    <w:rsid w:val="00843027"/>
    <w:rsid w:val="00877DD3"/>
    <w:rsid w:val="00882362"/>
    <w:rsid w:val="00885316"/>
    <w:rsid w:val="008A0DD5"/>
    <w:rsid w:val="008B0354"/>
    <w:rsid w:val="008B5D02"/>
    <w:rsid w:val="008C6304"/>
    <w:rsid w:val="008D0C69"/>
    <w:rsid w:val="008D2290"/>
    <w:rsid w:val="008D68AC"/>
    <w:rsid w:val="008E7CCD"/>
    <w:rsid w:val="008F2F42"/>
    <w:rsid w:val="008F539C"/>
    <w:rsid w:val="009059B0"/>
    <w:rsid w:val="00911007"/>
    <w:rsid w:val="009275F4"/>
    <w:rsid w:val="00937FDB"/>
    <w:rsid w:val="0094106C"/>
    <w:rsid w:val="009558BE"/>
    <w:rsid w:val="00961CB9"/>
    <w:rsid w:val="009659C0"/>
    <w:rsid w:val="0097785A"/>
    <w:rsid w:val="00985300"/>
    <w:rsid w:val="009862EF"/>
    <w:rsid w:val="00996709"/>
    <w:rsid w:val="009A26BF"/>
    <w:rsid w:val="009A2C4B"/>
    <w:rsid w:val="009A6945"/>
    <w:rsid w:val="009B19FE"/>
    <w:rsid w:val="009B2F85"/>
    <w:rsid w:val="009B5CD2"/>
    <w:rsid w:val="009B5D5D"/>
    <w:rsid w:val="009B627C"/>
    <w:rsid w:val="009B6B5E"/>
    <w:rsid w:val="009C1BD8"/>
    <w:rsid w:val="009C680C"/>
    <w:rsid w:val="009D15A2"/>
    <w:rsid w:val="009D2593"/>
    <w:rsid w:val="009E60B9"/>
    <w:rsid w:val="009F0916"/>
    <w:rsid w:val="00A157C2"/>
    <w:rsid w:val="00A17D45"/>
    <w:rsid w:val="00A248B9"/>
    <w:rsid w:val="00A30A88"/>
    <w:rsid w:val="00A31149"/>
    <w:rsid w:val="00A6695F"/>
    <w:rsid w:val="00A77FCC"/>
    <w:rsid w:val="00A9170A"/>
    <w:rsid w:val="00AA0D76"/>
    <w:rsid w:val="00AA470D"/>
    <w:rsid w:val="00AA66D0"/>
    <w:rsid w:val="00AB029F"/>
    <w:rsid w:val="00AB29A0"/>
    <w:rsid w:val="00AB403D"/>
    <w:rsid w:val="00AD76C7"/>
    <w:rsid w:val="00AE5AA3"/>
    <w:rsid w:val="00AF425F"/>
    <w:rsid w:val="00B20425"/>
    <w:rsid w:val="00B21E0F"/>
    <w:rsid w:val="00B24AAF"/>
    <w:rsid w:val="00B32688"/>
    <w:rsid w:val="00B371C1"/>
    <w:rsid w:val="00B41549"/>
    <w:rsid w:val="00B467C7"/>
    <w:rsid w:val="00B51AB9"/>
    <w:rsid w:val="00B65334"/>
    <w:rsid w:val="00B66775"/>
    <w:rsid w:val="00B748B2"/>
    <w:rsid w:val="00B76583"/>
    <w:rsid w:val="00B84D07"/>
    <w:rsid w:val="00B97BBF"/>
    <w:rsid w:val="00BA6BA6"/>
    <w:rsid w:val="00BB048B"/>
    <w:rsid w:val="00BB4C14"/>
    <w:rsid w:val="00BD51E9"/>
    <w:rsid w:val="00BE240D"/>
    <w:rsid w:val="00BF391F"/>
    <w:rsid w:val="00BF44D8"/>
    <w:rsid w:val="00BF5761"/>
    <w:rsid w:val="00C01502"/>
    <w:rsid w:val="00C06329"/>
    <w:rsid w:val="00C068DC"/>
    <w:rsid w:val="00C20EEB"/>
    <w:rsid w:val="00C221E1"/>
    <w:rsid w:val="00C37217"/>
    <w:rsid w:val="00C43C9B"/>
    <w:rsid w:val="00C50AEA"/>
    <w:rsid w:val="00C5361D"/>
    <w:rsid w:val="00C71348"/>
    <w:rsid w:val="00C83929"/>
    <w:rsid w:val="00C90179"/>
    <w:rsid w:val="00C912A8"/>
    <w:rsid w:val="00C93A2A"/>
    <w:rsid w:val="00C96916"/>
    <w:rsid w:val="00C979E4"/>
    <w:rsid w:val="00CA4F6C"/>
    <w:rsid w:val="00CB6762"/>
    <w:rsid w:val="00CC1BD5"/>
    <w:rsid w:val="00CC434A"/>
    <w:rsid w:val="00CD090C"/>
    <w:rsid w:val="00CD0C77"/>
    <w:rsid w:val="00CD10DD"/>
    <w:rsid w:val="00CD1AE7"/>
    <w:rsid w:val="00CD4ECA"/>
    <w:rsid w:val="00CD67C8"/>
    <w:rsid w:val="00CF0428"/>
    <w:rsid w:val="00CF3E7E"/>
    <w:rsid w:val="00D276C6"/>
    <w:rsid w:val="00D51DA5"/>
    <w:rsid w:val="00D73F92"/>
    <w:rsid w:val="00D76882"/>
    <w:rsid w:val="00D92B30"/>
    <w:rsid w:val="00DA0609"/>
    <w:rsid w:val="00DA549E"/>
    <w:rsid w:val="00DC2431"/>
    <w:rsid w:val="00DC4DE9"/>
    <w:rsid w:val="00DC51D6"/>
    <w:rsid w:val="00DD2734"/>
    <w:rsid w:val="00DD3684"/>
    <w:rsid w:val="00DE37FD"/>
    <w:rsid w:val="00DF541C"/>
    <w:rsid w:val="00E07C04"/>
    <w:rsid w:val="00E11257"/>
    <w:rsid w:val="00E302EA"/>
    <w:rsid w:val="00E31D0B"/>
    <w:rsid w:val="00E53E16"/>
    <w:rsid w:val="00E564AD"/>
    <w:rsid w:val="00E63E3A"/>
    <w:rsid w:val="00E64585"/>
    <w:rsid w:val="00E660CD"/>
    <w:rsid w:val="00E70299"/>
    <w:rsid w:val="00E83A45"/>
    <w:rsid w:val="00E87577"/>
    <w:rsid w:val="00E90FD0"/>
    <w:rsid w:val="00E942E9"/>
    <w:rsid w:val="00E9482B"/>
    <w:rsid w:val="00EA319E"/>
    <w:rsid w:val="00EB0463"/>
    <w:rsid w:val="00EB115E"/>
    <w:rsid w:val="00EB2A8C"/>
    <w:rsid w:val="00EB5A33"/>
    <w:rsid w:val="00EB5AD2"/>
    <w:rsid w:val="00EE1693"/>
    <w:rsid w:val="00EE23CD"/>
    <w:rsid w:val="00EF2D0F"/>
    <w:rsid w:val="00F00E07"/>
    <w:rsid w:val="00F1248E"/>
    <w:rsid w:val="00F247D8"/>
    <w:rsid w:val="00F363D2"/>
    <w:rsid w:val="00F37497"/>
    <w:rsid w:val="00F40159"/>
    <w:rsid w:val="00F4225D"/>
    <w:rsid w:val="00F42521"/>
    <w:rsid w:val="00F4436E"/>
    <w:rsid w:val="00F5544F"/>
    <w:rsid w:val="00F72CFE"/>
    <w:rsid w:val="00F86604"/>
    <w:rsid w:val="00F955D9"/>
    <w:rsid w:val="00F95DC5"/>
    <w:rsid w:val="00FA0F75"/>
    <w:rsid w:val="00FA13B7"/>
    <w:rsid w:val="00FA3023"/>
    <w:rsid w:val="00FA5447"/>
    <w:rsid w:val="00FB33A1"/>
    <w:rsid w:val="00FC056B"/>
    <w:rsid w:val="00FC442A"/>
    <w:rsid w:val="00FC76D6"/>
    <w:rsid w:val="00FC7F8E"/>
    <w:rsid w:val="00FD2772"/>
    <w:rsid w:val="00FD3AF8"/>
    <w:rsid w:val="00FF38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90D15"/>
  <w15:chartTrackingRefBased/>
  <w15:docId w15:val="{D2EE9455-26F8-45F5-81B2-D29C83077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F84"/>
    <w:pPr>
      <w:ind w:left="720"/>
      <w:contextualSpacing/>
    </w:pPr>
  </w:style>
  <w:style w:type="character" w:styleId="Hyperlink">
    <w:name w:val="Hyperlink"/>
    <w:basedOn w:val="DefaultParagraphFont"/>
    <w:uiPriority w:val="99"/>
    <w:unhideWhenUsed/>
    <w:rsid w:val="00302F84"/>
    <w:rPr>
      <w:color w:val="0563C1"/>
      <w:u w:val="single"/>
    </w:rPr>
  </w:style>
  <w:style w:type="table" w:styleId="ListTable3">
    <w:name w:val="List Table 3"/>
    <w:basedOn w:val="TableNormal"/>
    <w:uiPriority w:val="48"/>
    <w:rsid w:val="00302F8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BalloonText">
    <w:name w:val="Balloon Text"/>
    <w:basedOn w:val="Normal"/>
    <w:link w:val="BalloonTextChar"/>
    <w:uiPriority w:val="99"/>
    <w:semiHidden/>
    <w:unhideWhenUsed/>
    <w:rsid w:val="00514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95D"/>
    <w:rPr>
      <w:rFonts w:ascii="Segoe UI" w:hAnsi="Segoe UI" w:cs="Segoe UI"/>
      <w:sz w:val="18"/>
      <w:szCs w:val="18"/>
    </w:rPr>
  </w:style>
  <w:style w:type="paragraph" w:styleId="Header">
    <w:name w:val="header"/>
    <w:basedOn w:val="Normal"/>
    <w:link w:val="HeaderChar"/>
    <w:uiPriority w:val="99"/>
    <w:unhideWhenUsed/>
    <w:rsid w:val="003E5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D34"/>
  </w:style>
  <w:style w:type="paragraph" w:styleId="Footer">
    <w:name w:val="footer"/>
    <w:basedOn w:val="Normal"/>
    <w:link w:val="FooterChar"/>
    <w:uiPriority w:val="99"/>
    <w:unhideWhenUsed/>
    <w:rsid w:val="003E5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D34"/>
  </w:style>
  <w:style w:type="table" w:styleId="TableGrid">
    <w:name w:val="Table Grid"/>
    <w:basedOn w:val="TableNormal"/>
    <w:uiPriority w:val="39"/>
    <w:rsid w:val="00AB4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F44D8"/>
    <w:rPr>
      <w:color w:val="954F72"/>
      <w:u w:val="single"/>
    </w:rPr>
  </w:style>
  <w:style w:type="paragraph" w:customStyle="1" w:styleId="msonormal0">
    <w:name w:val="msonormal"/>
    <w:basedOn w:val="Normal"/>
    <w:rsid w:val="00BF44D8"/>
    <w:pPr>
      <w:spacing w:before="100" w:beforeAutospacing="1" w:after="100" w:afterAutospacing="1" w:line="240" w:lineRule="auto"/>
    </w:pPr>
    <w:rPr>
      <w:rFonts w:ascii="Times New Roman" w:eastAsia="Times New Roman" w:hAnsi="Times New Roman" w:cs="Times New Roman"/>
      <w:sz w:val="24"/>
      <w:szCs w:val="24"/>
    </w:rPr>
  </w:style>
  <w:style w:type="table" w:styleId="ListTable1Light">
    <w:name w:val="List Table 1 Light"/>
    <w:basedOn w:val="TableNormal"/>
    <w:uiPriority w:val="46"/>
    <w:rsid w:val="00BF44D8"/>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783822"/>
    <w:rPr>
      <w:sz w:val="16"/>
      <w:szCs w:val="16"/>
    </w:rPr>
  </w:style>
  <w:style w:type="paragraph" w:styleId="CommentText">
    <w:name w:val="annotation text"/>
    <w:basedOn w:val="Normal"/>
    <w:link w:val="CommentTextChar"/>
    <w:uiPriority w:val="99"/>
    <w:semiHidden/>
    <w:unhideWhenUsed/>
    <w:rsid w:val="00783822"/>
    <w:pPr>
      <w:spacing w:line="240" w:lineRule="auto"/>
    </w:pPr>
    <w:rPr>
      <w:sz w:val="20"/>
      <w:szCs w:val="20"/>
    </w:rPr>
  </w:style>
  <w:style w:type="character" w:customStyle="1" w:styleId="CommentTextChar">
    <w:name w:val="Comment Text Char"/>
    <w:basedOn w:val="DefaultParagraphFont"/>
    <w:link w:val="CommentText"/>
    <w:uiPriority w:val="99"/>
    <w:semiHidden/>
    <w:rsid w:val="00783822"/>
    <w:rPr>
      <w:sz w:val="20"/>
      <w:szCs w:val="20"/>
    </w:rPr>
  </w:style>
  <w:style w:type="paragraph" w:styleId="CommentSubject">
    <w:name w:val="annotation subject"/>
    <w:basedOn w:val="CommentText"/>
    <w:next w:val="CommentText"/>
    <w:link w:val="CommentSubjectChar"/>
    <w:uiPriority w:val="99"/>
    <w:semiHidden/>
    <w:unhideWhenUsed/>
    <w:rsid w:val="00783822"/>
    <w:rPr>
      <w:b/>
      <w:bCs/>
    </w:rPr>
  </w:style>
  <w:style w:type="character" w:customStyle="1" w:styleId="CommentSubjectChar">
    <w:name w:val="Comment Subject Char"/>
    <w:basedOn w:val="CommentTextChar"/>
    <w:link w:val="CommentSubject"/>
    <w:uiPriority w:val="99"/>
    <w:semiHidden/>
    <w:rsid w:val="007838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7270">
      <w:bodyDiv w:val="1"/>
      <w:marLeft w:val="0"/>
      <w:marRight w:val="0"/>
      <w:marTop w:val="0"/>
      <w:marBottom w:val="0"/>
      <w:divBdr>
        <w:top w:val="none" w:sz="0" w:space="0" w:color="auto"/>
        <w:left w:val="none" w:sz="0" w:space="0" w:color="auto"/>
        <w:bottom w:val="none" w:sz="0" w:space="0" w:color="auto"/>
        <w:right w:val="none" w:sz="0" w:space="0" w:color="auto"/>
      </w:divBdr>
    </w:div>
    <w:div w:id="137772336">
      <w:bodyDiv w:val="1"/>
      <w:marLeft w:val="0"/>
      <w:marRight w:val="0"/>
      <w:marTop w:val="0"/>
      <w:marBottom w:val="0"/>
      <w:divBdr>
        <w:top w:val="none" w:sz="0" w:space="0" w:color="auto"/>
        <w:left w:val="none" w:sz="0" w:space="0" w:color="auto"/>
        <w:bottom w:val="none" w:sz="0" w:space="0" w:color="auto"/>
        <w:right w:val="none" w:sz="0" w:space="0" w:color="auto"/>
      </w:divBdr>
    </w:div>
    <w:div w:id="203717844">
      <w:bodyDiv w:val="1"/>
      <w:marLeft w:val="0"/>
      <w:marRight w:val="0"/>
      <w:marTop w:val="0"/>
      <w:marBottom w:val="0"/>
      <w:divBdr>
        <w:top w:val="none" w:sz="0" w:space="0" w:color="auto"/>
        <w:left w:val="none" w:sz="0" w:space="0" w:color="auto"/>
        <w:bottom w:val="none" w:sz="0" w:space="0" w:color="auto"/>
        <w:right w:val="none" w:sz="0" w:space="0" w:color="auto"/>
      </w:divBdr>
    </w:div>
    <w:div w:id="294913563">
      <w:bodyDiv w:val="1"/>
      <w:marLeft w:val="0"/>
      <w:marRight w:val="0"/>
      <w:marTop w:val="0"/>
      <w:marBottom w:val="0"/>
      <w:divBdr>
        <w:top w:val="none" w:sz="0" w:space="0" w:color="auto"/>
        <w:left w:val="none" w:sz="0" w:space="0" w:color="auto"/>
        <w:bottom w:val="none" w:sz="0" w:space="0" w:color="auto"/>
        <w:right w:val="none" w:sz="0" w:space="0" w:color="auto"/>
      </w:divBdr>
    </w:div>
    <w:div w:id="378357572">
      <w:bodyDiv w:val="1"/>
      <w:marLeft w:val="0"/>
      <w:marRight w:val="0"/>
      <w:marTop w:val="0"/>
      <w:marBottom w:val="0"/>
      <w:divBdr>
        <w:top w:val="none" w:sz="0" w:space="0" w:color="auto"/>
        <w:left w:val="none" w:sz="0" w:space="0" w:color="auto"/>
        <w:bottom w:val="none" w:sz="0" w:space="0" w:color="auto"/>
        <w:right w:val="none" w:sz="0" w:space="0" w:color="auto"/>
      </w:divBdr>
    </w:div>
    <w:div w:id="571895861">
      <w:bodyDiv w:val="1"/>
      <w:marLeft w:val="0"/>
      <w:marRight w:val="0"/>
      <w:marTop w:val="0"/>
      <w:marBottom w:val="0"/>
      <w:divBdr>
        <w:top w:val="none" w:sz="0" w:space="0" w:color="auto"/>
        <w:left w:val="none" w:sz="0" w:space="0" w:color="auto"/>
        <w:bottom w:val="none" w:sz="0" w:space="0" w:color="auto"/>
        <w:right w:val="none" w:sz="0" w:space="0" w:color="auto"/>
      </w:divBdr>
    </w:div>
    <w:div w:id="652175517">
      <w:bodyDiv w:val="1"/>
      <w:marLeft w:val="0"/>
      <w:marRight w:val="0"/>
      <w:marTop w:val="0"/>
      <w:marBottom w:val="0"/>
      <w:divBdr>
        <w:top w:val="none" w:sz="0" w:space="0" w:color="auto"/>
        <w:left w:val="none" w:sz="0" w:space="0" w:color="auto"/>
        <w:bottom w:val="none" w:sz="0" w:space="0" w:color="auto"/>
        <w:right w:val="none" w:sz="0" w:space="0" w:color="auto"/>
      </w:divBdr>
    </w:div>
    <w:div w:id="652176192">
      <w:bodyDiv w:val="1"/>
      <w:marLeft w:val="0"/>
      <w:marRight w:val="0"/>
      <w:marTop w:val="0"/>
      <w:marBottom w:val="0"/>
      <w:divBdr>
        <w:top w:val="none" w:sz="0" w:space="0" w:color="auto"/>
        <w:left w:val="none" w:sz="0" w:space="0" w:color="auto"/>
        <w:bottom w:val="none" w:sz="0" w:space="0" w:color="auto"/>
        <w:right w:val="none" w:sz="0" w:space="0" w:color="auto"/>
      </w:divBdr>
    </w:div>
    <w:div w:id="706806208">
      <w:bodyDiv w:val="1"/>
      <w:marLeft w:val="0"/>
      <w:marRight w:val="0"/>
      <w:marTop w:val="0"/>
      <w:marBottom w:val="0"/>
      <w:divBdr>
        <w:top w:val="none" w:sz="0" w:space="0" w:color="auto"/>
        <w:left w:val="none" w:sz="0" w:space="0" w:color="auto"/>
        <w:bottom w:val="none" w:sz="0" w:space="0" w:color="auto"/>
        <w:right w:val="none" w:sz="0" w:space="0" w:color="auto"/>
      </w:divBdr>
    </w:div>
    <w:div w:id="1079132677">
      <w:bodyDiv w:val="1"/>
      <w:marLeft w:val="0"/>
      <w:marRight w:val="0"/>
      <w:marTop w:val="0"/>
      <w:marBottom w:val="0"/>
      <w:divBdr>
        <w:top w:val="none" w:sz="0" w:space="0" w:color="auto"/>
        <w:left w:val="none" w:sz="0" w:space="0" w:color="auto"/>
        <w:bottom w:val="none" w:sz="0" w:space="0" w:color="auto"/>
        <w:right w:val="none" w:sz="0" w:space="0" w:color="auto"/>
      </w:divBdr>
    </w:div>
    <w:div w:id="1653826829">
      <w:bodyDiv w:val="1"/>
      <w:marLeft w:val="0"/>
      <w:marRight w:val="0"/>
      <w:marTop w:val="0"/>
      <w:marBottom w:val="0"/>
      <w:divBdr>
        <w:top w:val="none" w:sz="0" w:space="0" w:color="auto"/>
        <w:left w:val="none" w:sz="0" w:space="0" w:color="auto"/>
        <w:bottom w:val="none" w:sz="0" w:space="0" w:color="auto"/>
        <w:right w:val="none" w:sz="0" w:space="0" w:color="auto"/>
      </w:divBdr>
    </w:div>
    <w:div w:id="1686708013">
      <w:bodyDiv w:val="1"/>
      <w:marLeft w:val="0"/>
      <w:marRight w:val="0"/>
      <w:marTop w:val="0"/>
      <w:marBottom w:val="0"/>
      <w:divBdr>
        <w:top w:val="none" w:sz="0" w:space="0" w:color="auto"/>
        <w:left w:val="none" w:sz="0" w:space="0" w:color="auto"/>
        <w:bottom w:val="none" w:sz="0" w:space="0" w:color="auto"/>
        <w:right w:val="none" w:sz="0" w:space="0" w:color="auto"/>
      </w:divBdr>
    </w:div>
    <w:div w:id="1705672208">
      <w:bodyDiv w:val="1"/>
      <w:marLeft w:val="0"/>
      <w:marRight w:val="0"/>
      <w:marTop w:val="0"/>
      <w:marBottom w:val="0"/>
      <w:divBdr>
        <w:top w:val="none" w:sz="0" w:space="0" w:color="auto"/>
        <w:left w:val="none" w:sz="0" w:space="0" w:color="auto"/>
        <w:bottom w:val="none" w:sz="0" w:space="0" w:color="auto"/>
        <w:right w:val="none" w:sz="0" w:space="0" w:color="auto"/>
      </w:divBdr>
    </w:div>
    <w:div w:id="187927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114B0-A5EC-9046-A436-CD3E2ECA7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28</Pages>
  <Words>21710</Words>
  <Characters>123748</Characters>
  <Application>Microsoft Office Word</Application>
  <DocSecurity>0</DocSecurity>
  <Lines>1031</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Wandro</dc:creator>
  <cp:keywords/>
  <dc:description/>
  <cp:lastModifiedBy>Stephen Wandro</cp:lastModifiedBy>
  <cp:revision>8</cp:revision>
  <cp:lastPrinted>2019-04-23T19:17:00Z</cp:lastPrinted>
  <dcterms:created xsi:type="dcterms:W3CDTF">2019-08-20T23:40:00Z</dcterms:created>
  <dcterms:modified xsi:type="dcterms:W3CDTF">2019-09-04T20:35:00Z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http://www.zotero.org/styles/frontiers-in-microbiology</vt:lpwstr>
  </property>
  <property fmtid="{D5CDD505-2E9C-101B-9397-08002B2CF9AE}" pid="13" name="Mendeley Recent Style Name 5_1">
    <vt:lpwstr>Frontiers in Microbiology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10d0373d-9d85-3748-b67a-88ff112e0d7c</vt:lpwstr>
  </property>
  <property fmtid="{D5CDD505-2E9C-101B-9397-08002B2CF9AE}" pid="24" name="Mendeley Citation Style_1">
    <vt:lpwstr>http://www.zotero.org/styles/american-medical-association</vt:lpwstr>
  </property>
</Properties>
</file>